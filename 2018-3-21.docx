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491" w:rsidRPr="000E6354" w:rsidRDefault="00AA6980" w:rsidP="0011259B">
      <w:pPr>
        <w:spacing w:line="360" w:lineRule="auto"/>
        <w:rPr>
          <w:rFonts w:ascii="Times" w:hAnsi="Times" w:cs="Times"/>
          <w:b/>
          <w:color w:val="000000"/>
          <w:sz w:val="30"/>
          <w:szCs w:val="30"/>
          <w:rPrChange w:id="0" w:author="zjstone" w:date="2018-03-21T19:49:00Z">
            <w:rPr>
              <w:rFonts w:ascii="Times" w:hAnsi="Times" w:cs="Times"/>
              <w:b/>
              <w:color w:val="000000"/>
              <w:sz w:val="28"/>
            </w:rPr>
          </w:rPrChange>
        </w:rPr>
        <w:pPrChange w:id="1" w:author="zjstone" w:date="2018-03-21T19:58:00Z">
          <w:pPr>
            <w:jc w:val="center"/>
          </w:pPr>
        </w:pPrChange>
      </w:pPr>
      <w:bookmarkStart w:id="2" w:name="OLE_LINK9"/>
      <w:r w:rsidRPr="000E6354">
        <w:rPr>
          <w:rFonts w:ascii="Times" w:hAnsi="Times" w:cs="Times"/>
          <w:b/>
          <w:color w:val="000000"/>
          <w:sz w:val="30"/>
          <w:szCs w:val="30"/>
          <w:rPrChange w:id="3" w:author="zjstone" w:date="2018-03-21T19:49:00Z">
            <w:rPr>
              <w:rFonts w:ascii="Times" w:hAnsi="Times" w:cs="Times"/>
              <w:b/>
              <w:color w:val="000000"/>
              <w:sz w:val="28"/>
            </w:rPr>
          </w:rPrChange>
        </w:rPr>
        <w:t>AURLS</w:t>
      </w:r>
      <w:r w:rsidRPr="000E6354">
        <w:rPr>
          <w:rFonts w:ascii="Times" w:hAnsi="Times" w:cs="Times" w:hint="eastAsia"/>
          <w:b/>
          <w:color w:val="000000"/>
          <w:sz w:val="30"/>
          <w:szCs w:val="30"/>
          <w:rPrChange w:id="4" w:author="zjstone" w:date="2018-03-21T19:49:00Z">
            <w:rPr>
              <w:rFonts w:ascii="Times" w:hAnsi="Times" w:cs="Times" w:hint="eastAsia"/>
              <w:b/>
              <w:color w:val="000000"/>
              <w:sz w:val="28"/>
            </w:rPr>
          </w:rPrChange>
        </w:rPr>
        <w:t>：</w:t>
      </w:r>
      <w:r w:rsidR="00B6173D" w:rsidRPr="000E6354">
        <w:rPr>
          <w:rFonts w:ascii="Times" w:hAnsi="Times" w:cs="Times"/>
          <w:b/>
          <w:color w:val="000000"/>
          <w:sz w:val="30"/>
          <w:szCs w:val="30"/>
          <w:rPrChange w:id="5" w:author="zjstone" w:date="2018-03-21T19:49:00Z">
            <w:rPr>
              <w:rFonts w:ascii="Times" w:hAnsi="Times" w:cs="Times"/>
              <w:b/>
              <w:color w:val="000000"/>
              <w:sz w:val="28"/>
            </w:rPr>
          </w:rPrChange>
        </w:rPr>
        <w:t>An</w:t>
      </w:r>
      <w:r w:rsidRPr="000E6354">
        <w:rPr>
          <w:rFonts w:ascii="Times" w:hAnsi="Times" w:cs="Times"/>
          <w:b/>
          <w:color w:val="000000"/>
          <w:sz w:val="30"/>
          <w:szCs w:val="30"/>
          <w:rPrChange w:id="6" w:author="zjstone" w:date="2018-03-21T19:49:00Z">
            <w:rPr>
              <w:rFonts w:ascii="Times" w:hAnsi="Times" w:cs="Times"/>
              <w:b/>
              <w:color w:val="000000"/>
              <w:sz w:val="28"/>
            </w:rPr>
          </w:rPrChange>
        </w:rPr>
        <w:t xml:space="preserve"> Active Defense Solution for Web Applications </w:t>
      </w:r>
      <w:r w:rsidR="001F7CEC" w:rsidRPr="000E6354">
        <w:rPr>
          <w:rFonts w:ascii="Times" w:hAnsi="Times" w:cs="Times"/>
          <w:b/>
          <w:color w:val="000000"/>
          <w:sz w:val="30"/>
          <w:szCs w:val="30"/>
          <w:rPrChange w:id="7" w:author="zjstone" w:date="2018-03-21T19:49:00Z">
            <w:rPr>
              <w:rFonts w:ascii="Times" w:hAnsi="Times" w:cs="Times"/>
              <w:b/>
              <w:color w:val="000000"/>
              <w:sz w:val="28"/>
            </w:rPr>
          </w:rPrChange>
        </w:rPr>
        <w:t>Using</w:t>
      </w:r>
      <w:r w:rsidRPr="000E6354">
        <w:rPr>
          <w:rFonts w:ascii="Times" w:hAnsi="Times" w:cs="Times"/>
          <w:b/>
          <w:color w:val="000000"/>
          <w:sz w:val="30"/>
          <w:szCs w:val="30"/>
          <w:rPrChange w:id="8" w:author="zjstone" w:date="2018-03-21T19:49:00Z">
            <w:rPr>
              <w:rFonts w:ascii="Times" w:hAnsi="Times" w:cs="Times"/>
              <w:b/>
              <w:color w:val="000000"/>
              <w:sz w:val="28"/>
            </w:rPr>
          </w:rPrChange>
        </w:rPr>
        <w:t xml:space="preserve"> URL Shifting</w:t>
      </w:r>
    </w:p>
    <w:p w:rsidR="00F82491" w:rsidRPr="000E6354" w:rsidDel="007F362A" w:rsidRDefault="00F82491" w:rsidP="0011259B">
      <w:pPr>
        <w:spacing w:beforeLines="50" w:before="156" w:afterLines="50" w:after="156" w:line="360" w:lineRule="auto"/>
        <w:rPr>
          <w:del w:id="9" w:author="zjstone" w:date="2018-03-21T19:40:00Z"/>
          <w:rFonts w:ascii="Times" w:hAnsi="Times" w:cs="Times"/>
          <w:b/>
          <w:color w:val="000000"/>
          <w:sz w:val="24"/>
          <w:szCs w:val="24"/>
          <w:rPrChange w:id="10" w:author="zjstone" w:date="2018-03-21T19:49:00Z">
            <w:rPr>
              <w:del w:id="11" w:author="zjstone" w:date="2018-03-21T19:40:00Z"/>
              <w:rFonts w:ascii="Times" w:hAnsi="Times" w:cs="Times"/>
              <w:b/>
              <w:color w:val="000000"/>
              <w:sz w:val="28"/>
            </w:rPr>
          </w:rPrChange>
        </w:rPr>
        <w:sectPr w:rsidR="00F82491" w:rsidRPr="000E6354" w:rsidDel="007F362A" w:rsidSect="007F362A">
          <w:type w:val="nextPage"/>
          <w:pgSz w:w="5670" w:h="6804"/>
          <w:pgMar w:top="144" w:right="144" w:bottom="144" w:left="144" w:header="851" w:footer="992" w:gutter="0"/>
          <w:cols w:space="425"/>
          <w:docGrid w:type="linesAndChars" w:linePitch="312"/>
          <w:sectPrChange w:id="12" w:author="zjstone" w:date="2018-03-21T19:42:00Z">
            <w:sectPr w:rsidR="00F82491" w:rsidRPr="000E6354" w:rsidDel="007F362A" w:rsidSect="007F362A">
              <w:type w:val="continuous"/>
              <w:pgSz w:w="11906" w:h="16838"/>
              <w:pgMar w:top="1440" w:right="1440" w:bottom="1440" w:left="1440" w:header="851" w:footer="992" w:gutter="0"/>
            </w:sectPr>
          </w:sectPrChange>
        </w:sectPr>
        <w:pPrChange w:id="13" w:author="zjstone" w:date="2018-03-21T19:58:00Z">
          <w:pPr>
            <w:spacing w:beforeLines="50" w:before="156" w:afterLines="50" w:after="156"/>
            <w:jc w:val="center"/>
          </w:pPr>
        </w:pPrChange>
      </w:pPr>
    </w:p>
    <w:p w:rsidR="00F82491" w:rsidRPr="000E6354" w:rsidRDefault="00AA6980" w:rsidP="0011259B">
      <w:pPr>
        <w:pStyle w:val="2"/>
        <w:spacing w:before="0" w:after="0" w:line="360" w:lineRule="auto"/>
        <w:rPr>
          <w:rFonts w:ascii="Times" w:hAnsi="Times" w:cs="Times"/>
          <w:sz w:val="24"/>
          <w:szCs w:val="24"/>
          <w:rPrChange w:id="14" w:author="zjstone" w:date="2018-03-21T19:49:00Z">
            <w:rPr>
              <w:rFonts w:ascii="Times" w:hAnsi="Times" w:cs="Times"/>
              <w:sz w:val="24"/>
              <w:szCs w:val="24"/>
            </w:rPr>
          </w:rPrChange>
        </w:rPr>
        <w:pPrChange w:id="15" w:author="zjstone" w:date="2018-03-21T19:58:00Z">
          <w:pPr>
            <w:pStyle w:val="2"/>
            <w:spacing w:before="0" w:after="0" w:line="360" w:lineRule="auto"/>
          </w:pPr>
        </w:pPrChange>
      </w:pPr>
      <w:r w:rsidRPr="000E6354">
        <w:rPr>
          <w:rFonts w:ascii="Times" w:hAnsi="Times" w:cs="Times"/>
          <w:sz w:val="24"/>
          <w:szCs w:val="24"/>
          <w:rPrChange w:id="16" w:author="zjstone" w:date="2018-03-21T19:49:00Z">
            <w:rPr>
              <w:rFonts w:ascii="Times" w:hAnsi="Times" w:cs="Times"/>
              <w:sz w:val="24"/>
              <w:szCs w:val="24"/>
            </w:rPr>
          </w:rPrChange>
        </w:rPr>
        <w:t>Abstract</w:t>
      </w:r>
    </w:p>
    <w:p w:rsidR="00F82491" w:rsidRPr="000E6354" w:rsidRDefault="009B7AFD" w:rsidP="0011259B">
      <w:pPr>
        <w:pStyle w:val="a4"/>
        <w:spacing w:after="120" w:line="360" w:lineRule="auto"/>
        <w:jc w:val="both"/>
        <w:rPr>
          <w:rFonts w:ascii="Times" w:hAnsi="Times" w:cs="Times"/>
          <w:sz w:val="24"/>
          <w:szCs w:val="24"/>
          <w:rPrChange w:id="17" w:author="zjstone" w:date="2018-03-21T19:49:00Z">
            <w:rPr>
              <w:rFonts w:ascii="Times" w:hAnsi="Times" w:cs="Times"/>
              <w:sz w:val="20"/>
              <w:szCs w:val="20"/>
            </w:rPr>
          </w:rPrChange>
        </w:rPr>
        <w:pPrChange w:id="18" w:author="zjstone" w:date="2018-03-21T19:58:00Z">
          <w:pPr>
            <w:pStyle w:val="a4"/>
            <w:spacing w:after="120" w:line="240" w:lineRule="exact"/>
            <w:jc w:val="both"/>
          </w:pPr>
        </w:pPrChange>
      </w:pPr>
      <w:bookmarkStart w:id="19" w:name="OLE_LINK1"/>
      <w:bookmarkStart w:id="20" w:name="OLE_LINK96"/>
      <w:bookmarkStart w:id="21" w:name="OLE_LINK13"/>
      <w:bookmarkStart w:id="22" w:name="OLE_LINK18"/>
      <w:r w:rsidRPr="000E6354">
        <w:rPr>
          <w:rFonts w:ascii="Times" w:hAnsi="Times" w:cs="Times"/>
          <w:sz w:val="24"/>
          <w:szCs w:val="24"/>
          <w:rPrChange w:id="23" w:author="zjstone" w:date="2018-03-21T19:49:00Z">
            <w:rPr>
              <w:rFonts w:ascii="Times" w:hAnsi="Times" w:cs="Times"/>
              <w:sz w:val="20"/>
              <w:szCs w:val="20"/>
            </w:rPr>
          </w:rPrChange>
        </w:rPr>
        <w:t>Web security</w:t>
      </w:r>
      <w:r w:rsidRPr="000E6354" w:rsidDel="009B7AFD">
        <w:rPr>
          <w:rFonts w:ascii="Times" w:hAnsi="Times" w:cs="Times"/>
          <w:sz w:val="24"/>
          <w:szCs w:val="24"/>
          <w:rPrChange w:id="24" w:author="zjstone" w:date="2018-03-21T19:49:00Z">
            <w:rPr>
              <w:rFonts w:ascii="Times" w:hAnsi="Times" w:cs="Times"/>
              <w:sz w:val="20"/>
              <w:szCs w:val="20"/>
            </w:rPr>
          </w:rPrChange>
        </w:rPr>
        <w:t xml:space="preserve"> </w:t>
      </w:r>
      <w:r w:rsidRPr="000E6354">
        <w:rPr>
          <w:rFonts w:ascii="Times" w:hAnsi="Times" w:cs="Times"/>
          <w:sz w:val="24"/>
          <w:szCs w:val="24"/>
          <w:rPrChange w:id="25" w:author="zjstone" w:date="2018-03-21T19:49:00Z">
            <w:rPr>
              <w:rFonts w:ascii="Times" w:hAnsi="Times" w:cs="Times"/>
              <w:sz w:val="20"/>
              <w:szCs w:val="20"/>
            </w:rPr>
          </w:rPrChange>
        </w:rPr>
        <w:t>i</w:t>
      </w:r>
      <w:r w:rsidR="00533D99" w:rsidRPr="000E6354">
        <w:rPr>
          <w:rFonts w:ascii="Times" w:hAnsi="Times" w:cs="Times"/>
          <w:sz w:val="24"/>
          <w:szCs w:val="24"/>
          <w:rPrChange w:id="26" w:author="zjstone" w:date="2018-03-21T19:49:00Z">
            <w:rPr>
              <w:rFonts w:ascii="Times" w:hAnsi="Times" w:cs="Times"/>
              <w:sz w:val="20"/>
              <w:szCs w:val="20"/>
            </w:rPr>
          </w:rPrChange>
        </w:rPr>
        <w:t>s</w:t>
      </w:r>
      <w:r w:rsidRPr="000E6354">
        <w:rPr>
          <w:rFonts w:ascii="Times" w:hAnsi="Times" w:cs="Times"/>
          <w:sz w:val="24"/>
          <w:szCs w:val="24"/>
          <w:rPrChange w:id="27" w:author="zjstone" w:date="2018-03-21T19:49:00Z">
            <w:rPr>
              <w:rFonts w:ascii="Times" w:hAnsi="Times" w:cs="Times"/>
              <w:sz w:val="20"/>
              <w:szCs w:val="20"/>
            </w:rPr>
          </w:rPrChange>
        </w:rPr>
        <w:t xml:space="preserve"> important for web applications as they are widely used in various fields.</w:t>
      </w:r>
      <w:r w:rsidR="00F763AD" w:rsidRPr="000E6354">
        <w:rPr>
          <w:rFonts w:ascii="Times" w:hAnsi="Times" w:cs="Times"/>
          <w:sz w:val="24"/>
          <w:szCs w:val="24"/>
          <w:rPrChange w:id="28" w:author="zjstone" w:date="2018-03-21T19:49:00Z">
            <w:rPr>
              <w:rFonts w:ascii="Times" w:hAnsi="Times" w:cs="Times"/>
              <w:sz w:val="20"/>
              <w:szCs w:val="20"/>
            </w:rPr>
          </w:rPrChange>
        </w:rPr>
        <w:t xml:space="preserve"> In this paper, </w:t>
      </w:r>
      <w:r w:rsidR="00F031D3" w:rsidRPr="000E6354">
        <w:rPr>
          <w:rFonts w:ascii="Times" w:hAnsi="Times" w:cs="Times"/>
          <w:sz w:val="24"/>
          <w:szCs w:val="24"/>
          <w:rPrChange w:id="29" w:author="zjstone" w:date="2018-03-21T19:49:00Z">
            <w:rPr>
              <w:rFonts w:ascii="Times" w:hAnsi="Times" w:cs="Times"/>
              <w:sz w:val="20"/>
              <w:szCs w:val="20"/>
            </w:rPr>
          </w:rPrChange>
        </w:rPr>
        <w:t>we</w:t>
      </w:r>
      <w:r w:rsidR="00F763AD" w:rsidRPr="000E6354">
        <w:rPr>
          <w:rFonts w:ascii="Times" w:hAnsi="Times" w:cs="Times"/>
          <w:sz w:val="24"/>
          <w:szCs w:val="24"/>
          <w:rPrChange w:id="30" w:author="zjstone" w:date="2018-03-21T19:49:00Z">
            <w:rPr>
              <w:rFonts w:ascii="Times" w:hAnsi="Times" w:cs="Times"/>
              <w:sz w:val="20"/>
              <w:szCs w:val="20"/>
            </w:rPr>
          </w:rPrChange>
        </w:rPr>
        <w:t xml:space="preserve"> propose</w:t>
      </w:r>
      <w:r w:rsidR="00760578" w:rsidRPr="000E6354">
        <w:rPr>
          <w:rFonts w:ascii="Times" w:hAnsi="Times" w:cs="Times"/>
          <w:sz w:val="24"/>
          <w:szCs w:val="24"/>
          <w:rPrChange w:id="31" w:author="zjstone" w:date="2018-03-21T19:49:00Z">
            <w:rPr>
              <w:rFonts w:ascii="Times" w:hAnsi="Times" w:cs="Times"/>
              <w:sz w:val="20"/>
              <w:szCs w:val="20"/>
            </w:rPr>
          </w:rPrChange>
        </w:rPr>
        <w:t>d</w:t>
      </w:r>
      <w:r w:rsidR="00F763AD" w:rsidRPr="000E6354">
        <w:rPr>
          <w:rFonts w:ascii="Times" w:hAnsi="Times" w:cs="Times"/>
          <w:sz w:val="24"/>
          <w:szCs w:val="24"/>
          <w:rPrChange w:id="32" w:author="zjstone" w:date="2018-03-21T19:49:00Z">
            <w:rPr>
              <w:rFonts w:ascii="Times" w:hAnsi="Times" w:cs="Times"/>
              <w:sz w:val="20"/>
              <w:szCs w:val="20"/>
            </w:rPr>
          </w:rPrChange>
        </w:rPr>
        <w:t xml:space="preserve"> a web active defense </w:t>
      </w:r>
      <w:r w:rsidR="009B1617" w:rsidRPr="000E6354">
        <w:rPr>
          <w:rFonts w:ascii="Times" w:hAnsi="Times" w:cs="Times"/>
          <w:sz w:val="24"/>
          <w:szCs w:val="24"/>
          <w:rPrChange w:id="33" w:author="zjstone" w:date="2018-03-21T19:49:00Z">
            <w:rPr>
              <w:rFonts w:ascii="Times" w:hAnsi="Times" w:cs="Times"/>
              <w:sz w:val="20"/>
              <w:szCs w:val="20"/>
            </w:rPr>
          </w:rPrChange>
        </w:rPr>
        <w:t xml:space="preserve">solution </w:t>
      </w:r>
      <w:r w:rsidR="00F763AD" w:rsidRPr="000E6354">
        <w:rPr>
          <w:rFonts w:ascii="Times" w:hAnsi="Times" w:cs="Times"/>
          <w:sz w:val="24"/>
          <w:szCs w:val="24"/>
          <w:rPrChange w:id="34" w:author="zjstone" w:date="2018-03-21T19:49:00Z">
            <w:rPr>
              <w:rFonts w:ascii="Times" w:hAnsi="Times" w:cs="Times"/>
              <w:sz w:val="20"/>
              <w:szCs w:val="20"/>
            </w:rPr>
          </w:rPrChange>
        </w:rPr>
        <w:t>combining URL shifting and user identi</w:t>
      </w:r>
      <w:r w:rsidR="00A153F7" w:rsidRPr="000E6354">
        <w:rPr>
          <w:rFonts w:ascii="Times" w:hAnsi="Times" w:cs="Times"/>
          <w:sz w:val="24"/>
          <w:szCs w:val="24"/>
          <w:rPrChange w:id="35" w:author="zjstone" w:date="2018-03-21T19:49:00Z">
            <w:rPr>
              <w:rFonts w:ascii="Times" w:hAnsi="Times" w:cs="Times"/>
              <w:sz w:val="20"/>
              <w:szCs w:val="20"/>
            </w:rPr>
          </w:rPrChange>
        </w:rPr>
        <w:t>ty</w:t>
      </w:r>
      <w:r w:rsidR="00F763AD" w:rsidRPr="000E6354">
        <w:rPr>
          <w:rFonts w:ascii="Times" w:hAnsi="Times" w:cs="Times"/>
          <w:sz w:val="24"/>
          <w:szCs w:val="24"/>
          <w:rPrChange w:id="36" w:author="zjstone" w:date="2018-03-21T19:49:00Z">
            <w:rPr>
              <w:rFonts w:ascii="Times" w:hAnsi="Times" w:cs="Times"/>
              <w:sz w:val="20"/>
              <w:szCs w:val="20"/>
            </w:rPr>
          </w:rPrChange>
        </w:rPr>
        <w:t xml:space="preserve"> binding, called AURLS, to achieve "</w:t>
      </w:r>
      <w:r w:rsidR="009B3782" w:rsidRPr="000E6354">
        <w:rPr>
          <w:rFonts w:ascii="Times" w:hAnsi="Times" w:cs="Times"/>
          <w:sz w:val="24"/>
          <w:szCs w:val="24"/>
          <w:rPrChange w:id="37" w:author="zjstone" w:date="2018-03-21T19:49:00Z">
            <w:rPr>
              <w:rFonts w:ascii="Times" w:hAnsi="Times" w:cs="Times"/>
              <w:sz w:val="20"/>
              <w:szCs w:val="20"/>
            </w:rPr>
          </w:rPrChange>
        </w:rPr>
        <w:t xml:space="preserve">one URL, </w:t>
      </w:r>
      <w:r w:rsidR="00F763AD" w:rsidRPr="000E6354">
        <w:rPr>
          <w:rFonts w:ascii="Times" w:hAnsi="Times" w:cs="Times"/>
          <w:sz w:val="24"/>
          <w:szCs w:val="24"/>
          <w:rPrChange w:id="38" w:author="zjstone" w:date="2018-03-21T19:49:00Z">
            <w:rPr>
              <w:rFonts w:ascii="Times" w:hAnsi="Times" w:cs="Times"/>
              <w:sz w:val="20"/>
              <w:szCs w:val="20"/>
            </w:rPr>
          </w:rPrChange>
        </w:rPr>
        <w:t xml:space="preserve">one user". </w:t>
      </w:r>
      <w:r w:rsidRPr="000E6354">
        <w:rPr>
          <w:rFonts w:ascii="Times" w:hAnsi="Times" w:cs="Times"/>
          <w:sz w:val="24"/>
          <w:szCs w:val="24"/>
          <w:rPrChange w:id="39" w:author="zjstone" w:date="2018-03-21T19:49:00Z">
            <w:rPr>
              <w:rFonts w:ascii="Times" w:hAnsi="Times" w:cs="Times"/>
              <w:sz w:val="20"/>
              <w:szCs w:val="20"/>
            </w:rPr>
          </w:rPrChange>
        </w:rPr>
        <w:t>As an improvement</w:t>
      </w:r>
      <w:r w:rsidR="00F763AD" w:rsidRPr="000E6354">
        <w:rPr>
          <w:rFonts w:ascii="Times" w:hAnsi="Times" w:cs="Times"/>
          <w:sz w:val="24"/>
          <w:szCs w:val="24"/>
          <w:rPrChange w:id="40" w:author="zjstone" w:date="2018-03-21T19:49:00Z">
            <w:rPr>
              <w:rFonts w:ascii="Times" w:hAnsi="Times" w:cs="Times"/>
              <w:sz w:val="20"/>
              <w:szCs w:val="20"/>
            </w:rPr>
          </w:rPrChange>
        </w:rPr>
        <w:t xml:space="preserve">, we further </w:t>
      </w:r>
      <w:r w:rsidRPr="000E6354">
        <w:rPr>
          <w:rFonts w:ascii="Times" w:hAnsi="Times" w:cs="Times"/>
          <w:sz w:val="24"/>
          <w:szCs w:val="24"/>
          <w:rPrChange w:id="41" w:author="zjstone" w:date="2018-03-21T19:49:00Z">
            <w:rPr>
              <w:rFonts w:ascii="Times" w:hAnsi="Times" w:cs="Times"/>
              <w:sz w:val="20"/>
              <w:szCs w:val="20"/>
            </w:rPr>
          </w:rPrChange>
        </w:rPr>
        <w:t xml:space="preserve">add </w:t>
      </w:r>
      <w:r w:rsidR="00F763AD" w:rsidRPr="000E6354">
        <w:rPr>
          <w:rFonts w:ascii="Times" w:hAnsi="Times" w:cs="Times"/>
          <w:sz w:val="24"/>
          <w:szCs w:val="24"/>
          <w:rPrChange w:id="42" w:author="zjstone" w:date="2018-03-21T19:49:00Z">
            <w:rPr>
              <w:rFonts w:ascii="Times" w:hAnsi="Times" w:cs="Times"/>
              <w:sz w:val="20"/>
              <w:szCs w:val="20"/>
            </w:rPr>
          </w:rPrChange>
        </w:rPr>
        <w:t xml:space="preserve">the URL </w:t>
      </w:r>
      <w:r w:rsidR="006C0B8D" w:rsidRPr="000E6354">
        <w:rPr>
          <w:rFonts w:ascii="Times" w:hAnsi="Times" w:cs="Times"/>
          <w:sz w:val="24"/>
          <w:szCs w:val="24"/>
          <w:rPrChange w:id="43" w:author="zjstone" w:date="2018-03-21T19:49:00Z">
            <w:rPr>
              <w:rFonts w:ascii="Times" w:hAnsi="Times" w:cs="Times"/>
              <w:sz w:val="20"/>
              <w:szCs w:val="20"/>
            </w:rPr>
          </w:rPrChange>
        </w:rPr>
        <w:t>whitelist</w:t>
      </w:r>
      <w:r w:rsidR="00F763AD" w:rsidRPr="000E6354">
        <w:rPr>
          <w:rFonts w:ascii="Times" w:hAnsi="Times" w:cs="Times"/>
          <w:sz w:val="24"/>
          <w:szCs w:val="24"/>
          <w:rPrChange w:id="44" w:author="zjstone" w:date="2018-03-21T19:49:00Z">
            <w:rPr>
              <w:rFonts w:ascii="Times" w:hAnsi="Times" w:cs="Times"/>
              <w:sz w:val="20"/>
              <w:szCs w:val="20"/>
            </w:rPr>
          </w:rPrChange>
        </w:rPr>
        <w:t xml:space="preserve"> technology and fine user access management. </w:t>
      </w:r>
      <w:r w:rsidRPr="000E6354">
        <w:rPr>
          <w:rFonts w:ascii="Times" w:hAnsi="Times" w:cs="Times"/>
          <w:sz w:val="24"/>
          <w:szCs w:val="24"/>
          <w:rPrChange w:id="45" w:author="zjstone" w:date="2018-03-21T19:49:00Z">
            <w:rPr>
              <w:rFonts w:ascii="Times" w:hAnsi="Times" w:cs="Times"/>
              <w:sz w:val="20"/>
              <w:szCs w:val="20"/>
            </w:rPr>
          </w:rPrChange>
        </w:rPr>
        <w:t>Compared with the traditional defense schemes, our</w:t>
      </w:r>
      <w:r w:rsidR="00DF0960" w:rsidRPr="000E6354">
        <w:rPr>
          <w:rFonts w:ascii="Times" w:hAnsi="Times" w:cs="Times"/>
          <w:sz w:val="24"/>
          <w:szCs w:val="24"/>
          <w:rPrChange w:id="46" w:author="zjstone" w:date="2018-03-21T19:49:00Z">
            <w:rPr>
              <w:rFonts w:ascii="Times" w:hAnsi="Times" w:cs="Times"/>
              <w:sz w:val="20"/>
              <w:szCs w:val="20"/>
            </w:rPr>
          </w:rPrChange>
        </w:rPr>
        <w:t xml:space="preserve"> </w:t>
      </w:r>
      <w:r w:rsidR="00486C59" w:rsidRPr="000E6354">
        <w:rPr>
          <w:rFonts w:ascii="Times" w:hAnsi="Times" w:cs="Times"/>
          <w:sz w:val="24"/>
          <w:szCs w:val="24"/>
          <w:rPrChange w:id="47" w:author="zjstone" w:date="2018-03-21T19:49:00Z">
            <w:rPr>
              <w:rFonts w:ascii="Times" w:hAnsi="Times" w:cs="Times"/>
              <w:sz w:val="20"/>
              <w:szCs w:val="20"/>
            </w:rPr>
          </w:rPrChange>
        </w:rPr>
        <w:t>solution</w:t>
      </w:r>
      <w:r w:rsidR="00F763AD" w:rsidRPr="000E6354">
        <w:rPr>
          <w:rFonts w:ascii="Times" w:hAnsi="Times" w:cs="Times"/>
          <w:sz w:val="24"/>
          <w:szCs w:val="24"/>
          <w:rPrChange w:id="48" w:author="zjstone" w:date="2018-03-21T19:49:00Z">
            <w:rPr>
              <w:rFonts w:ascii="Times" w:hAnsi="Times" w:cs="Times"/>
              <w:sz w:val="20"/>
              <w:szCs w:val="20"/>
            </w:rPr>
          </w:rPrChange>
        </w:rPr>
        <w:t xml:space="preserve"> increase</w:t>
      </w:r>
      <w:r w:rsidR="004D5706" w:rsidRPr="000E6354">
        <w:rPr>
          <w:rFonts w:ascii="Times" w:hAnsi="Times" w:cs="Times"/>
          <w:sz w:val="24"/>
          <w:szCs w:val="24"/>
          <w:rPrChange w:id="49" w:author="zjstone" w:date="2018-03-21T19:49:00Z">
            <w:rPr>
              <w:rFonts w:ascii="Times" w:hAnsi="Times" w:cs="Times"/>
              <w:sz w:val="20"/>
              <w:szCs w:val="20"/>
            </w:rPr>
          </w:rPrChange>
        </w:rPr>
        <w:t>s</w:t>
      </w:r>
      <w:r w:rsidR="00F763AD" w:rsidRPr="000E6354">
        <w:rPr>
          <w:rFonts w:ascii="Times" w:hAnsi="Times" w:cs="Times"/>
          <w:sz w:val="24"/>
          <w:szCs w:val="24"/>
          <w:rPrChange w:id="50" w:author="zjstone" w:date="2018-03-21T19:49:00Z">
            <w:rPr>
              <w:rFonts w:ascii="Times" w:hAnsi="Times" w:cs="Times"/>
              <w:sz w:val="20"/>
              <w:szCs w:val="20"/>
            </w:rPr>
          </w:rPrChange>
        </w:rPr>
        <w:t xml:space="preserve"> the difficulty </w:t>
      </w:r>
      <w:r w:rsidR="00E63B9A" w:rsidRPr="000E6354">
        <w:rPr>
          <w:rFonts w:ascii="Times" w:hAnsi="Times" w:cs="Times"/>
          <w:sz w:val="24"/>
          <w:szCs w:val="24"/>
          <w:rPrChange w:id="51" w:author="zjstone" w:date="2018-03-21T19:49:00Z">
            <w:rPr>
              <w:rFonts w:ascii="Times" w:hAnsi="Times" w:cs="Times"/>
              <w:sz w:val="20"/>
              <w:szCs w:val="20"/>
            </w:rPr>
          </w:rPrChange>
        </w:rPr>
        <w:t>for</w:t>
      </w:r>
      <w:r w:rsidR="00F763AD" w:rsidRPr="000E6354">
        <w:rPr>
          <w:rFonts w:ascii="Times" w:hAnsi="Times" w:cs="Times"/>
          <w:sz w:val="24"/>
          <w:szCs w:val="24"/>
          <w:rPrChange w:id="52" w:author="zjstone" w:date="2018-03-21T19:49:00Z">
            <w:rPr>
              <w:rFonts w:ascii="Times" w:hAnsi="Times" w:cs="Times"/>
              <w:sz w:val="20"/>
              <w:szCs w:val="20"/>
            </w:rPr>
          </w:rPrChange>
        </w:rPr>
        <w:t xml:space="preserve"> </w:t>
      </w:r>
      <w:r w:rsidR="00EB2170" w:rsidRPr="000E6354">
        <w:rPr>
          <w:rFonts w:ascii="Times" w:hAnsi="Times" w:cs="Times"/>
          <w:bCs/>
          <w:sz w:val="24"/>
          <w:szCs w:val="24"/>
          <w:rPrChange w:id="53" w:author="zjstone" w:date="2018-03-21T19:49:00Z">
            <w:rPr>
              <w:rFonts w:ascii="Times" w:hAnsi="Times" w:cs="Times"/>
              <w:bCs/>
              <w:sz w:val="20"/>
              <w:szCs w:val="20"/>
            </w:rPr>
          </w:rPrChange>
        </w:rPr>
        <w:t>constructing</w:t>
      </w:r>
      <w:r w:rsidR="00F763AD" w:rsidRPr="000E6354">
        <w:rPr>
          <w:rFonts w:ascii="Times" w:hAnsi="Times" w:cs="Times"/>
          <w:sz w:val="24"/>
          <w:szCs w:val="24"/>
          <w:rPrChange w:id="54" w:author="zjstone" w:date="2018-03-21T19:49:00Z">
            <w:rPr>
              <w:rFonts w:ascii="Times" w:hAnsi="Times" w:cs="Times"/>
              <w:sz w:val="20"/>
              <w:szCs w:val="20"/>
            </w:rPr>
          </w:rPrChange>
        </w:rPr>
        <w:t xml:space="preserve"> attack</w:t>
      </w:r>
      <w:r w:rsidRPr="000E6354">
        <w:rPr>
          <w:rFonts w:ascii="Times" w:hAnsi="Times" w:cs="Times"/>
          <w:sz w:val="24"/>
          <w:szCs w:val="24"/>
          <w:rPrChange w:id="55" w:author="zjstone" w:date="2018-03-21T19:49:00Z">
            <w:rPr>
              <w:rFonts w:ascii="Times" w:hAnsi="Times" w:cs="Times"/>
              <w:sz w:val="20"/>
              <w:szCs w:val="20"/>
            </w:rPr>
          </w:rPrChange>
        </w:rPr>
        <w:t>, achieve</w:t>
      </w:r>
      <w:r w:rsidR="00F763AD" w:rsidRPr="000E6354">
        <w:rPr>
          <w:rFonts w:ascii="Times" w:hAnsi="Times" w:cs="Times"/>
          <w:sz w:val="24"/>
          <w:szCs w:val="24"/>
          <w:rPrChange w:id="56" w:author="zjstone" w:date="2018-03-21T19:49:00Z">
            <w:rPr>
              <w:rFonts w:ascii="Times" w:hAnsi="Times" w:cs="Times"/>
              <w:sz w:val="20"/>
              <w:szCs w:val="20"/>
            </w:rPr>
          </w:rPrChange>
        </w:rPr>
        <w:t xml:space="preserve"> a more accurate user </w:t>
      </w:r>
      <w:r w:rsidR="009E3421" w:rsidRPr="000E6354">
        <w:rPr>
          <w:rFonts w:ascii="Times" w:hAnsi="Times" w:cs="Times"/>
          <w:sz w:val="24"/>
          <w:szCs w:val="24"/>
          <w:rPrChange w:id="57" w:author="zjstone" w:date="2018-03-21T19:49:00Z">
            <w:rPr>
              <w:rFonts w:ascii="Times" w:hAnsi="Times" w:cs="Times"/>
              <w:sz w:val="20"/>
              <w:szCs w:val="20"/>
            </w:rPr>
          </w:rPrChange>
        </w:rPr>
        <w:t>access</w:t>
      </w:r>
      <w:r w:rsidR="00F763AD" w:rsidRPr="000E6354">
        <w:rPr>
          <w:rFonts w:ascii="Times" w:hAnsi="Times" w:cs="Times"/>
          <w:sz w:val="24"/>
          <w:szCs w:val="24"/>
          <w:rPrChange w:id="58" w:author="zjstone" w:date="2018-03-21T19:49:00Z">
            <w:rPr>
              <w:rFonts w:ascii="Times" w:hAnsi="Times" w:cs="Times"/>
              <w:sz w:val="20"/>
              <w:szCs w:val="20"/>
            </w:rPr>
          </w:rPrChange>
        </w:rPr>
        <w:t xml:space="preserve"> management and avoid false detection. To verify the </w:t>
      </w:r>
      <w:r w:rsidR="00F763AD" w:rsidRPr="000E6354">
        <w:rPr>
          <w:rFonts w:ascii="Times" w:hAnsi="Times" w:cs="Times"/>
          <w:sz w:val="24"/>
          <w:szCs w:val="24"/>
          <w:rPrChange w:id="59" w:author="zjstone" w:date="2018-03-21T19:49:00Z">
            <w:rPr>
              <w:rFonts w:ascii="Times" w:hAnsi="Times" w:cs="Times"/>
              <w:sz w:val="20"/>
              <w:szCs w:val="20"/>
            </w:rPr>
          </w:rPrChange>
        </w:rPr>
        <w:lastRenderedPageBreak/>
        <w:t xml:space="preserve">proposed solution, we execute comparative </w:t>
      </w:r>
      <w:r w:rsidR="00DA516D" w:rsidRPr="000E6354">
        <w:rPr>
          <w:rFonts w:ascii="Times" w:hAnsi="Times" w:cs="Times"/>
          <w:sz w:val="24"/>
          <w:szCs w:val="24"/>
          <w:rPrChange w:id="60" w:author="zjstone" w:date="2018-03-21T19:49:00Z">
            <w:rPr>
              <w:rFonts w:ascii="Times" w:hAnsi="Times" w:cs="Times"/>
              <w:sz w:val="20"/>
              <w:szCs w:val="20"/>
            </w:rPr>
          </w:rPrChange>
        </w:rPr>
        <w:t xml:space="preserve">experiments </w:t>
      </w:r>
      <w:r w:rsidR="00F763AD" w:rsidRPr="000E6354">
        <w:rPr>
          <w:rFonts w:ascii="Times" w:hAnsi="Times" w:cs="Times"/>
          <w:sz w:val="24"/>
          <w:szCs w:val="24"/>
          <w:rPrChange w:id="61" w:author="zjstone" w:date="2018-03-21T19:49:00Z">
            <w:rPr>
              <w:rFonts w:ascii="Times" w:hAnsi="Times" w:cs="Times"/>
              <w:sz w:val="20"/>
              <w:szCs w:val="20"/>
            </w:rPr>
          </w:rPrChange>
        </w:rPr>
        <w:t>on the DVWA and other systems to evaluate the defense effect</w:t>
      </w:r>
      <w:r w:rsidR="00DA516D" w:rsidRPr="000E6354">
        <w:rPr>
          <w:rFonts w:ascii="Times" w:hAnsi="Times" w:cs="Times"/>
          <w:sz w:val="24"/>
          <w:szCs w:val="24"/>
          <w:rPrChange w:id="62" w:author="zjstone" w:date="2018-03-21T19:49:00Z">
            <w:rPr>
              <w:rFonts w:ascii="Times" w:hAnsi="Times" w:cs="Times"/>
              <w:sz w:val="20"/>
              <w:szCs w:val="20"/>
            </w:rPr>
          </w:rPrChange>
        </w:rPr>
        <w:t xml:space="preserve"> of AURLS.</w:t>
      </w:r>
      <w:r w:rsidR="00F763AD" w:rsidRPr="000E6354">
        <w:rPr>
          <w:rFonts w:ascii="Times" w:hAnsi="Times" w:cs="Times"/>
          <w:sz w:val="24"/>
          <w:szCs w:val="24"/>
          <w:rPrChange w:id="63" w:author="zjstone" w:date="2018-03-21T19:49:00Z">
            <w:rPr>
              <w:rFonts w:ascii="Times" w:hAnsi="Times" w:cs="Times"/>
              <w:sz w:val="20"/>
              <w:szCs w:val="20"/>
            </w:rPr>
          </w:rPrChange>
        </w:rPr>
        <w:t xml:space="preserve"> The results show that AURLS can effectively prevent many high-risk attacks, such as brute force attack, XSS, and phishing, with little interference </w:t>
      </w:r>
      <w:r w:rsidRPr="000E6354">
        <w:rPr>
          <w:rFonts w:ascii="Times" w:hAnsi="Times" w:cs="Times"/>
          <w:sz w:val="24"/>
          <w:szCs w:val="24"/>
          <w:rPrChange w:id="64" w:author="zjstone" w:date="2018-03-21T19:49:00Z">
            <w:rPr>
              <w:rFonts w:ascii="Times" w:hAnsi="Times" w:cs="Times"/>
              <w:sz w:val="20"/>
              <w:szCs w:val="20"/>
            </w:rPr>
          </w:rPrChange>
        </w:rPr>
        <w:t xml:space="preserve">in </w:t>
      </w:r>
      <w:r w:rsidR="00F763AD" w:rsidRPr="000E6354">
        <w:rPr>
          <w:rFonts w:ascii="Times" w:hAnsi="Times" w:cs="Times"/>
          <w:sz w:val="24"/>
          <w:szCs w:val="24"/>
          <w:rPrChange w:id="65" w:author="zjstone" w:date="2018-03-21T19:49:00Z">
            <w:rPr>
              <w:rFonts w:ascii="Times" w:hAnsi="Times" w:cs="Times"/>
              <w:sz w:val="20"/>
              <w:szCs w:val="20"/>
            </w:rPr>
          </w:rPrChange>
        </w:rPr>
        <w:t>user experience and insignificant loss of system performance.</w:t>
      </w:r>
      <w:bookmarkStart w:id="66" w:name="OLE_LINK5"/>
      <w:bookmarkStart w:id="67" w:name="OLE_LINK4"/>
      <w:bookmarkStart w:id="68" w:name="OLE_LINK8"/>
    </w:p>
    <w:p w:rsidR="00F82491" w:rsidRPr="000E6354" w:rsidRDefault="00AA6980" w:rsidP="0011259B">
      <w:pPr>
        <w:pStyle w:val="2"/>
        <w:spacing w:before="0" w:after="40" w:line="360" w:lineRule="auto"/>
        <w:rPr>
          <w:rFonts w:ascii="Times" w:hAnsi="Times" w:cs="Times"/>
          <w:sz w:val="24"/>
          <w:szCs w:val="24"/>
          <w:rPrChange w:id="69" w:author="zjstone" w:date="2018-03-21T19:49:00Z">
            <w:rPr>
              <w:rFonts w:ascii="Times" w:hAnsi="Times" w:cs="Times"/>
              <w:sz w:val="24"/>
              <w:szCs w:val="24"/>
            </w:rPr>
          </w:rPrChange>
        </w:rPr>
        <w:pPrChange w:id="70" w:author="zjstone" w:date="2018-03-21T19:58:00Z">
          <w:pPr>
            <w:pStyle w:val="2"/>
            <w:spacing w:before="0" w:after="40" w:line="240" w:lineRule="exact"/>
          </w:pPr>
        </w:pPrChange>
      </w:pPr>
      <w:bookmarkStart w:id="71" w:name="OLE_LINK2"/>
      <w:bookmarkEnd w:id="19"/>
      <w:bookmarkEnd w:id="20"/>
      <w:bookmarkEnd w:id="21"/>
      <w:bookmarkEnd w:id="22"/>
      <w:bookmarkEnd w:id="66"/>
      <w:bookmarkEnd w:id="67"/>
      <w:bookmarkEnd w:id="68"/>
      <w:bookmarkEnd w:id="71"/>
      <w:r w:rsidRPr="000E6354">
        <w:rPr>
          <w:rFonts w:ascii="Times" w:hAnsi="Times" w:cs="Times"/>
          <w:sz w:val="24"/>
          <w:szCs w:val="24"/>
          <w:rPrChange w:id="72" w:author="zjstone" w:date="2018-03-21T19:49:00Z">
            <w:rPr>
              <w:rFonts w:ascii="Times" w:hAnsi="Times" w:cs="Times"/>
              <w:sz w:val="24"/>
              <w:szCs w:val="24"/>
            </w:rPr>
          </w:rPrChange>
        </w:rPr>
        <w:t>1 Introduction</w:t>
      </w:r>
    </w:p>
    <w:p w:rsidR="00F82491" w:rsidRPr="000E6354" w:rsidRDefault="00AA6980" w:rsidP="0011259B">
      <w:pPr>
        <w:pStyle w:val="a4"/>
        <w:spacing w:after="120" w:line="360" w:lineRule="auto"/>
        <w:jc w:val="both"/>
        <w:rPr>
          <w:rFonts w:ascii="Times" w:hAnsi="Times" w:cs="Times"/>
          <w:b/>
          <w:bCs/>
          <w:sz w:val="24"/>
          <w:szCs w:val="24"/>
          <w:rPrChange w:id="73" w:author="zjstone" w:date="2018-03-21T19:49:00Z">
            <w:rPr>
              <w:rFonts w:ascii="Times" w:hAnsi="Times" w:cs="Times"/>
              <w:b/>
              <w:bCs/>
              <w:sz w:val="20"/>
              <w:szCs w:val="20"/>
            </w:rPr>
          </w:rPrChange>
        </w:rPr>
        <w:pPrChange w:id="74" w:author="zjstone" w:date="2018-03-21T19:58:00Z">
          <w:pPr>
            <w:pStyle w:val="a4"/>
            <w:spacing w:after="120" w:line="240" w:lineRule="exact"/>
            <w:jc w:val="both"/>
          </w:pPr>
        </w:pPrChange>
      </w:pPr>
      <w:bookmarkStart w:id="75" w:name="OLE_LINK19"/>
      <w:bookmarkStart w:id="76" w:name="OLE_LINK20"/>
      <w:r w:rsidRPr="000E6354">
        <w:rPr>
          <w:rFonts w:ascii="Times" w:hAnsi="Times" w:cs="Times"/>
          <w:bCs/>
          <w:sz w:val="24"/>
          <w:szCs w:val="24"/>
          <w:rPrChange w:id="77" w:author="zjstone" w:date="2018-03-21T19:49:00Z">
            <w:rPr>
              <w:rFonts w:ascii="Times" w:hAnsi="Times" w:cs="Times"/>
              <w:bCs/>
              <w:sz w:val="20"/>
              <w:szCs w:val="20"/>
            </w:rPr>
          </w:rPrChange>
        </w:rPr>
        <w:t xml:space="preserve">Web applications </w:t>
      </w:r>
      <w:r w:rsidRPr="000E6354">
        <w:rPr>
          <w:rFonts w:ascii="Times" w:hAnsi="Times" w:cs="Times"/>
          <w:bCs/>
          <w:sz w:val="24"/>
          <w:szCs w:val="24"/>
          <w:rPrChange w:id="78" w:author="zjstone" w:date="2018-03-21T19:49:00Z">
            <w:rPr>
              <w:rFonts w:ascii="Times" w:hAnsi="Times" w:cs="Times"/>
              <w:bCs/>
              <w:sz w:val="20"/>
              <w:szCs w:val="21"/>
            </w:rPr>
          </w:rPrChange>
        </w:rPr>
        <w:t>are</w:t>
      </w:r>
      <w:r w:rsidRPr="000E6354">
        <w:rPr>
          <w:rFonts w:ascii="Times" w:hAnsi="Times" w:cs="Times"/>
          <w:bCs/>
          <w:sz w:val="24"/>
          <w:szCs w:val="24"/>
          <w:rPrChange w:id="79" w:author="zjstone" w:date="2018-03-21T19:49:00Z">
            <w:rPr>
              <w:rFonts w:ascii="Times" w:hAnsi="Times" w:cs="Times"/>
              <w:bCs/>
              <w:sz w:val="20"/>
              <w:szCs w:val="20"/>
            </w:rPr>
          </w:rPrChange>
        </w:rPr>
        <w:t xml:space="preserve"> widely used in various fields. Besides email, news sites and other traditional applications, many mission-critical tasks are also delivered by web applications, such as e-finance, e-commerce, e-health, e-government. Openness of web </w:t>
      </w:r>
      <w:r w:rsidRPr="000E6354">
        <w:rPr>
          <w:rFonts w:ascii="Times" w:hAnsi="Times" w:cs="Times"/>
          <w:bCs/>
          <w:sz w:val="24"/>
          <w:szCs w:val="24"/>
          <w:rPrChange w:id="80" w:author="zjstone" w:date="2018-03-21T19:49:00Z">
            <w:rPr>
              <w:rFonts w:ascii="Times" w:hAnsi="Times" w:cs="Times"/>
              <w:bCs/>
              <w:sz w:val="20"/>
              <w:szCs w:val="20"/>
            </w:rPr>
          </w:rPrChange>
        </w:rPr>
        <w:lastRenderedPageBreak/>
        <w:t>applications not only promotes their wider use but also leads to increasingly prominent security issues. Currently, websites are the main targets of hackers, and often suffer from many attacks, such as data tampering, SQL injection, cross-site scripting, command insertion, and buffer overflow</w:t>
      </w:r>
      <w:r w:rsidRPr="000E6354">
        <w:rPr>
          <w:rFonts w:ascii="Times" w:hAnsi="Times" w:cs="Times"/>
          <w:bCs/>
          <w:sz w:val="24"/>
          <w:szCs w:val="24"/>
          <w:rPrChange w:id="81" w:author="zjstone" w:date="2018-03-21T19:49:00Z">
            <w:rPr>
              <w:rFonts w:ascii="Times" w:hAnsi="Times" w:cs="Times"/>
              <w:bCs/>
              <w:sz w:val="20"/>
              <w:szCs w:val="20"/>
            </w:rPr>
          </w:rPrChange>
        </w:rPr>
        <w:fldChar w:fldCharType="begin"/>
      </w:r>
      <w:r w:rsidRPr="000E6354">
        <w:rPr>
          <w:rFonts w:ascii="Times" w:hAnsi="Times" w:cs="Times"/>
          <w:bCs/>
          <w:sz w:val="24"/>
          <w:szCs w:val="24"/>
          <w:rPrChange w:id="82" w:author="zjstone" w:date="2018-03-21T19:49:00Z">
            <w:rPr>
              <w:rFonts w:ascii="Times" w:hAnsi="Times" w:cs="Times"/>
              <w:bCs/>
              <w:sz w:val="20"/>
              <w:szCs w:val="20"/>
            </w:rPr>
          </w:rPrChange>
        </w:rPr>
        <w:instrText>5; 10; 30]</w:instrText>
      </w:r>
      <w:r w:rsidRPr="000E6354">
        <w:rPr>
          <w:rFonts w:ascii="Times" w:hAnsi="Times" w:cs="Times"/>
          <w:bCs/>
          <w:sz w:val="24"/>
          <w:szCs w:val="24"/>
          <w:rPrChange w:id="83" w:author="zjstone" w:date="2018-03-21T19:49:00Z">
            <w:rPr>
              <w:rFonts w:ascii="Times" w:hAnsi="Times" w:cs="Times"/>
              <w:bCs/>
              <w:sz w:val="20"/>
              <w:szCs w:val="20"/>
            </w:rPr>
          </w:rPrChange>
        </w:rPr>
        <w:fldChar w:fldCharType="end"/>
      </w:r>
      <w:r w:rsidRPr="000E6354">
        <w:rPr>
          <w:rFonts w:ascii="Times" w:hAnsi="Times" w:cs="Times"/>
          <w:bCs/>
          <w:sz w:val="24"/>
          <w:szCs w:val="24"/>
          <w:rPrChange w:id="84" w:author="zjstone" w:date="2018-03-21T19:49:00Z">
            <w:rPr>
              <w:rFonts w:ascii="Times" w:hAnsi="Times" w:cs="Times"/>
              <w:bCs/>
              <w:sz w:val="20"/>
              <w:szCs w:val="20"/>
            </w:rPr>
          </w:rPrChange>
        </w:rPr>
        <w:t xml:space="preserve">. Report </w:t>
      </w:r>
      <w:r w:rsidRPr="000E6354">
        <w:rPr>
          <w:rFonts w:ascii="Times" w:hAnsi="Times" w:cs="Times"/>
          <w:bCs/>
          <w:sz w:val="24"/>
          <w:szCs w:val="24"/>
          <w:rPrChange w:id="85" w:author="zjstone" w:date="2018-03-21T19:49:00Z">
            <w:rPr>
              <w:rFonts w:ascii="Times" w:hAnsi="Times" w:cs="Times"/>
              <w:bCs/>
              <w:sz w:val="20"/>
              <w:szCs w:val="20"/>
            </w:rPr>
          </w:rPrChange>
        </w:rPr>
        <w:fldChar w:fldCharType="begin"/>
      </w:r>
      <w:r w:rsidRPr="000E6354">
        <w:rPr>
          <w:rFonts w:ascii="Times" w:hAnsi="Times" w:cs="Times"/>
          <w:bCs/>
          <w:sz w:val="24"/>
          <w:szCs w:val="24"/>
          <w:rPrChange w:id="86" w:author="zjstone" w:date="2018-03-21T19:49:00Z">
            <w:rPr>
              <w:rFonts w:ascii="Times" w:hAnsi="Times" w:cs="Times"/>
              <w:bCs/>
              <w:sz w:val="20"/>
              <w:szCs w:val="20"/>
            </w:rPr>
          </w:rPrChange>
        </w:rPr>
        <w:instrText xml:space="preserve"> ADDIN EN.CITE &lt;EndNote&gt;&lt;Cite&gt;&lt;Author&gt;Consortium&lt;/Author&gt;&lt;Year&gt;2008&lt;/Year&gt;&lt;RecNum&gt;88&lt;/RecNum&gt;&lt;DisplayText&gt;[1]&lt;/DisplayText&gt;&lt;record&gt;&lt;rec-number&gt;88&lt;/rec-number&gt;&lt;foreign-keys&gt;&lt;key app="EN" db-id="edfws52rcssxd7etdz2pex5farx5exwteezs"&gt;88&lt;/key&gt;&lt;/foreign-keys&gt;&lt;ref-type name="Generic"&gt;13&lt;/ref-type&gt;&lt;contributors&gt;&lt;authors&gt;&lt;author&gt;Web Application Security Consortium&lt;/author&gt;&lt;/authors&gt;&lt;/contributors&gt;&lt;titles&gt;&lt;title&gt;Web application security statistics project 2007&lt;/title&gt;&lt;/titles&gt;&lt;dates&gt;&lt;year&gt;2008&lt;/year&gt;&lt;/dates&gt;&lt;urls&gt;&lt;/urls&gt;&lt;/record&gt;&lt;/Cite&gt;&lt;/EndNote&gt;</w:instrText>
      </w:r>
      <w:r w:rsidRPr="000E6354">
        <w:rPr>
          <w:rFonts w:ascii="Times" w:hAnsi="Times" w:cs="Times"/>
          <w:bCs/>
          <w:sz w:val="24"/>
          <w:szCs w:val="24"/>
          <w:rPrChange w:id="87" w:author="zjstone" w:date="2018-03-21T19:49:00Z">
            <w:rPr>
              <w:rFonts w:ascii="Times" w:hAnsi="Times" w:cs="Times"/>
              <w:bCs/>
              <w:sz w:val="20"/>
              <w:szCs w:val="20"/>
            </w:rPr>
          </w:rPrChange>
        </w:rPr>
        <w:fldChar w:fldCharType="separate"/>
      </w:r>
      <w:r w:rsidRPr="000E6354">
        <w:rPr>
          <w:rFonts w:ascii="Times" w:hAnsi="Times" w:cs="Times"/>
          <w:bCs/>
          <w:sz w:val="24"/>
          <w:szCs w:val="24"/>
          <w:rPrChange w:id="88" w:author="zjstone" w:date="2018-03-21T19:49:00Z">
            <w:rPr>
              <w:rFonts w:ascii="Times" w:hAnsi="Times" w:cs="Times"/>
              <w:bCs/>
              <w:sz w:val="20"/>
              <w:szCs w:val="20"/>
            </w:rPr>
          </w:rPrChange>
        </w:rPr>
        <w:t>[</w:t>
      </w:r>
      <w:r w:rsidR="00B374FD" w:rsidRPr="000E6354">
        <w:rPr>
          <w:sz w:val="24"/>
          <w:szCs w:val="24"/>
          <w:rPrChange w:id="89" w:author="zjstone" w:date="2018-03-21T19:49:00Z">
            <w:rPr/>
          </w:rPrChange>
        </w:rPr>
        <w:fldChar w:fldCharType="begin"/>
      </w:r>
      <w:r w:rsidR="00B374FD" w:rsidRPr="000E6354">
        <w:rPr>
          <w:sz w:val="24"/>
          <w:szCs w:val="24"/>
          <w:rPrChange w:id="90" w:author="zjstone" w:date="2018-03-21T19:49:00Z">
            <w:rPr/>
          </w:rPrChange>
        </w:rPr>
        <w:instrText xml:space="preserve"> HYPERLINK \l "_ENREF_1" \o "Consortium, 2008 #88" </w:instrText>
      </w:r>
      <w:r w:rsidR="00B374FD" w:rsidRPr="000E6354">
        <w:rPr>
          <w:sz w:val="24"/>
          <w:szCs w:val="24"/>
          <w:rPrChange w:id="91" w:author="zjstone" w:date="2018-03-21T19:49:00Z">
            <w:rPr/>
          </w:rPrChange>
        </w:rPr>
        <w:fldChar w:fldCharType="separate"/>
      </w:r>
      <w:r w:rsidR="00BA6CCB" w:rsidRPr="000E6354">
        <w:rPr>
          <w:rFonts w:ascii="Times" w:hAnsi="Times" w:cs="Times"/>
          <w:bCs/>
          <w:sz w:val="24"/>
          <w:szCs w:val="24"/>
          <w:rPrChange w:id="92" w:author="zjstone" w:date="2018-03-21T19:49:00Z">
            <w:rPr>
              <w:rFonts w:ascii="Times" w:hAnsi="Times" w:cs="Times"/>
              <w:bCs/>
              <w:sz w:val="20"/>
              <w:szCs w:val="20"/>
            </w:rPr>
          </w:rPrChange>
        </w:rPr>
        <w:t>1</w:t>
      </w:r>
      <w:r w:rsidR="00B374FD" w:rsidRPr="000E6354">
        <w:rPr>
          <w:rFonts w:ascii="Times" w:hAnsi="Times" w:cs="Times"/>
          <w:bCs/>
          <w:sz w:val="24"/>
          <w:szCs w:val="24"/>
          <w:rPrChange w:id="93" w:author="zjstone" w:date="2018-03-21T19:49:00Z">
            <w:rPr>
              <w:rFonts w:ascii="Times" w:hAnsi="Times" w:cs="Times"/>
              <w:bCs/>
              <w:sz w:val="20"/>
              <w:szCs w:val="20"/>
            </w:rPr>
          </w:rPrChange>
        </w:rPr>
        <w:fldChar w:fldCharType="end"/>
      </w:r>
      <w:r w:rsidRPr="000E6354">
        <w:rPr>
          <w:rFonts w:ascii="Times" w:hAnsi="Times" w:cs="Times"/>
          <w:bCs/>
          <w:sz w:val="24"/>
          <w:szCs w:val="24"/>
          <w:rPrChange w:id="94" w:author="zjstone" w:date="2018-03-21T19:49:00Z">
            <w:rPr>
              <w:rFonts w:ascii="Times" w:hAnsi="Times" w:cs="Times"/>
              <w:bCs/>
              <w:sz w:val="20"/>
              <w:szCs w:val="20"/>
            </w:rPr>
          </w:rPrChange>
        </w:rPr>
        <w:t>]</w:t>
      </w:r>
      <w:r w:rsidRPr="000E6354">
        <w:rPr>
          <w:rFonts w:ascii="Times" w:hAnsi="Times" w:cs="Times"/>
          <w:bCs/>
          <w:sz w:val="24"/>
          <w:szCs w:val="24"/>
          <w:rPrChange w:id="95" w:author="zjstone" w:date="2018-03-21T19:49:00Z">
            <w:rPr>
              <w:rFonts w:ascii="Times" w:hAnsi="Times" w:cs="Times"/>
              <w:bCs/>
              <w:sz w:val="20"/>
              <w:szCs w:val="20"/>
            </w:rPr>
          </w:rPrChange>
        </w:rPr>
        <w:fldChar w:fldCharType="end"/>
      </w:r>
      <w:r w:rsidRPr="000E6354">
        <w:rPr>
          <w:rFonts w:ascii="Times" w:hAnsi="Times" w:cs="Times"/>
          <w:sz w:val="24"/>
          <w:szCs w:val="24"/>
          <w:rPrChange w:id="96" w:author="zjstone" w:date="2018-03-21T19:49:00Z">
            <w:rPr>
              <w:rFonts w:ascii="Times" w:hAnsi="Times" w:cs="Times"/>
            </w:rPr>
          </w:rPrChange>
        </w:rPr>
        <w:fldChar w:fldCharType="begin"/>
      </w:r>
      <w:r w:rsidRPr="000E6354">
        <w:rPr>
          <w:rFonts w:ascii="Times" w:hAnsi="Times" w:cs="Times"/>
          <w:bCs/>
          <w:sz w:val="24"/>
          <w:szCs w:val="24"/>
          <w:rPrChange w:id="97" w:author="zjstone" w:date="2018-03-21T19:49:00Z">
            <w:rPr>
              <w:rFonts w:ascii="Times" w:hAnsi="Times" w:cs="Times"/>
              <w:bCs/>
              <w:sz w:val="20"/>
              <w:szCs w:val="20"/>
            </w:rPr>
          </w:rPrChange>
        </w:rPr>
        <w:instrText>1]</w:instrText>
      </w:r>
      <w:r w:rsidRPr="000E6354">
        <w:rPr>
          <w:rFonts w:ascii="Times" w:hAnsi="Times" w:cs="Times"/>
          <w:bCs/>
          <w:sz w:val="24"/>
          <w:szCs w:val="24"/>
          <w:rPrChange w:id="98" w:author="zjstone" w:date="2018-03-21T19:49:00Z">
            <w:rPr>
              <w:rFonts w:ascii="Times" w:hAnsi="Times" w:cs="Times"/>
              <w:bCs/>
              <w:sz w:val="20"/>
              <w:szCs w:val="20"/>
            </w:rPr>
          </w:rPrChange>
        </w:rPr>
        <w:fldChar w:fldCharType="end"/>
      </w:r>
      <w:r w:rsidRPr="000E6354">
        <w:rPr>
          <w:rFonts w:ascii="Times" w:hAnsi="Times" w:cs="Times"/>
          <w:bCs/>
          <w:sz w:val="24"/>
          <w:szCs w:val="24"/>
          <w:rPrChange w:id="99" w:author="zjstone" w:date="2018-03-21T19:49:00Z">
            <w:rPr>
              <w:rFonts w:ascii="Times" w:hAnsi="Times" w:cs="Times"/>
              <w:bCs/>
              <w:sz w:val="20"/>
              <w:szCs w:val="20"/>
            </w:rPr>
          </w:rPrChange>
        </w:rPr>
        <w:t xml:space="preserve"> indicates that 49% of the web applications reviewed contain vulnerabilities considered high risk. A 2009 SANS study found that attacks against web applications constitute more than 60% of the total attack attempts observed on the Internet. </w:t>
      </w:r>
    </w:p>
    <w:p w:rsidR="00F763AD" w:rsidRPr="000E6354" w:rsidRDefault="00F763AD" w:rsidP="0011259B">
      <w:pPr>
        <w:pStyle w:val="a4"/>
        <w:spacing w:after="120" w:line="360" w:lineRule="auto"/>
        <w:jc w:val="both"/>
        <w:rPr>
          <w:rFonts w:ascii="Times" w:hAnsi="Times" w:cs="Times"/>
          <w:bCs/>
          <w:sz w:val="24"/>
          <w:szCs w:val="24"/>
          <w:rPrChange w:id="100" w:author="zjstone" w:date="2018-03-21T19:49:00Z">
            <w:rPr>
              <w:rFonts w:ascii="Times" w:hAnsi="Times" w:cs="Times"/>
              <w:bCs/>
              <w:sz w:val="20"/>
              <w:szCs w:val="20"/>
            </w:rPr>
          </w:rPrChange>
        </w:rPr>
        <w:pPrChange w:id="101" w:author="zjstone" w:date="2018-03-21T19:58:00Z">
          <w:pPr>
            <w:pStyle w:val="a4"/>
            <w:spacing w:after="120" w:line="240" w:lineRule="exact"/>
            <w:jc w:val="both"/>
          </w:pPr>
        </w:pPrChange>
      </w:pPr>
      <w:bookmarkStart w:id="102" w:name="OLE_LINK21"/>
      <w:bookmarkEnd w:id="2"/>
      <w:bookmarkEnd w:id="75"/>
      <w:bookmarkEnd w:id="76"/>
      <w:r w:rsidRPr="000E6354">
        <w:rPr>
          <w:rFonts w:ascii="Times" w:hAnsi="Times" w:cs="Times"/>
          <w:bCs/>
          <w:sz w:val="24"/>
          <w:szCs w:val="24"/>
          <w:rPrChange w:id="103" w:author="zjstone" w:date="2018-03-21T19:49:00Z">
            <w:rPr>
              <w:rFonts w:ascii="Times" w:hAnsi="Times" w:cs="Times"/>
              <w:bCs/>
              <w:sz w:val="20"/>
              <w:szCs w:val="20"/>
            </w:rPr>
          </w:rPrChange>
        </w:rPr>
        <w:t xml:space="preserve">Many techniques have been proposed to secure web applications. They are organized under three categories. </w:t>
      </w:r>
    </w:p>
    <w:p w:rsidR="00F763AD" w:rsidRPr="000E6354" w:rsidRDefault="00F763AD" w:rsidP="0011259B">
      <w:pPr>
        <w:pStyle w:val="a4"/>
        <w:spacing w:after="120" w:line="360" w:lineRule="auto"/>
        <w:jc w:val="both"/>
        <w:rPr>
          <w:rFonts w:ascii="Times" w:hAnsi="Times" w:cs="Times"/>
          <w:bCs/>
          <w:sz w:val="24"/>
          <w:szCs w:val="24"/>
          <w:rPrChange w:id="104" w:author="zjstone" w:date="2018-03-21T19:49:00Z">
            <w:rPr>
              <w:rFonts w:ascii="Times" w:hAnsi="Times" w:cs="Times"/>
              <w:bCs/>
              <w:sz w:val="20"/>
              <w:szCs w:val="20"/>
            </w:rPr>
          </w:rPrChange>
        </w:rPr>
        <w:pPrChange w:id="105" w:author="zjstone" w:date="2018-03-21T19:58:00Z">
          <w:pPr>
            <w:pStyle w:val="a4"/>
            <w:spacing w:after="120" w:line="240" w:lineRule="exact"/>
            <w:jc w:val="both"/>
          </w:pPr>
        </w:pPrChange>
      </w:pPr>
      <w:r w:rsidRPr="000E6354">
        <w:rPr>
          <w:rFonts w:ascii="Times" w:hAnsi="Times" w:cs="Times"/>
          <w:bCs/>
          <w:sz w:val="24"/>
          <w:szCs w:val="24"/>
          <w:rPrChange w:id="106" w:author="zjstone" w:date="2018-03-21T19:49:00Z">
            <w:rPr>
              <w:rFonts w:ascii="Times" w:hAnsi="Times" w:cs="Times"/>
              <w:bCs/>
              <w:sz w:val="20"/>
              <w:szCs w:val="20"/>
            </w:rPr>
          </w:rPrChange>
        </w:rPr>
        <w:t xml:space="preserve">(1) Secure construction of new web applications: This </w:t>
      </w:r>
      <w:r w:rsidRPr="000E6354">
        <w:rPr>
          <w:rFonts w:ascii="Times" w:hAnsi="Times" w:cs="Times"/>
          <w:bCs/>
          <w:sz w:val="24"/>
          <w:szCs w:val="24"/>
          <w:rPrChange w:id="107" w:author="zjstone" w:date="2018-03-21T19:49:00Z">
            <w:rPr>
              <w:rFonts w:ascii="Times" w:hAnsi="Times" w:cs="Times"/>
              <w:bCs/>
              <w:sz w:val="20"/>
              <w:szCs w:val="20"/>
            </w:rPr>
          </w:rPrChange>
        </w:rPr>
        <w:lastRenderedPageBreak/>
        <w:t>class of technique aims to construct a secure web application by defensive coding approaches to ensure that no potential vulnerabilities exist in the application [2-6].</w:t>
      </w:r>
    </w:p>
    <w:p w:rsidR="00F763AD" w:rsidRPr="000E6354" w:rsidRDefault="00F763AD" w:rsidP="0011259B">
      <w:pPr>
        <w:pStyle w:val="a4"/>
        <w:spacing w:after="120" w:line="360" w:lineRule="auto"/>
        <w:jc w:val="both"/>
        <w:rPr>
          <w:rFonts w:ascii="Times" w:hAnsi="Times" w:cs="Times"/>
          <w:bCs/>
          <w:sz w:val="24"/>
          <w:szCs w:val="24"/>
          <w:rPrChange w:id="108" w:author="zjstone" w:date="2018-03-21T19:49:00Z">
            <w:rPr>
              <w:rFonts w:ascii="Times" w:hAnsi="Times" w:cs="Times"/>
              <w:bCs/>
              <w:sz w:val="20"/>
              <w:szCs w:val="20"/>
            </w:rPr>
          </w:rPrChange>
        </w:rPr>
        <w:pPrChange w:id="109" w:author="zjstone" w:date="2018-03-21T19:58:00Z">
          <w:pPr>
            <w:pStyle w:val="a4"/>
            <w:spacing w:after="120" w:line="240" w:lineRule="exact"/>
            <w:jc w:val="both"/>
          </w:pPr>
        </w:pPrChange>
      </w:pPr>
      <w:r w:rsidRPr="000E6354">
        <w:rPr>
          <w:rFonts w:ascii="Times" w:hAnsi="Times" w:cs="Times"/>
          <w:bCs/>
          <w:sz w:val="24"/>
          <w:szCs w:val="24"/>
          <w:rPrChange w:id="110" w:author="zjstone" w:date="2018-03-21T19:49:00Z">
            <w:rPr>
              <w:rFonts w:ascii="Times" w:hAnsi="Times" w:cs="Times"/>
              <w:bCs/>
              <w:sz w:val="20"/>
              <w:szCs w:val="20"/>
            </w:rPr>
          </w:rPrChange>
        </w:rPr>
        <w:t xml:space="preserve">(2) Security analysis/testing of legacy web applications: This class of technique verifies the security properties held by a web application and the vulnerabilities within the application, and is also known as vulnerability analysis. </w:t>
      </w:r>
    </w:p>
    <w:p w:rsidR="00DE211B" w:rsidRPr="000E6354" w:rsidRDefault="00F763AD" w:rsidP="0011259B">
      <w:pPr>
        <w:pStyle w:val="a4"/>
        <w:spacing w:after="120" w:line="360" w:lineRule="auto"/>
        <w:jc w:val="both"/>
        <w:rPr>
          <w:rFonts w:ascii="Times" w:hAnsi="Times" w:cs="Times"/>
          <w:bCs/>
          <w:sz w:val="24"/>
          <w:szCs w:val="24"/>
          <w:rPrChange w:id="111" w:author="zjstone" w:date="2018-03-21T19:49:00Z">
            <w:rPr>
              <w:rFonts w:ascii="Times" w:hAnsi="Times" w:cs="Times"/>
              <w:bCs/>
              <w:sz w:val="20"/>
              <w:szCs w:val="20"/>
            </w:rPr>
          </w:rPrChange>
        </w:rPr>
        <w:pPrChange w:id="112" w:author="zjstone" w:date="2018-03-21T19:58:00Z">
          <w:pPr>
            <w:pStyle w:val="a4"/>
            <w:spacing w:after="120" w:line="240" w:lineRule="exact"/>
            <w:jc w:val="both"/>
          </w:pPr>
        </w:pPrChange>
      </w:pPr>
      <w:r w:rsidRPr="000E6354">
        <w:rPr>
          <w:rFonts w:ascii="Times" w:hAnsi="Times" w:cs="Times"/>
          <w:bCs/>
          <w:sz w:val="24"/>
          <w:szCs w:val="24"/>
          <w:rPrChange w:id="113" w:author="zjstone" w:date="2018-03-21T19:49:00Z">
            <w:rPr>
              <w:rFonts w:ascii="Times" w:hAnsi="Times" w:cs="Times"/>
              <w:bCs/>
              <w:sz w:val="20"/>
              <w:szCs w:val="20"/>
            </w:rPr>
          </w:rPrChange>
        </w:rPr>
        <w:t xml:space="preserve">(3) Runtime protection of legacy web applications: This class of technique aims to protect a potentially vulnerable web application against attacks by building a runtime environment that supports its secure execution. </w:t>
      </w:r>
    </w:p>
    <w:p w:rsidR="00F763AD" w:rsidRPr="000E6354" w:rsidRDefault="00F763AD" w:rsidP="0011259B">
      <w:pPr>
        <w:pStyle w:val="a4"/>
        <w:spacing w:after="120" w:line="360" w:lineRule="auto"/>
        <w:jc w:val="both"/>
        <w:rPr>
          <w:rFonts w:ascii="Times" w:hAnsi="Times" w:cs="Times"/>
          <w:bCs/>
          <w:sz w:val="24"/>
          <w:szCs w:val="24"/>
          <w:rPrChange w:id="114" w:author="zjstone" w:date="2018-03-21T19:49:00Z">
            <w:rPr>
              <w:rFonts w:ascii="Times" w:hAnsi="Times" w:cs="Times"/>
              <w:bCs/>
              <w:sz w:val="20"/>
              <w:szCs w:val="20"/>
            </w:rPr>
          </w:rPrChange>
        </w:rPr>
        <w:pPrChange w:id="115" w:author="zjstone" w:date="2018-03-21T19:58:00Z">
          <w:pPr>
            <w:pStyle w:val="a4"/>
            <w:spacing w:after="120" w:line="240" w:lineRule="exact"/>
            <w:jc w:val="both"/>
          </w:pPr>
        </w:pPrChange>
      </w:pPr>
      <w:r w:rsidRPr="000E6354">
        <w:rPr>
          <w:rFonts w:ascii="Times" w:hAnsi="Times" w:cs="Times"/>
          <w:bCs/>
          <w:sz w:val="24"/>
          <w:szCs w:val="24"/>
          <w:rPrChange w:id="116" w:author="zjstone" w:date="2018-03-21T19:49:00Z">
            <w:rPr>
              <w:rFonts w:ascii="Times" w:hAnsi="Times" w:cs="Times"/>
              <w:bCs/>
              <w:sz w:val="20"/>
              <w:szCs w:val="20"/>
            </w:rPr>
          </w:rPrChange>
        </w:rPr>
        <w:lastRenderedPageBreak/>
        <w:t>This paper focuses on the research of the runtime protection method, and aims to improve the following shortcomings of the existing methods.</w:t>
      </w:r>
    </w:p>
    <w:p w:rsidR="00F763AD" w:rsidRPr="000E6354" w:rsidRDefault="00F763AD" w:rsidP="0011259B">
      <w:pPr>
        <w:pStyle w:val="a4"/>
        <w:spacing w:after="120" w:line="360" w:lineRule="auto"/>
        <w:jc w:val="both"/>
        <w:rPr>
          <w:rFonts w:ascii="Times" w:hAnsi="Times" w:cs="Times"/>
          <w:bCs/>
          <w:sz w:val="24"/>
          <w:szCs w:val="24"/>
          <w:rPrChange w:id="117" w:author="zjstone" w:date="2018-03-21T19:49:00Z">
            <w:rPr>
              <w:rFonts w:ascii="Times" w:hAnsi="Times" w:cs="Times"/>
              <w:bCs/>
              <w:sz w:val="20"/>
              <w:szCs w:val="20"/>
            </w:rPr>
          </w:rPrChange>
        </w:rPr>
        <w:pPrChange w:id="118" w:author="zjstone" w:date="2018-03-21T19:58:00Z">
          <w:pPr>
            <w:pStyle w:val="a4"/>
            <w:spacing w:after="120" w:line="240" w:lineRule="exact"/>
            <w:jc w:val="both"/>
          </w:pPr>
        </w:pPrChange>
      </w:pPr>
      <w:r w:rsidRPr="000E6354">
        <w:rPr>
          <w:rFonts w:ascii="Times" w:hAnsi="Times" w:cs="Times"/>
          <w:bCs/>
          <w:sz w:val="24"/>
          <w:szCs w:val="24"/>
          <w:rPrChange w:id="119" w:author="zjstone" w:date="2018-03-21T19:49:00Z">
            <w:rPr>
              <w:rFonts w:ascii="Times" w:hAnsi="Times" w:cs="Times"/>
              <w:bCs/>
              <w:sz w:val="20"/>
              <w:szCs w:val="20"/>
            </w:rPr>
          </w:rPrChange>
        </w:rPr>
        <w:t>(1) The existing methods are mainly based on rules, and have poor defense effectiveness for new vulnerabilities (or zero-day vulnerabilities).</w:t>
      </w:r>
    </w:p>
    <w:p w:rsidR="00F763AD" w:rsidRPr="000E6354" w:rsidRDefault="00F763AD" w:rsidP="0011259B">
      <w:pPr>
        <w:pStyle w:val="a4"/>
        <w:spacing w:after="120" w:line="360" w:lineRule="auto"/>
        <w:jc w:val="both"/>
        <w:rPr>
          <w:rFonts w:ascii="Times" w:hAnsi="Times" w:cs="Times"/>
          <w:bCs/>
          <w:sz w:val="24"/>
          <w:szCs w:val="24"/>
          <w:rPrChange w:id="120" w:author="zjstone" w:date="2018-03-21T19:49:00Z">
            <w:rPr>
              <w:rFonts w:ascii="Times" w:hAnsi="Times" w:cs="Times"/>
              <w:bCs/>
              <w:sz w:val="20"/>
              <w:szCs w:val="20"/>
            </w:rPr>
          </w:rPrChange>
        </w:rPr>
        <w:pPrChange w:id="121" w:author="zjstone" w:date="2018-03-21T19:58:00Z">
          <w:pPr>
            <w:pStyle w:val="a4"/>
            <w:spacing w:after="120" w:line="240" w:lineRule="exact"/>
            <w:jc w:val="both"/>
          </w:pPr>
        </w:pPrChange>
      </w:pPr>
      <w:r w:rsidRPr="000E6354">
        <w:rPr>
          <w:rFonts w:ascii="Times" w:hAnsi="Times" w:cs="Times"/>
          <w:bCs/>
          <w:sz w:val="24"/>
          <w:szCs w:val="24"/>
          <w:rPrChange w:id="122" w:author="zjstone" w:date="2018-03-21T19:49:00Z">
            <w:rPr>
              <w:rFonts w:ascii="Times" w:hAnsi="Times" w:cs="Times"/>
              <w:bCs/>
              <w:sz w:val="20"/>
              <w:szCs w:val="20"/>
            </w:rPr>
          </w:rPrChange>
        </w:rPr>
        <w:t xml:space="preserve">(2) The management of the user's access is mainly based on the IP address, which leads to </w:t>
      </w:r>
      <w:r w:rsidR="00203A81" w:rsidRPr="000E6354">
        <w:rPr>
          <w:rFonts w:ascii="Times" w:hAnsi="Times" w:cs="Times"/>
          <w:bCs/>
          <w:sz w:val="24"/>
          <w:szCs w:val="24"/>
          <w:rPrChange w:id="123" w:author="zjstone" w:date="2018-03-21T19:49:00Z">
            <w:rPr>
              <w:rFonts w:ascii="Times" w:hAnsi="Times" w:cs="Times"/>
              <w:bCs/>
              <w:sz w:val="20"/>
              <w:szCs w:val="20"/>
            </w:rPr>
          </w:rPrChange>
        </w:rPr>
        <w:t>the management granularity</w:t>
      </w:r>
      <w:r w:rsidR="00203A81" w:rsidRPr="000E6354" w:rsidDel="00203A81">
        <w:rPr>
          <w:rFonts w:ascii="Times" w:hAnsi="Times" w:cs="Times"/>
          <w:bCs/>
          <w:sz w:val="24"/>
          <w:szCs w:val="24"/>
          <w:rPrChange w:id="124" w:author="zjstone" w:date="2018-03-21T19:49:00Z">
            <w:rPr>
              <w:rFonts w:ascii="Times" w:hAnsi="Times" w:cs="Times"/>
              <w:bCs/>
              <w:sz w:val="20"/>
              <w:szCs w:val="20"/>
            </w:rPr>
          </w:rPrChange>
        </w:rPr>
        <w:t xml:space="preserve"> </w:t>
      </w:r>
      <w:r w:rsidR="00203A81" w:rsidRPr="000E6354">
        <w:rPr>
          <w:rFonts w:ascii="Times" w:hAnsi="Times" w:cs="Times"/>
          <w:bCs/>
          <w:sz w:val="24"/>
          <w:szCs w:val="24"/>
          <w:rPrChange w:id="125" w:author="zjstone" w:date="2018-03-21T19:49:00Z">
            <w:rPr>
              <w:rFonts w:ascii="Times" w:hAnsi="Times" w:cs="Times"/>
              <w:bCs/>
              <w:sz w:val="20"/>
              <w:szCs w:val="20"/>
            </w:rPr>
          </w:rPrChange>
        </w:rPr>
        <w:t xml:space="preserve">too </w:t>
      </w:r>
      <w:r w:rsidR="00FD7145" w:rsidRPr="000E6354">
        <w:rPr>
          <w:rFonts w:ascii="Times" w:hAnsi="Times" w:cs="Times"/>
          <w:bCs/>
          <w:sz w:val="24"/>
          <w:szCs w:val="24"/>
          <w:rPrChange w:id="126" w:author="zjstone" w:date="2018-03-21T19:49:00Z">
            <w:rPr>
              <w:rFonts w:ascii="Times" w:hAnsi="Times" w:cs="Times"/>
              <w:bCs/>
              <w:sz w:val="20"/>
              <w:szCs w:val="20"/>
            </w:rPr>
          </w:rPrChange>
        </w:rPr>
        <w:t>course</w:t>
      </w:r>
      <w:r w:rsidRPr="000E6354">
        <w:rPr>
          <w:rFonts w:ascii="Times" w:hAnsi="Times" w:cs="Times"/>
          <w:bCs/>
          <w:sz w:val="24"/>
          <w:szCs w:val="24"/>
          <w:rPrChange w:id="127" w:author="zjstone" w:date="2018-03-21T19:49:00Z">
            <w:rPr>
              <w:rFonts w:ascii="Times" w:hAnsi="Times" w:cs="Times"/>
              <w:bCs/>
              <w:sz w:val="20"/>
              <w:szCs w:val="20"/>
            </w:rPr>
          </w:rPrChange>
        </w:rPr>
        <w:t>. In addition to reducing the detection effect, it sometimes leads to false positives.</w:t>
      </w:r>
    </w:p>
    <w:p w:rsidR="00F763AD" w:rsidRPr="000E6354" w:rsidRDefault="00F763AD" w:rsidP="0011259B">
      <w:pPr>
        <w:pStyle w:val="a4"/>
        <w:spacing w:after="120" w:line="360" w:lineRule="auto"/>
        <w:jc w:val="both"/>
        <w:rPr>
          <w:rFonts w:ascii="Times" w:hAnsi="Times" w:cs="Times"/>
          <w:bCs/>
          <w:sz w:val="24"/>
          <w:szCs w:val="24"/>
          <w:rPrChange w:id="128" w:author="zjstone" w:date="2018-03-21T19:49:00Z">
            <w:rPr>
              <w:rFonts w:ascii="Times" w:hAnsi="Times" w:cs="Times"/>
              <w:bCs/>
              <w:sz w:val="20"/>
              <w:szCs w:val="20"/>
            </w:rPr>
          </w:rPrChange>
        </w:rPr>
        <w:pPrChange w:id="129" w:author="zjstone" w:date="2018-03-21T19:58:00Z">
          <w:pPr>
            <w:pStyle w:val="a4"/>
            <w:spacing w:after="120" w:line="240" w:lineRule="exact"/>
            <w:jc w:val="both"/>
          </w:pPr>
        </w:pPrChange>
      </w:pPr>
      <w:r w:rsidRPr="000E6354">
        <w:rPr>
          <w:rFonts w:ascii="Times" w:hAnsi="Times" w:cs="Times"/>
          <w:bCs/>
          <w:sz w:val="24"/>
          <w:szCs w:val="24"/>
          <w:rPrChange w:id="130" w:author="zjstone" w:date="2018-03-21T19:49:00Z">
            <w:rPr>
              <w:rFonts w:ascii="Times" w:hAnsi="Times" w:cs="Times"/>
              <w:bCs/>
              <w:sz w:val="20"/>
              <w:szCs w:val="20"/>
            </w:rPr>
          </w:rPrChange>
        </w:rPr>
        <w:t xml:space="preserve">(3) The access URL </w:t>
      </w:r>
      <w:r w:rsidR="002747E6" w:rsidRPr="000E6354">
        <w:rPr>
          <w:rFonts w:ascii="Times" w:hAnsi="Times" w:cs="Times"/>
          <w:bCs/>
          <w:sz w:val="24"/>
          <w:szCs w:val="24"/>
          <w:rPrChange w:id="131" w:author="zjstone" w:date="2018-03-21T19:49:00Z">
            <w:rPr>
              <w:rFonts w:ascii="Times" w:hAnsi="Times" w:cs="Times"/>
              <w:bCs/>
              <w:sz w:val="20"/>
              <w:szCs w:val="20"/>
            </w:rPr>
          </w:rPrChange>
        </w:rPr>
        <w:t xml:space="preserve">for a </w:t>
      </w:r>
      <w:r w:rsidRPr="000E6354">
        <w:rPr>
          <w:rFonts w:ascii="Times" w:hAnsi="Times" w:cs="Times"/>
          <w:bCs/>
          <w:sz w:val="24"/>
          <w:szCs w:val="24"/>
          <w:rPrChange w:id="132" w:author="zjstone" w:date="2018-03-21T19:49:00Z">
            <w:rPr>
              <w:rFonts w:ascii="Times" w:hAnsi="Times" w:cs="Times"/>
              <w:bCs/>
              <w:sz w:val="20"/>
              <w:szCs w:val="20"/>
            </w:rPr>
          </w:rPrChange>
        </w:rPr>
        <w:t xml:space="preserve">system resource is consistent with all users, and it is fixed, so that: (a) the attacker can scan the network topology of the system to find out the </w:t>
      </w:r>
      <w:r w:rsidRPr="000E6354">
        <w:rPr>
          <w:rFonts w:ascii="Times" w:hAnsi="Times" w:cs="Times"/>
          <w:bCs/>
          <w:sz w:val="24"/>
          <w:szCs w:val="24"/>
          <w:rPrChange w:id="133" w:author="zjstone" w:date="2018-03-21T19:49:00Z">
            <w:rPr>
              <w:rFonts w:ascii="Times" w:hAnsi="Times" w:cs="Times"/>
              <w:bCs/>
              <w:sz w:val="20"/>
              <w:szCs w:val="20"/>
            </w:rPr>
          </w:rPrChange>
        </w:rPr>
        <w:lastRenderedPageBreak/>
        <w:t xml:space="preserve">vulnerabilities; (b) the attacker can determine the access address of other users, making it convenient for the attacker to construct the attack code. </w:t>
      </w:r>
    </w:p>
    <w:p w:rsidR="00F763AD" w:rsidRPr="000E6354" w:rsidRDefault="008979E1" w:rsidP="0011259B">
      <w:pPr>
        <w:pStyle w:val="a4"/>
        <w:spacing w:after="120" w:line="360" w:lineRule="auto"/>
        <w:jc w:val="both"/>
        <w:rPr>
          <w:rFonts w:ascii="Times" w:hAnsi="Times" w:cs="Times"/>
          <w:bCs/>
          <w:sz w:val="24"/>
          <w:szCs w:val="24"/>
          <w:rPrChange w:id="134" w:author="zjstone" w:date="2018-03-21T19:49:00Z">
            <w:rPr>
              <w:rFonts w:ascii="Times" w:hAnsi="Times" w:cs="Times"/>
              <w:bCs/>
              <w:sz w:val="20"/>
              <w:szCs w:val="20"/>
            </w:rPr>
          </w:rPrChange>
        </w:rPr>
        <w:pPrChange w:id="135" w:author="zjstone" w:date="2018-03-21T19:58:00Z">
          <w:pPr>
            <w:pStyle w:val="a4"/>
            <w:spacing w:after="120" w:line="240" w:lineRule="exact"/>
            <w:jc w:val="both"/>
          </w:pPr>
        </w:pPrChange>
      </w:pPr>
      <w:r w:rsidRPr="000E6354">
        <w:rPr>
          <w:rFonts w:ascii="Times" w:hAnsi="Times" w:cs="Times"/>
          <w:bCs/>
          <w:color w:val="000000" w:themeColor="text1"/>
          <w:sz w:val="24"/>
          <w:szCs w:val="24"/>
          <w:rPrChange w:id="136" w:author="zjstone" w:date="2018-03-21T19:49:00Z">
            <w:rPr>
              <w:rFonts w:ascii="Times" w:hAnsi="Times" w:cs="Times"/>
              <w:bCs/>
              <w:color w:val="000000" w:themeColor="text1"/>
              <w:sz w:val="20"/>
              <w:szCs w:val="20"/>
            </w:rPr>
          </w:rPrChange>
        </w:rPr>
        <w:t xml:space="preserve">In this paper, </w:t>
      </w:r>
      <w:r w:rsidR="0015292A" w:rsidRPr="000E6354">
        <w:rPr>
          <w:rFonts w:ascii="Times" w:hAnsi="Times" w:cs="Times"/>
          <w:bCs/>
          <w:color w:val="000000" w:themeColor="text1"/>
          <w:sz w:val="24"/>
          <w:szCs w:val="24"/>
          <w:rPrChange w:id="137" w:author="zjstone" w:date="2018-03-21T19:49:00Z">
            <w:rPr>
              <w:rFonts w:ascii="Times" w:hAnsi="Times" w:cs="Times"/>
              <w:bCs/>
              <w:color w:val="000000" w:themeColor="text1"/>
              <w:sz w:val="20"/>
              <w:szCs w:val="20"/>
            </w:rPr>
          </w:rPrChange>
        </w:rPr>
        <w:t>inspired by the</w:t>
      </w:r>
      <w:r w:rsidRPr="000E6354">
        <w:rPr>
          <w:rFonts w:ascii="Times" w:hAnsi="Times" w:cs="Times"/>
          <w:bCs/>
          <w:color w:val="000000" w:themeColor="text1"/>
          <w:sz w:val="24"/>
          <w:szCs w:val="24"/>
          <w:rPrChange w:id="138" w:author="zjstone" w:date="2018-03-21T19:49:00Z">
            <w:rPr>
              <w:rFonts w:ascii="Times" w:hAnsi="Times" w:cs="Times"/>
              <w:bCs/>
              <w:color w:val="000000" w:themeColor="text1"/>
              <w:sz w:val="20"/>
              <w:szCs w:val="20"/>
            </w:rPr>
          </w:rPrChange>
        </w:rPr>
        <w:t xml:space="preserve"> idea of one-time-pad, we propose</w:t>
      </w:r>
      <w:r w:rsidR="0015292A" w:rsidRPr="000E6354">
        <w:rPr>
          <w:rFonts w:ascii="Times" w:hAnsi="Times" w:cs="Times"/>
          <w:bCs/>
          <w:color w:val="000000" w:themeColor="text1"/>
          <w:sz w:val="24"/>
          <w:szCs w:val="24"/>
          <w:rPrChange w:id="139" w:author="zjstone" w:date="2018-03-21T19:49:00Z">
            <w:rPr>
              <w:rFonts w:ascii="Times" w:hAnsi="Times" w:cs="Times"/>
              <w:bCs/>
              <w:color w:val="000000" w:themeColor="text1"/>
              <w:sz w:val="20"/>
              <w:szCs w:val="20"/>
            </w:rPr>
          </w:rPrChange>
        </w:rPr>
        <w:t>d</w:t>
      </w:r>
      <w:r w:rsidRPr="000E6354">
        <w:rPr>
          <w:rFonts w:ascii="Times" w:hAnsi="Times" w:cs="Times"/>
          <w:bCs/>
          <w:color w:val="000000" w:themeColor="text1"/>
          <w:sz w:val="24"/>
          <w:szCs w:val="24"/>
          <w:rPrChange w:id="140" w:author="zjstone" w:date="2018-03-21T19:49:00Z">
            <w:rPr>
              <w:rFonts w:ascii="Times" w:hAnsi="Times" w:cs="Times"/>
              <w:bCs/>
              <w:color w:val="000000" w:themeColor="text1"/>
              <w:sz w:val="20"/>
              <w:szCs w:val="20"/>
            </w:rPr>
          </w:rPrChange>
        </w:rPr>
        <w:t xml:space="preserve"> a web active defense solution based on URL shifting, namely AURLS. This solution dynamically changes the access URL of the system resource, and binds the virtual URL to the user identity to realize "one URL, one user". </w:t>
      </w:r>
      <w:r w:rsidR="00353A1F" w:rsidRPr="000E6354">
        <w:rPr>
          <w:rFonts w:ascii="Times" w:hAnsi="Times" w:cs="Times"/>
          <w:bCs/>
          <w:color w:val="000000" w:themeColor="text1"/>
          <w:sz w:val="24"/>
          <w:szCs w:val="24"/>
          <w:rPrChange w:id="141" w:author="zjstone" w:date="2018-03-21T19:49:00Z">
            <w:rPr>
              <w:rFonts w:ascii="Times" w:hAnsi="Times" w:cs="Times"/>
              <w:bCs/>
              <w:color w:val="000000" w:themeColor="text1"/>
              <w:sz w:val="20"/>
              <w:szCs w:val="20"/>
            </w:rPr>
          </w:rPrChange>
        </w:rPr>
        <w:t>W</w:t>
      </w:r>
      <w:r w:rsidRPr="000E6354">
        <w:rPr>
          <w:rFonts w:ascii="Times" w:hAnsi="Times" w:cs="Times"/>
          <w:bCs/>
          <w:color w:val="000000" w:themeColor="text1"/>
          <w:sz w:val="24"/>
          <w:szCs w:val="24"/>
          <w:rPrChange w:id="142" w:author="zjstone" w:date="2018-03-21T19:49:00Z">
            <w:rPr>
              <w:rFonts w:ascii="Times" w:hAnsi="Times" w:cs="Times"/>
              <w:bCs/>
              <w:color w:val="000000" w:themeColor="text1"/>
              <w:sz w:val="20"/>
              <w:szCs w:val="20"/>
            </w:rPr>
          </w:rPrChange>
        </w:rPr>
        <w:t xml:space="preserve">e further joined the URL </w:t>
      </w:r>
      <w:r w:rsidR="006C0B8D" w:rsidRPr="000E6354">
        <w:rPr>
          <w:rFonts w:ascii="Times" w:hAnsi="Times" w:cs="Times"/>
          <w:bCs/>
          <w:color w:val="000000" w:themeColor="text1"/>
          <w:sz w:val="24"/>
          <w:szCs w:val="24"/>
          <w:rPrChange w:id="143" w:author="zjstone" w:date="2018-03-21T19:49:00Z">
            <w:rPr>
              <w:rFonts w:ascii="Times" w:hAnsi="Times" w:cs="Times"/>
              <w:bCs/>
              <w:color w:val="000000" w:themeColor="text1"/>
              <w:sz w:val="20"/>
              <w:szCs w:val="20"/>
            </w:rPr>
          </w:rPrChange>
        </w:rPr>
        <w:t>whitelist</w:t>
      </w:r>
      <w:r w:rsidRPr="000E6354">
        <w:rPr>
          <w:rFonts w:ascii="Times" w:hAnsi="Times" w:cs="Times"/>
          <w:bCs/>
          <w:color w:val="000000" w:themeColor="text1"/>
          <w:sz w:val="24"/>
          <w:szCs w:val="24"/>
          <w:rPrChange w:id="144" w:author="zjstone" w:date="2018-03-21T19:49:00Z">
            <w:rPr>
              <w:rFonts w:ascii="Times" w:hAnsi="Times" w:cs="Times"/>
              <w:bCs/>
              <w:color w:val="000000" w:themeColor="text1"/>
              <w:sz w:val="20"/>
              <w:szCs w:val="20"/>
            </w:rPr>
          </w:rPrChange>
        </w:rPr>
        <w:t xml:space="preserve"> technology and fine</w:t>
      </w:r>
      <w:r w:rsidR="00127A0A" w:rsidRPr="000E6354">
        <w:rPr>
          <w:rFonts w:ascii="Times" w:hAnsi="Times" w:cs="Times"/>
          <w:bCs/>
          <w:color w:val="000000" w:themeColor="text1"/>
          <w:sz w:val="24"/>
          <w:szCs w:val="24"/>
          <w:rPrChange w:id="145" w:author="zjstone" w:date="2018-03-21T19:49:00Z">
            <w:rPr>
              <w:rFonts w:ascii="Times" w:hAnsi="Times" w:cs="Times"/>
              <w:bCs/>
              <w:color w:val="000000" w:themeColor="text1"/>
              <w:sz w:val="20"/>
              <w:szCs w:val="20"/>
            </w:rPr>
          </w:rPrChange>
        </w:rPr>
        <w:t>r</w:t>
      </w:r>
      <w:r w:rsidR="001117AA" w:rsidRPr="000E6354">
        <w:rPr>
          <w:rFonts w:ascii="Times" w:hAnsi="Times" w:cs="Times"/>
          <w:bCs/>
          <w:color w:val="000000" w:themeColor="text1"/>
          <w:sz w:val="24"/>
          <w:szCs w:val="24"/>
          <w:rPrChange w:id="146" w:author="zjstone" w:date="2018-03-21T19:49:00Z">
            <w:rPr>
              <w:rFonts w:ascii="Times" w:hAnsi="Times" w:cs="Times"/>
              <w:bCs/>
              <w:color w:val="000000" w:themeColor="text1"/>
              <w:sz w:val="20"/>
              <w:szCs w:val="20"/>
            </w:rPr>
          </w:rPrChange>
        </w:rPr>
        <w:t xml:space="preserve"> user access management </w:t>
      </w:r>
      <w:r w:rsidRPr="000E6354">
        <w:rPr>
          <w:rFonts w:ascii="Times" w:hAnsi="Times" w:cs="Times"/>
          <w:bCs/>
          <w:color w:val="000000" w:themeColor="text1"/>
          <w:sz w:val="24"/>
          <w:szCs w:val="24"/>
          <w:rPrChange w:id="147" w:author="zjstone" w:date="2018-03-21T19:49:00Z">
            <w:rPr>
              <w:rFonts w:ascii="Times" w:hAnsi="Times" w:cs="Times"/>
              <w:bCs/>
              <w:color w:val="000000" w:themeColor="text1"/>
              <w:sz w:val="20"/>
              <w:szCs w:val="20"/>
            </w:rPr>
          </w:rPrChange>
        </w:rPr>
        <w:t>to</w:t>
      </w:r>
      <w:r w:rsidR="001117AA" w:rsidRPr="000E6354">
        <w:rPr>
          <w:sz w:val="24"/>
          <w:szCs w:val="24"/>
          <w:rPrChange w:id="148" w:author="zjstone" w:date="2018-03-21T19:49:00Z">
            <w:rPr/>
          </w:rPrChange>
        </w:rPr>
        <w:t xml:space="preserve"> </w:t>
      </w:r>
      <w:r w:rsidR="001117AA" w:rsidRPr="000E6354">
        <w:rPr>
          <w:rFonts w:ascii="Times" w:hAnsi="Times" w:cs="Times"/>
          <w:bCs/>
          <w:color w:val="000000" w:themeColor="text1"/>
          <w:sz w:val="24"/>
          <w:szCs w:val="24"/>
          <w:rPrChange w:id="149" w:author="zjstone" w:date="2018-03-21T19:49:00Z">
            <w:rPr>
              <w:rFonts w:ascii="Times" w:hAnsi="Times" w:cs="Times"/>
              <w:bCs/>
              <w:color w:val="000000" w:themeColor="text1"/>
              <w:sz w:val="20"/>
              <w:szCs w:val="20"/>
            </w:rPr>
          </w:rPrChange>
        </w:rPr>
        <w:t>improve system defense capability</w:t>
      </w:r>
      <w:r w:rsidRPr="000E6354">
        <w:rPr>
          <w:rFonts w:ascii="Times" w:hAnsi="Times" w:cs="Times"/>
          <w:bCs/>
          <w:color w:val="000000" w:themeColor="text1"/>
          <w:sz w:val="24"/>
          <w:szCs w:val="24"/>
          <w:rPrChange w:id="150" w:author="zjstone" w:date="2018-03-21T19:49:00Z">
            <w:rPr>
              <w:rFonts w:ascii="Times" w:hAnsi="Times" w:cs="Times"/>
              <w:bCs/>
              <w:color w:val="000000" w:themeColor="text1"/>
              <w:sz w:val="20"/>
              <w:szCs w:val="20"/>
            </w:rPr>
          </w:rPrChange>
        </w:rPr>
        <w:t xml:space="preserve">. </w:t>
      </w:r>
      <w:r w:rsidR="00F763AD" w:rsidRPr="000E6354">
        <w:rPr>
          <w:rFonts w:ascii="Times" w:hAnsi="Times" w:cs="Times"/>
          <w:bCs/>
          <w:sz w:val="24"/>
          <w:szCs w:val="24"/>
          <w:rPrChange w:id="151" w:author="zjstone" w:date="2018-03-21T19:49:00Z">
            <w:rPr>
              <w:rFonts w:ascii="Times" w:hAnsi="Times" w:cs="Times"/>
              <w:bCs/>
              <w:sz w:val="20"/>
              <w:szCs w:val="20"/>
            </w:rPr>
          </w:rPrChange>
        </w:rPr>
        <w:t>Compared with current defense technolog</w:t>
      </w:r>
      <w:r w:rsidR="00AE02EE" w:rsidRPr="000E6354">
        <w:rPr>
          <w:rFonts w:ascii="Times" w:hAnsi="Times" w:cs="Times"/>
          <w:bCs/>
          <w:sz w:val="24"/>
          <w:szCs w:val="24"/>
          <w:rPrChange w:id="152" w:author="zjstone" w:date="2018-03-21T19:49:00Z">
            <w:rPr>
              <w:rFonts w:ascii="Times" w:hAnsi="Times" w:cs="Times"/>
              <w:bCs/>
              <w:sz w:val="20"/>
              <w:szCs w:val="20"/>
            </w:rPr>
          </w:rPrChange>
        </w:rPr>
        <w:t>ies</w:t>
      </w:r>
      <w:r w:rsidR="00F763AD" w:rsidRPr="000E6354">
        <w:rPr>
          <w:rFonts w:ascii="Times" w:hAnsi="Times" w:cs="Times"/>
          <w:bCs/>
          <w:sz w:val="24"/>
          <w:szCs w:val="24"/>
          <w:rPrChange w:id="153" w:author="zjstone" w:date="2018-03-21T19:49:00Z">
            <w:rPr>
              <w:rFonts w:ascii="Times" w:hAnsi="Times" w:cs="Times"/>
              <w:bCs/>
              <w:sz w:val="20"/>
              <w:szCs w:val="20"/>
            </w:rPr>
          </w:rPrChange>
        </w:rPr>
        <w:t>, this method has the following advantages:</w:t>
      </w:r>
    </w:p>
    <w:p w:rsidR="00F763AD" w:rsidRPr="000E6354" w:rsidRDefault="00F763AD" w:rsidP="0011259B">
      <w:pPr>
        <w:pStyle w:val="a4"/>
        <w:spacing w:after="120" w:line="360" w:lineRule="auto"/>
        <w:jc w:val="both"/>
        <w:rPr>
          <w:rFonts w:ascii="Times" w:hAnsi="Times" w:cs="Times"/>
          <w:bCs/>
          <w:sz w:val="24"/>
          <w:szCs w:val="24"/>
          <w:rPrChange w:id="154" w:author="zjstone" w:date="2018-03-21T19:49:00Z">
            <w:rPr>
              <w:rFonts w:ascii="Times" w:hAnsi="Times" w:cs="Times"/>
              <w:bCs/>
              <w:sz w:val="20"/>
              <w:szCs w:val="20"/>
            </w:rPr>
          </w:rPrChange>
        </w:rPr>
        <w:pPrChange w:id="155" w:author="zjstone" w:date="2018-03-21T19:58:00Z">
          <w:pPr>
            <w:pStyle w:val="a4"/>
            <w:spacing w:after="120" w:line="240" w:lineRule="exact"/>
            <w:jc w:val="both"/>
          </w:pPr>
        </w:pPrChange>
      </w:pPr>
      <w:r w:rsidRPr="000E6354">
        <w:rPr>
          <w:rFonts w:ascii="Times" w:hAnsi="Times" w:cs="Times"/>
          <w:bCs/>
          <w:sz w:val="24"/>
          <w:szCs w:val="24"/>
          <w:rPrChange w:id="156" w:author="zjstone" w:date="2018-03-21T19:49:00Z">
            <w:rPr>
              <w:rFonts w:ascii="Times" w:hAnsi="Times" w:cs="Times"/>
              <w:bCs/>
              <w:sz w:val="20"/>
              <w:szCs w:val="20"/>
            </w:rPr>
          </w:rPrChange>
        </w:rPr>
        <w:lastRenderedPageBreak/>
        <w:t>(1) It is difficult for an attacker to obtain the network topology of the system by scanning, which can effectively reduce the attack surface for server, and make it hard for attackers to construct attack codes.</w:t>
      </w:r>
    </w:p>
    <w:p w:rsidR="00F763AD" w:rsidRPr="000E6354" w:rsidRDefault="00F763AD" w:rsidP="0011259B">
      <w:pPr>
        <w:pStyle w:val="a4"/>
        <w:spacing w:after="120" w:line="360" w:lineRule="auto"/>
        <w:jc w:val="both"/>
        <w:rPr>
          <w:rFonts w:ascii="Times" w:hAnsi="Times" w:cs="Times"/>
          <w:bCs/>
          <w:sz w:val="24"/>
          <w:szCs w:val="24"/>
          <w:rPrChange w:id="157" w:author="zjstone" w:date="2018-03-21T19:49:00Z">
            <w:rPr>
              <w:rFonts w:ascii="Times" w:hAnsi="Times" w:cs="Times"/>
              <w:bCs/>
              <w:sz w:val="20"/>
              <w:szCs w:val="20"/>
            </w:rPr>
          </w:rPrChange>
        </w:rPr>
        <w:pPrChange w:id="158" w:author="zjstone" w:date="2018-03-21T19:58:00Z">
          <w:pPr>
            <w:pStyle w:val="a4"/>
            <w:spacing w:after="120" w:line="240" w:lineRule="exact"/>
            <w:jc w:val="both"/>
          </w:pPr>
        </w:pPrChange>
      </w:pPr>
      <w:r w:rsidRPr="000E6354">
        <w:rPr>
          <w:rFonts w:ascii="Times" w:hAnsi="Times" w:cs="Times"/>
          <w:bCs/>
          <w:sz w:val="24"/>
          <w:szCs w:val="24"/>
          <w:rPrChange w:id="159" w:author="zjstone" w:date="2018-03-21T19:49:00Z">
            <w:rPr>
              <w:rFonts w:ascii="Times" w:hAnsi="Times" w:cs="Times"/>
              <w:bCs/>
              <w:sz w:val="20"/>
              <w:szCs w:val="20"/>
            </w:rPr>
          </w:rPrChange>
        </w:rPr>
        <w:t>(2) The attacker can't obtain URLs</w:t>
      </w:r>
      <w:r w:rsidR="00D01B2E" w:rsidRPr="000E6354">
        <w:rPr>
          <w:rFonts w:ascii="Times" w:hAnsi="Times" w:cs="Times"/>
          <w:bCs/>
          <w:sz w:val="24"/>
          <w:szCs w:val="24"/>
          <w:rPrChange w:id="160" w:author="zjstone" w:date="2018-03-21T19:49:00Z">
            <w:rPr>
              <w:rFonts w:ascii="Times" w:hAnsi="Times" w:cs="Times"/>
              <w:bCs/>
              <w:sz w:val="20"/>
              <w:szCs w:val="20"/>
            </w:rPr>
          </w:rPrChange>
        </w:rPr>
        <w:t xml:space="preserve"> for other users. </w:t>
      </w:r>
      <w:r w:rsidR="00492C89" w:rsidRPr="000E6354">
        <w:rPr>
          <w:rFonts w:ascii="Times" w:hAnsi="Times" w:cs="Times"/>
          <w:bCs/>
          <w:sz w:val="24"/>
          <w:szCs w:val="24"/>
          <w:rPrChange w:id="161" w:author="zjstone" w:date="2018-03-21T19:49:00Z">
            <w:rPr>
              <w:rFonts w:ascii="Times" w:hAnsi="Times" w:cs="Times"/>
              <w:bCs/>
              <w:sz w:val="20"/>
              <w:szCs w:val="20"/>
            </w:rPr>
          </w:rPrChange>
        </w:rPr>
        <w:t>It</w:t>
      </w:r>
      <w:r w:rsidR="00D01B2E" w:rsidRPr="000E6354">
        <w:rPr>
          <w:rFonts w:ascii="Times" w:hAnsi="Times" w:cs="Times"/>
          <w:bCs/>
          <w:sz w:val="24"/>
          <w:szCs w:val="24"/>
          <w:rPrChange w:id="162" w:author="zjstone" w:date="2018-03-21T19:49:00Z">
            <w:rPr>
              <w:rFonts w:ascii="Times" w:hAnsi="Times" w:cs="Times"/>
              <w:bCs/>
              <w:sz w:val="20"/>
              <w:szCs w:val="20"/>
            </w:rPr>
          </w:rPrChange>
        </w:rPr>
        <w:t xml:space="preserve"> can </w:t>
      </w:r>
      <w:r w:rsidRPr="000E6354">
        <w:rPr>
          <w:rFonts w:ascii="Times" w:hAnsi="Times" w:cs="Times"/>
          <w:bCs/>
          <w:sz w:val="24"/>
          <w:szCs w:val="24"/>
          <w:rPrChange w:id="163" w:author="zjstone" w:date="2018-03-21T19:49:00Z">
            <w:rPr>
              <w:rFonts w:ascii="Times" w:hAnsi="Times" w:cs="Times"/>
              <w:bCs/>
              <w:sz w:val="20"/>
              <w:szCs w:val="20"/>
            </w:rPr>
          </w:rPrChange>
        </w:rPr>
        <w:t>pr</w:t>
      </w:r>
      <w:r w:rsidR="00906094" w:rsidRPr="000E6354">
        <w:rPr>
          <w:rFonts w:ascii="Times" w:hAnsi="Times" w:cs="Times"/>
          <w:bCs/>
          <w:sz w:val="24"/>
          <w:szCs w:val="24"/>
          <w:rPrChange w:id="164" w:author="zjstone" w:date="2018-03-21T19:49:00Z">
            <w:rPr>
              <w:rFonts w:ascii="Times" w:hAnsi="Times" w:cs="Times"/>
              <w:bCs/>
              <w:sz w:val="20"/>
              <w:szCs w:val="20"/>
            </w:rPr>
          </w:rPrChange>
        </w:rPr>
        <w:t>event</w:t>
      </w:r>
      <w:r w:rsidRPr="000E6354">
        <w:rPr>
          <w:rFonts w:ascii="Times" w:hAnsi="Times" w:cs="Times"/>
          <w:bCs/>
          <w:sz w:val="24"/>
          <w:szCs w:val="24"/>
          <w:rPrChange w:id="165" w:author="zjstone" w:date="2018-03-21T19:49:00Z">
            <w:rPr>
              <w:rFonts w:ascii="Times" w:hAnsi="Times" w:cs="Times"/>
              <w:bCs/>
              <w:sz w:val="20"/>
              <w:szCs w:val="20"/>
            </w:rPr>
          </w:rPrChange>
        </w:rPr>
        <w:t xml:space="preserve"> attacks against other users, such as reflective XSS,</w:t>
      </w:r>
      <w:r w:rsidR="00F27FD5" w:rsidRPr="000E6354">
        <w:rPr>
          <w:rFonts w:ascii="Times" w:hAnsi="Times" w:cs="Times"/>
          <w:bCs/>
          <w:sz w:val="24"/>
          <w:szCs w:val="24"/>
          <w:rPrChange w:id="166" w:author="zjstone" w:date="2018-03-21T19:49:00Z">
            <w:rPr>
              <w:rFonts w:ascii="Times" w:hAnsi="Times" w:cs="Times"/>
              <w:bCs/>
              <w:sz w:val="20"/>
              <w:szCs w:val="20"/>
            </w:rPr>
          </w:rPrChange>
        </w:rPr>
        <w:t xml:space="preserve"> CRSF,</w:t>
      </w:r>
      <w:r w:rsidRPr="000E6354">
        <w:rPr>
          <w:rFonts w:ascii="Times" w:hAnsi="Times" w:cs="Times"/>
          <w:bCs/>
          <w:sz w:val="24"/>
          <w:szCs w:val="24"/>
          <w:rPrChange w:id="167" w:author="zjstone" w:date="2018-03-21T19:49:00Z">
            <w:rPr>
              <w:rFonts w:ascii="Times" w:hAnsi="Times" w:cs="Times"/>
              <w:bCs/>
              <w:sz w:val="20"/>
              <w:szCs w:val="20"/>
            </w:rPr>
          </w:rPrChange>
        </w:rPr>
        <w:t xml:space="preserve"> phishing links, and so on.</w:t>
      </w:r>
    </w:p>
    <w:p w:rsidR="00F763AD" w:rsidRPr="000E6354" w:rsidRDefault="00F763AD" w:rsidP="0011259B">
      <w:pPr>
        <w:pStyle w:val="a4"/>
        <w:spacing w:after="120" w:line="360" w:lineRule="auto"/>
        <w:jc w:val="both"/>
        <w:rPr>
          <w:rFonts w:ascii="Times" w:hAnsi="Times" w:cs="Times"/>
          <w:bCs/>
          <w:sz w:val="24"/>
          <w:szCs w:val="24"/>
          <w:rPrChange w:id="168" w:author="zjstone" w:date="2018-03-21T19:49:00Z">
            <w:rPr>
              <w:rFonts w:ascii="Times" w:hAnsi="Times" w:cs="Times"/>
              <w:bCs/>
              <w:sz w:val="20"/>
              <w:szCs w:val="20"/>
            </w:rPr>
          </w:rPrChange>
        </w:rPr>
        <w:pPrChange w:id="169" w:author="zjstone" w:date="2018-03-21T19:58:00Z">
          <w:pPr>
            <w:pStyle w:val="a4"/>
            <w:spacing w:after="120" w:line="240" w:lineRule="exact"/>
            <w:jc w:val="both"/>
          </w:pPr>
        </w:pPrChange>
      </w:pPr>
      <w:r w:rsidRPr="000E6354">
        <w:rPr>
          <w:rFonts w:ascii="Times" w:hAnsi="Times" w:cs="Times"/>
          <w:bCs/>
          <w:sz w:val="24"/>
          <w:szCs w:val="24"/>
          <w:rPrChange w:id="170" w:author="zjstone" w:date="2018-03-21T19:49:00Z">
            <w:rPr>
              <w:rFonts w:ascii="Times" w:hAnsi="Times" w:cs="Times"/>
              <w:bCs/>
              <w:sz w:val="20"/>
              <w:szCs w:val="20"/>
            </w:rPr>
          </w:rPrChange>
        </w:rPr>
        <w:t>(3)</w:t>
      </w:r>
      <w:r w:rsidR="0088565C" w:rsidRPr="000E6354">
        <w:rPr>
          <w:rFonts w:ascii="Times" w:hAnsi="Times" w:cs="Times"/>
          <w:bCs/>
          <w:sz w:val="24"/>
          <w:szCs w:val="24"/>
          <w:rPrChange w:id="171" w:author="zjstone" w:date="2018-03-21T19:49:00Z">
            <w:rPr>
              <w:rFonts w:ascii="Times" w:hAnsi="Times" w:cs="Times"/>
              <w:bCs/>
              <w:sz w:val="20"/>
              <w:szCs w:val="20"/>
            </w:rPr>
          </w:rPrChange>
        </w:rPr>
        <w:t xml:space="preserve"> Because each visit can be accurate to a specific user</w:t>
      </w:r>
      <w:r w:rsidR="0088565C" w:rsidRPr="000E6354">
        <w:rPr>
          <w:rFonts w:ascii="Times" w:hAnsi="Times" w:cs="Times" w:hint="eastAsia"/>
          <w:bCs/>
          <w:sz w:val="24"/>
          <w:szCs w:val="24"/>
          <w:rPrChange w:id="172" w:author="zjstone" w:date="2018-03-21T19:49:00Z">
            <w:rPr>
              <w:rFonts w:ascii="Times" w:hAnsi="Times" w:cs="Times" w:hint="eastAsia"/>
              <w:bCs/>
              <w:sz w:val="20"/>
              <w:szCs w:val="20"/>
            </w:rPr>
          </w:rPrChange>
        </w:rPr>
        <w:t>,</w:t>
      </w:r>
      <w:r w:rsidR="0088565C" w:rsidRPr="000E6354">
        <w:rPr>
          <w:rFonts w:ascii="Times" w:hAnsi="Times" w:cs="Times"/>
          <w:bCs/>
          <w:sz w:val="24"/>
          <w:szCs w:val="24"/>
          <w:rPrChange w:id="173" w:author="zjstone" w:date="2018-03-21T19:49:00Z">
            <w:rPr>
              <w:rFonts w:ascii="Times" w:hAnsi="Times" w:cs="Times"/>
              <w:bCs/>
              <w:sz w:val="20"/>
              <w:szCs w:val="20"/>
            </w:rPr>
          </w:rPrChange>
        </w:rPr>
        <w:t xml:space="preserve"> </w:t>
      </w:r>
      <w:r w:rsidRPr="000E6354">
        <w:rPr>
          <w:rFonts w:ascii="Times" w:hAnsi="Times" w:cs="Times"/>
          <w:bCs/>
          <w:sz w:val="24"/>
          <w:szCs w:val="24"/>
          <w:rPrChange w:id="174" w:author="zjstone" w:date="2018-03-21T19:49:00Z">
            <w:rPr>
              <w:rFonts w:ascii="Times" w:hAnsi="Times" w:cs="Times"/>
              <w:bCs/>
              <w:sz w:val="20"/>
              <w:szCs w:val="20"/>
            </w:rPr>
          </w:rPrChange>
        </w:rPr>
        <w:t xml:space="preserve">we can establish more precise model of web access and </w:t>
      </w:r>
      <w:r w:rsidR="00C773B9" w:rsidRPr="000E6354">
        <w:rPr>
          <w:rFonts w:ascii="Times" w:hAnsi="Times" w:cs="Times"/>
          <w:bCs/>
          <w:sz w:val="24"/>
          <w:szCs w:val="24"/>
          <w:rPrChange w:id="175" w:author="zjstone" w:date="2018-03-21T19:49:00Z">
            <w:rPr>
              <w:rFonts w:ascii="Times" w:hAnsi="Times" w:cs="Times"/>
              <w:bCs/>
              <w:sz w:val="20"/>
              <w:szCs w:val="20"/>
            </w:rPr>
          </w:rPrChange>
        </w:rPr>
        <w:t xml:space="preserve">perform </w:t>
      </w:r>
      <w:r w:rsidRPr="000E6354">
        <w:rPr>
          <w:rFonts w:ascii="Times" w:hAnsi="Times" w:cs="Times"/>
          <w:bCs/>
          <w:sz w:val="24"/>
          <w:szCs w:val="24"/>
          <w:rPrChange w:id="176" w:author="zjstone" w:date="2018-03-21T19:49:00Z">
            <w:rPr>
              <w:rFonts w:ascii="Times" w:hAnsi="Times" w:cs="Times"/>
              <w:bCs/>
              <w:sz w:val="20"/>
              <w:szCs w:val="20"/>
            </w:rPr>
          </w:rPrChange>
        </w:rPr>
        <w:t xml:space="preserve">user access </w:t>
      </w:r>
      <w:r w:rsidR="00C773B9" w:rsidRPr="000E6354">
        <w:rPr>
          <w:rFonts w:ascii="Times" w:hAnsi="Times" w:cs="Times"/>
          <w:bCs/>
          <w:sz w:val="24"/>
          <w:szCs w:val="24"/>
          <w:rPrChange w:id="177" w:author="zjstone" w:date="2018-03-21T19:49:00Z">
            <w:rPr>
              <w:rFonts w:ascii="Times" w:hAnsi="Times" w:cs="Times"/>
              <w:bCs/>
              <w:sz w:val="20"/>
              <w:szCs w:val="20"/>
            </w:rPr>
          </w:rPrChange>
        </w:rPr>
        <w:t xml:space="preserve">management </w:t>
      </w:r>
      <w:r w:rsidRPr="000E6354">
        <w:rPr>
          <w:rFonts w:ascii="Times" w:hAnsi="Times" w:cs="Times"/>
          <w:bCs/>
          <w:sz w:val="24"/>
          <w:szCs w:val="24"/>
          <w:rPrChange w:id="178" w:author="zjstone" w:date="2018-03-21T19:49:00Z">
            <w:rPr>
              <w:rFonts w:ascii="Times" w:hAnsi="Times" w:cs="Times"/>
              <w:bCs/>
              <w:sz w:val="20"/>
              <w:szCs w:val="20"/>
            </w:rPr>
          </w:rPrChange>
        </w:rPr>
        <w:t xml:space="preserve">more finely, to </w:t>
      </w:r>
      <w:r w:rsidR="00B2250F" w:rsidRPr="000E6354">
        <w:rPr>
          <w:rFonts w:ascii="Times" w:hAnsi="Times" w:cs="Times"/>
          <w:bCs/>
          <w:sz w:val="24"/>
          <w:szCs w:val="24"/>
          <w:rPrChange w:id="179" w:author="zjstone" w:date="2018-03-21T19:49:00Z">
            <w:rPr>
              <w:rFonts w:ascii="Times" w:hAnsi="Times" w:cs="Times"/>
              <w:bCs/>
              <w:sz w:val="20"/>
              <w:szCs w:val="20"/>
            </w:rPr>
          </w:rPrChange>
        </w:rPr>
        <w:t>protect against XSS, brute force</w:t>
      </w:r>
      <w:r w:rsidR="00CF4584" w:rsidRPr="000E6354">
        <w:rPr>
          <w:rFonts w:ascii="Times" w:hAnsi="Times" w:cs="Times"/>
          <w:bCs/>
          <w:sz w:val="24"/>
          <w:szCs w:val="24"/>
          <w:rPrChange w:id="180" w:author="zjstone" w:date="2018-03-21T19:49:00Z">
            <w:rPr>
              <w:rFonts w:ascii="Times" w:hAnsi="Times" w:cs="Times"/>
              <w:bCs/>
              <w:sz w:val="20"/>
              <w:szCs w:val="20"/>
            </w:rPr>
          </w:rPrChange>
        </w:rPr>
        <w:t xml:space="preserve"> crack</w:t>
      </w:r>
      <w:r w:rsidR="00B2250F" w:rsidRPr="000E6354">
        <w:rPr>
          <w:rFonts w:ascii="Times" w:hAnsi="Times" w:cs="Times"/>
          <w:bCs/>
          <w:sz w:val="24"/>
          <w:szCs w:val="24"/>
          <w:rPrChange w:id="181" w:author="zjstone" w:date="2018-03-21T19:49:00Z">
            <w:rPr>
              <w:rFonts w:ascii="Times" w:hAnsi="Times" w:cs="Times"/>
              <w:bCs/>
              <w:sz w:val="20"/>
              <w:szCs w:val="20"/>
            </w:rPr>
          </w:rPrChange>
        </w:rPr>
        <w:t xml:space="preserve">, </w:t>
      </w:r>
      <w:r w:rsidR="00E901CA" w:rsidRPr="000E6354">
        <w:rPr>
          <w:rFonts w:ascii="Times" w:hAnsi="Times" w:cs="Times"/>
          <w:bCs/>
          <w:sz w:val="24"/>
          <w:szCs w:val="24"/>
          <w:rPrChange w:id="182" w:author="zjstone" w:date="2018-03-21T19:49:00Z">
            <w:rPr>
              <w:rFonts w:ascii="Times" w:hAnsi="Times" w:cs="Times"/>
              <w:bCs/>
              <w:sz w:val="20"/>
              <w:szCs w:val="20"/>
            </w:rPr>
          </w:rPrChange>
        </w:rPr>
        <w:t>path traversal</w:t>
      </w:r>
      <w:r w:rsidR="00B2250F" w:rsidRPr="000E6354">
        <w:rPr>
          <w:rFonts w:ascii="Times" w:hAnsi="Times" w:cs="Times"/>
          <w:bCs/>
          <w:sz w:val="24"/>
          <w:szCs w:val="24"/>
          <w:rPrChange w:id="183" w:author="zjstone" w:date="2018-03-21T19:49:00Z">
            <w:rPr>
              <w:rFonts w:ascii="Times" w:hAnsi="Times" w:cs="Times"/>
              <w:bCs/>
              <w:sz w:val="20"/>
              <w:szCs w:val="20"/>
            </w:rPr>
          </w:rPrChange>
        </w:rPr>
        <w:t>, etc</w:t>
      </w:r>
      <w:r w:rsidRPr="000E6354">
        <w:rPr>
          <w:rFonts w:ascii="Times" w:hAnsi="Times" w:cs="Times"/>
          <w:bCs/>
          <w:sz w:val="24"/>
          <w:szCs w:val="24"/>
          <w:rPrChange w:id="184" w:author="zjstone" w:date="2018-03-21T19:49:00Z">
            <w:rPr>
              <w:rFonts w:ascii="Times" w:hAnsi="Times" w:cs="Times"/>
              <w:bCs/>
              <w:sz w:val="20"/>
              <w:szCs w:val="20"/>
            </w:rPr>
          </w:rPrChange>
        </w:rPr>
        <w:t>.</w:t>
      </w:r>
    </w:p>
    <w:p w:rsidR="00F763AD" w:rsidRPr="000E6354" w:rsidRDefault="00F763AD" w:rsidP="0011259B">
      <w:pPr>
        <w:pStyle w:val="a4"/>
        <w:spacing w:after="120" w:line="360" w:lineRule="auto"/>
        <w:jc w:val="both"/>
        <w:rPr>
          <w:rFonts w:ascii="Times" w:hAnsi="Times" w:cs="Times"/>
          <w:bCs/>
          <w:sz w:val="24"/>
          <w:szCs w:val="24"/>
          <w:rPrChange w:id="185" w:author="zjstone" w:date="2018-03-21T19:49:00Z">
            <w:rPr>
              <w:rFonts w:ascii="Times" w:hAnsi="Times" w:cs="Times"/>
              <w:bCs/>
              <w:sz w:val="20"/>
              <w:szCs w:val="20"/>
            </w:rPr>
          </w:rPrChange>
        </w:rPr>
        <w:pPrChange w:id="186" w:author="zjstone" w:date="2018-03-21T19:58:00Z">
          <w:pPr>
            <w:pStyle w:val="a4"/>
            <w:spacing w:after="120" w:line="240" w:lineRule="exact"/>
            <w:jc w:val="both"/>
          </w:pPr>
        </w:pPrChange>
      </w:pPr>
      <w:r w:rsidRPr="000E6354">
        <w:rPr>
          <w:rFonts w:ascii="Times" w:hAnsi="Times" w:cs="Times"/>
          <w:bCs/>
          <w:sz w:val="24"/>
          <w:szCs w:val="24"/>
          <w:rPrChange w:id="187" w:author="zjstone" w:date="2018-03-21T19:49:00Z">
            <w:rPr>
              <w:rFonts w:ascii="Times" w:hAnsi="Times" w:cs="Times"/>
              <w:bCs/>
              <w:sz w:val="20"/>
              <w:szCs w:val="20"/>
            </w:rPr>
          </w:rPrChange>
        </w:rPr>
        <w:t xml:space="preserve">(4) The protection is not based on the rules, so this method can defend against </w:t>
      </w:r>
      <w:r w:rsidR="00EF02ED" w:rsidRPr="000E6354">
        <w:rPr>
          <w:rFonts w:ascii="Times" w:hAnsi="Times" w:cs="Times"/>
          <w:bCs/>
          <w:sz w:val="24"/>
          <w:szCs w:val="24"/>
          <w:rPrChange w:id="188" w:author="zjstone" w:date="2018-03-21T19:49:00Z">
            <w:rPr>
              <w:rFonts w:ascii="Times" w:hAnsi="Times" w:cs="Times"/>
              <w:bCs/>
              <w:sz w:val="20"/>
              <w:szCs w:val="20"/>
            </w:rPr>
          </w:rPrChange>
        </w:rPr>
        <w:t>attack</w:t>
      </w:r>
      <w:r w:rsidR="00BA54AA" w:rsidRPr="000E6354">
        <w:rPr>
          <w:rFonts w:ascii="Times" w:hAnsi="Times" w:cs="Times"/>
          <w:bCs/>
          <w:sz w:val="24"/>
          <w:szCs w:val="24"/>
          <w:rPrChange w:id="189" w:author="zjstone" w:date="2018-03-21T19:49:00Z">
            <w:rPr>
              <w:rFonts w:ascii="Times" w:hAnsi="Times" w:cs="Times"/>
              <w:bCs/>
              <w:sz w:val="20"/>
              <w:szCs w:val="20"/>
            </w:rPr>
          </w:rPrChange>
        </w:rPr>
        <w:t>s</w:t>
      </w:r>
      <w:r w:rsidR="00EF02ED" w:rsidRPr="000E6354">
        <w:rPr>
          <w:rFonts w:ascii="Times" w:hAnsi="Times" w:cs="Times"/>
          <w:bCs/>
          <w:sz w:val="24"/>
          <w:szCs w:val="24"/>
          <w:rPrChange w:id="190" w:author="zjstone" w:date="2018-03-21T19:49:00Z">
            <w:rPr>
              <w:rFonts w:ascii="Times" w:hAnsi="Times" w:cs="Times"/>
              <w:bCs/>
              <w:sz w:val="20"/>
              <w:szCs w:val="20"/>
            </w:rPr>
          </w:rPrChange>
        </w:rPr>
        <w:t xml:space="preserve"> </w:t>
      </w:r>
      <w:r w:rsidR="00061EE6" w:rsidRPr="000E6354">
        <w:rPr>
          <w:rFonts w:ascii="Times" w:hAnsi="Times" w:cs="Times"/>
          <w:bCs/>
          <w:sz w:val="24"/>
          <w:szCs w:val="24"/>
          <w:rPrChange w:id="191" w:author="zjstone" w:date="2018-03-21T19:49:00Z">
            <w:rPr>
              <w:rFonts w:ascii="Times" w:hAnsi="Times" w:cs="Times"/>
              <w:bCs/>
              <w:sz w:val="20"/>
              <w:szCs w:val="20"/>
            </w:rPr>
          </w:rPrChange>
        </w:rPr>
        <w:t xml:space="preserve">through </w:t>
      </w:r>
      <w:r w:rsidRPr="000E6354">
        <w:rPr>
          <w:rFonts w:ascii="Times" w:hAnsi="Times" w:cs="Times"/>
          <w:bCs/>
          <w:sz w:val="24"/>
          <w:szCs w:val="24"/>
          <w:rPrChange w:id="192" w:author="zjstone" w:date="2018-03-21T19:49:00Z">
            <w:rPr>
              <w:rFonts w:ascii="Times" w:hAnsi="Times" w:cs="Times"/>
              <w:bCs/>
              <w:sz w:val="20"/>
              <w:szCs w:val="20"/>
            </w:rPr>
          </w:rPrChange>
        </w:rPr>
        <w:t xml:space="preserve">unknown </w:t>
      </w:r>
      <w:r w:rsidRPr="000E6354">
        <w:rPr>
          <w:rFonts w:ascii="Times" w:hAnsi="Times" w:cs="Times"/>
          <w:bCs/>
          <w:sz w:val="24"/>
          <w:szCs w:val="24"/>
          <w:rPrChange w:id="193" w:author="zjstone" w:date="2018-03-21T19:49:00Z">
            <w:rPr>
              <w:rFonts w:ascii="Times" w:hAnsi="Times" w:cs="Times"/>
              <w:bCs/>
              <w:sz w:val="20"/>
              <w:szCs w:val="20"/>
            </w:rPr>
          </w:rPrChange>
        </w:rPr>
        <w:lastRenderedPageBreak/>
        <w:t>vulnerabilit</w:t>
      </w:r>
      <w:r w:rsidR="00EF02ED" w:rsidRPr="000E6354">
        <w:rPr>
          <w:rFonts w:ascii="Times" w:hAnsi="Times" w:cs="Times"/>
          <w:bCs/>
          <w:sz w:val="24"/>
          <w:szCs w:val="24"/>
          <w:rPrChange w:id="194" w:author="zjstone" w:date="2018-03-21T19:49:00Z">
            <w:rPr>
              <w:rFonts w:ascii="Times" w:hAnsi="Times" w:cs="Times"/>
              <w:bCs/>
              <w:sz w:val="20"/>
              <w:szCs w:val="20"/>
            </w:rPr>
          </w:rPrChange>
        </w:rPr>
        <w:t>ies</w:t>
      </w:r>
      <w:r w:rsidRPr="000E6354">
        <w:rPr>
          <w:rFonts w:ascii="Times" w:hAnsi="Times" w:cs="Times"/>
          <w:bCs/>
          <w:sz w:val="24"/>
          <w:szCs w:val="24"/>
          <w:rPrChange w:id="195" w:author="zjstone" w:date="2018-03-21T19:49:00Z">
            <w:rPr>
              <w:rFonts w:ascii="Times" w:hAnsi="Times" w:cs="Times"/>
              <w:bCs/>
              <w:sz w:val="20"/>
              <w:szCs w:val="20"/>
            </w:rPr>
          </w:rPrChange>
        </w:rPr>
        <w:t xml:space="preserve"> to a certain extent.</w:t>
      </w:r>
    </w:p>
    <w:p w:rsidR="00F82491" w:rsidRPr="000E6354" w:rsidRDefault="00F763AD" w:rsidP="0011259B">
      <w:pPr>
        <w:pStyle w:val="a4"/>
        <w:spacing w:after="120" w:line="360" w:lineRule="auto"/>
        <w:jc w:val="both"/>
        <w:rPr>
          <w:rFonts w:ascii="Times" w:hAnsi="Times" w:cs="Times"/>
          <w:sz w:val="24"/>
          <w:szCs w:val="24"/>
          <w:rPrChange w:id="196" w:author="zjstone" w:date="2018-03-21T19:49:00Z">
            <w:rPr>
              <w:rFonts w:ascii="Times" w:hAnsi="Times" w:cs="Times"/>
              <w:sz w:val="20"/>
              <w:szCs w:val="20"/>
            </w:rPr>
          </w:rPrChange>
        </w:rPr>
        <w:pPrChange w:id="197" w:author="zjstone" w:date="2018-03-21T19:58:00Z">
          <w:pPr>
            <w:pStyle w:val="a4"/>
            <w:spacing w:after="120" w:line="240" w:lineRule="exact"/>
            <w:jc w:val="both"/>
          </w:pPr>
        </w:pPrChange>
      </w:pPr>
      <w:r w:rsidRPr="000E6354">
        <w:rPr>
          <w:rFonts w:ascii="Times" w:hAnsi="Times" w:cs="Times"/>
          <w:bCs/>
          <w:sz w:val="24"/>
          <w:szCs w:val="24"/>
          <w:rPrChange w:id="198" w:author="zjstone" w:date="2018-03-21T19:49:00Z">
            <w:rPr>
              <w:rFonts w:ascii="Times" w:hAnsi="Times" w:cs="Times"/>
              <w:bCs/>
              <w:sz w:val="20"/>
              <w:szCs w:val="20"/>
            </w:rPr>
          </w:rPrChange>
        </w:rPr>
        <w:t>The remainder of this paper is organized as follows. In section 2, we introduce the related work in web security on the server side. In section 3, we describe the AURLS solution in detail. In section 4, we evaluate the proposed defense mechanism in several systems and discuss these results of the experiments. Finally, we draw conclusions in section 4.</w:t>
      </w:r>
    </w:p>
    <w:p w:rsidR="00F82491" w:rsidRPr="000E6354" w:rsidDel="007F362A" w:rsidRDefault="00F763AD" w:rsidP="0011259B">
      <w:pPr>
        <w:pStyle w:val="a4"/>
        <w:spacing w:after="120" w:line="360" w:lineRule="auto"/>
        <w:jc w:val="both"/>
        <w:rPr>
          <w:del w:id="199" w:author="zjstone" w:date="2018-03-21T19:42:00Z"/>
          <w:rFonts w:ascii="Times" w:hAnsi="Times" w:cs="Times"/>
          <w:color w:val="000000" w:themeColor="text1"/>
          <w:sz w:val="24"/>
          <w:szCs w:val="24"/>
          <w:rPrChange w:id="200" w:author="zjstone" w:date="2018-03-21T19:49:00Z">
            <w:rPr>
              <w:del w:id="201" w:author="zjstone" w:date="2018-03-21T19:42:00Z"/>
              <w:rFonts w:ascii="Times" w:hAnsi="Times" w:cs="Times"/>
              <w:color w:val="000000" w:themeColor="text1"/>
            </w:rPr>
          </w:rPrChange>
        </w:rPr>
        <w:sectPr w:rsidR="00F82491" w:rsidRPr="000E6354" w:rsidDel="007F362A" w:rsidSect="007F362A">
          <w:type w:val="nextPage"/>
          <w:pgSz w:w="5670" w:h="6804"/>
          <w:pgMar w:top="144" w:right="144" w:bottom="144" w:left="144" w:header="851" w:footer="992" w:gutter="0"/>
          <w:cols w:num="1" w:space="425"/>
          <w:docGrid w:type="linesAndChars" w:linePitch="312"/>
          <w:sectPrChange w:id="202" w:author="zjstone" w:date="2018-03-21T19:42:00Z">
            <w:sectPr w:rsidR="00F82491" w:rsidRPr="000E6354" w:rsidDel="007F362A" w:rsidSect="007F362A">
              <w:type w:val="continuous"/>
              <w:pgSz w:w="11906" w:h="16838"/>
              <w:pgMar w:top="1440" w:right="1440" w:bottom="1440" w:left="1440" w:header="851" w:footer="992" w:gutter="0"/>
              <w:cols w:num="2"/>
            </w:sectPr>
          </w:sectPrChange>
        </w:sectPr>
        <w:pPrChange w:id="203" w:author="zjstone" w:date="2018-03-21T19:58:00Z">
          <w:pPr>
            <w:pStyle w:val="a4"/>
            <w:spacing w:after="120" w:line="240" w:lineRule="exact"/>
            <w:jc w:val="both"/>
          </w:pPr>
        </w:pPrChange>
      </w:pPr>
      <w:bookmarkStart w:id="204" w:name="OLE_LINK22"/>
      <w:bookmarkStart w:id="205" w:name="OLE_LINK23"/>
      <w:bookmarkEnd w:id="102"/>
      <w:r w:rsidRPr="000E6354">
        <w:rPr>
          <w:rFonts w:ascii="Times" w:hAnsi="Times" w:cs="Times"/>
          <w:color w:val="000000" w:themeColor="text1"/>
          <w:sz w:val="24"/>
          <w:szCs w:val="24"/>
          <w:rPrChange w:id="206" w:author="zjstone" w:date="2018-03-21T19:49:00Z">
            <w:rPr>
              <w:rFonts w:ascii="Times" w:hAnsi="Times" w:cs="Times"/>
              <w:color w:val="000000" w:themeColor="text1"/>
              <w:sz w:val="20"/>
              <w:szCs w:val="20"/>
            </w:rPr>
          </w:rPrChange>
        </w:rPr>
        <w:t>.</w:t>
      </w:r>
      <w:bookmarkEnd w:id="204"/>
      <w:bookmarkEnd w:id="205"/>
    </w:p>
    <w:p w:rsidR="00F82491" w:rsidRPr="000E6354" w:rsidRDefault="004E1744" w:rsidP="0011259B">
      <w:pPr>
        <w:pStyle w:val="a4"/>
        <w:spacing w:after="120" w:line="360" w:lineRule="auto"/>
        <w:jc w:val="both"/>
        <w:rPr>
          <w:rFonts w:ascii="Times" w:hAnsi="Times" w:cs="Times"/>
          <w:color w:val="000000" w:themeColor="text1"/>
          <w:sz w:val="24"/>
          <w:szCs w:val="24"/>
          <w:rPrChange w:id="207" w:author="zjstone" w:date="2018-03-21T19:49:00Z">
            <w:rPr>
              <w:rFonts w:ascii="Times" w:hAnsi="Times" w:cs="Times"/>
              <w:color w:val="000000" w:themeColor="text1"/>
            </w:rPr>
          </w:rPrChange>
        </w:rPr>
        <w:pPrChange w:id="208" w:author="zjstone" w:date="2018-03-21T19:58:00Z">
          <w:pPr>
            <w:pStyle w:val="a4"/>
            <w:ind w:firstLineChars="50" w:firstLine="105"/>
            <w:jc w:val="center"/>
          </w:pPr>
        </w:pPrChange>
      </w:pPr>
      <w:r w:rsidRPr="000E6354">
        <w:rPr>
          <w:noProof/>
          <w:sz w:val="24"/>
          <w:szCs w:val="24"/>
          <w:rPrChange w:id="209" w:author="zjstone" w:date="2018-03-21T19:49:00Z">
            <w:rPr>
              <w:noProof/>
            </w:rPr>
          </w:rPrChange>
        </w:rPr>
        <w:drawing>
          <wp:inline distT="0" distB="0" distL="0" distR="0" wp14:anchorId="5CEB7025" wp14:editId="4F3A1A3A">
            <wp:extent cx="3394800" cy="83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4800" cy="831600"/>
                    </a:xfrm>
                    <a:prstGeom prst="rect">
                      <a:avLst/>
                    </a:prstGeom>
                    <a:noFill/>
                    <a:ln>
                      <a:noFill/>
                    </a:ln>
                  </pic:spPr>
                </pic:pic>
              </a:graphicData>
            </a:graphic>
          </wp:inline>
        </w:drawing>
      </w:r>
    </w:p>
    <w:p w:rsidR="00F82491" w:rsidRPr="000E6354" w:rsidRDefault="00AA6980" w:rsidP="0011259B">
      <w:pPr>
        <w:pStyle w:val="12"/>
        <w:spacing w:after="40" w:line="360" w:lineRule="auto"/>
        <w:rPr>
          <w:sz w:val="24"/>
          <w:szCs w:val="24"/>
          <w:rPrChange w:id="210" w:author="zjstone" w:date="2018-03-21T19:49:00Z">
            <w:rPr/>
          </w:rPrChange>
        </w:rPr>
        <w:pPrChange w:id="211" w:author="zjstone" w:date="2018-03-21T19:58:00Z">
          <w:pPr>
            <w:pStyle w:val="12"/>
            <w:spacing w:after="40" w:line="240" w:lineRule="exact"/>
            <w:jc w:val="center"/>
          </w:pPr>
        </w:pPrChange>
      </w:pPr>
      <w:r w:rsidRPr="000E6354">
        <w:rPr>
          <w:kern w:val="0"/>
          <w:sz w:val="24"/>
          <w:szCs w:val="24"/>
          <w:rPrChange w:id="212" w:author="zjstone" w:date="2018-03-21T19:49:00Z">
            <w:rPr>
              <w:kern w:val="0"/>
              <w:sz w:val="16"/>
              <w:szCs w:val="16"/>
            </w:rPr>
          </w:rPrChange>
        </w:rPr>
        <w:t xml:space="preserve">Fig. 1 Architecture of </w:t>
      </w:r>
      <w:r w:rsidR="00CA59C3" w:rsidRPr="000E6354">
        <w:rPr>
          <w:kern w:val="0"/>
          <w:sz w:val="24"/>
          <w:szCs w:val="24"/>
          <w:rPrChange w:id="213" w:author="zjstone" w:date="2018-03-21T19:49:00Z">
            <w:rPr>
              <w:kern w:val="0"/>
              <w:sz w:val="16"/>
              <w:szCs w:val="16"/>
            </w:rPr>
          </w:rPrChange>
        </w:rPr>
        <w:t>AURLS</w:t>
      </w:r>
    </w:p>
    <w:p w:rsidR="00F82491" w:rsidRPr="000E6354" w:rsidDel="0011259B" w:rsidRDefault="00F82491" w:rsidP="0011259B">
      <w:pPr>
        <w:pStyle w:val="a4"/>
        <w:spacing w:line="360" w:lineRule="auto"/>
        <w:ind w:firstLineChars="50" w:firstLine="120"/>
        <w:jc w:val="both"/>
        <w:rPr>
          <w:del w:id="214" w:author="zjstone" w:date="2018-03-21T19:55:00Z"/>
          <w:rFonts w:ascii="Times" w:hAnsi="Times" w:cs="Times"/>
          <w:color w:val="000000" w:themeColor="text1"/>
          <w:sz w:val="24"/>
          <w:szCs w:val="24"/>
          <w:rPrChange w:id="215" w:author="zjstone" w:date="2018-03-21T19:49:00Z">
            <w:rPr>
              <w:del w:id="216" w:author="zjstone" w:date="2018-03-21T19:55:00Z"/>
              <w:rFonts w:ascii="Times" w:hAnsi="Times" w:cs="Times"/>
              <w:color w:val="000000" w:themeColor="text1"/>
            </w:rPr>
          </w:rPrChange>
        </w:rPr>
        <w:pPrChange w:id="217" w:author="zjstone" w:date="2018-03-21T19:58:00Z">
          <w:pPr>
            <w:pStyle w:val="a4"/>
            <w:ind w:firstLineChars="50" w:firstLine="105"/>
            <w:jc w:val="both"/>
          </w:pPr>
        </w:pPrChange>
      </w:pPr>
    </w:p>
    <w:p w:rsidR="00F82491" w:rsidRPr="000E6354" w:rsidDel="007F362A" w:rsidRDefault="00F82491" w:rsidP="0011259B">
      <w:pPr>
        <w:pStyle w:val="a4"/>
        <w:spacing w:after="120" w:line="360" w:lineRule="auto"/>
        <w:ind w:firstLineChars="50" w:firstLine="120"/>
        <w:jc w:val="both"/>
        <w:rPr>
          <w:del w:id="218" w:author="zjstone" w:date="2018-03-21T19:44:00Z"/>
          <w:rFonts w:ascii="Times" w:hAnsi="Times" w:cs="Times" w:hint="eastAsia"/>
          <w:color w:val="000000" w:themeColor="text1"/>
          <w:sz w:val="24"/>
          <w:szCs w:val="24"/>
          <w:rPrChange w:id="219" w:author="zjstone" w:date="2018-03-21T19:49:00Z">
            <w:rPr>
              <w:del w:id="220" w:author="zjstone" w:date="2018-03-21T19:44:00Z"/>
              <w:rFonts w:ascii="Times" w:hAnsi="Times" w:cs="Times"/>
              <w:color w:val="000000" w:themeColor="text1"/>
            </w:rPr>
          </w:rPrChange>
        </w:rPr>
        <w:sectPr w:rsidR="00F82491" w:rsidRPr="000E6354" w:rsidDel="007F362A">
          <w:type w:val="continuous"/>
          <w:pgSz w:w="11906" w:h="16838"/>
          <w:pgMar w:top="1440" w:right="1440" w:bottom="1440" w:left="1440" w:header="851" w:footer="992" w:gutter="0"/>
          <w:cols w:space="425"/>
          <w:docGrid w:type="linesAndChars" w:linePitch="312"/>
        </w:sectPr>
        <w:pPrChange w:id="221" w:author="zjstone" w:date="2018-03-21T19:58:00Z">
          <w:pPr>
            <w:pStyle w:val="a4"/>
            <w:spacing w:after="120" w:line="240" w:lineRule="exact"/>
            <w:ind w:firstLineChars="50" w:firstLine="105"/>
            <w:jc w:val="both"/>
          </w:pPr>
        </w:pPrChange>
      </w:pPr>
    </w:p>
    <w:p w:rsidR="006D6F01" w:rsidRPr="000E6354" w:rsidRDefault="006D6F01" w:rsidP="0011259B">
      <w:pPr>
        <w:pStyle w:val="2"/>
        <w:spacing w:before="0" w:after="40" w:line="360" w:lineRule="auto"/>
        <w:rPr>
          <w:rFonts w:ascii="Times" w:hAnsi="Times" w:cs="Times"/>
          <w:sz w:val="24"/>
          <w:szCs w:val="24"/>
          <w:rPrChange w:id="222" w:author="zjstone" w:date="2018-03-21T19:49:00Z">
            <w:rPr>
              <w:rFonts w:ascii="Times" w:hAnsi="Times" w:cs="Times"/>
              <w:sz w:val="24"/>
              <w:szCs w:val="24"/>
            </w:rPr>
          </w:rPrChange>
        </w:rPr>
        <w:pPrChange w:id="223" w:author="zjstone" w:date="2018-03-21T19:58:00Z">
          <w:pPr>
            <w:pStyle w:val="2"/>
            <w:spacing w:before="0" w:after="40" w:line="240" w:lineRule="exact"/>
          </w:pPr>
        </w:pPrChange>
      </w:pPr>
      <w:r w:rsidRPr="000E6354">
        <w:rPr>
          <w:rFonts w:ascii="Times" w:hAnsi="Times" w:cs="Times" w:hint="eastAsia"/>
          <w:sz w:val="24"/>
          <w:szCs w:val="24"/>
          <w:rPrChange w:id="224" w:author="zjstone" w:date="2018-03-21T19:49:00Z">
            <w:rPr>
              <w:rFonts w:ascii="Times" w:hAnsi="Times" w:cs="Times" w:hint="eastAsia"/>
              <w:sz w:val="24"/>
              <w:szCs w:val="24"/>
            </w:rPr>
          </w:rPrChange>
        </w:rPr>
        <w:t>2</w:t>
      </w:r>
      <w:r w:rsidRPr="000E6354">
        <w:rPr>
          <w:rFonts w:ascii="Times" w:hAnsi="Times" w:cs="Times"/>
          <w:sz w:val="24"/>
          <w:szCs w:val="24"/>
          <w:rPrChange w:id="225" w:author="zjstone" w:date="2018-03-21T19:49:00Z">
            <w:rPr>
              <w:rFonts w:ascii="Times" w:hAnsi="Times" w:cs="Times"/>
              <w:sz w:val="24"/>
              <w:szCs w:val="24"/>
            </w:rPr>
          </w:rPrChange>
        </w:rPr>
        <w:t xml:space="preserve"> Related works</w:t>
      </w:r>
    </w:p>
    <w:p w:rsidR="006D6F01" w:rsidRPr="000E6354" w:rsidRDefault="006D6F01" w:rsidP="0011259B">
      <w:pPr>
        <w:pStyle w:val="a4"/>
        <w:spacing w:after="120" w:line="360" w:lineRule="auto"/>
        <w:jc w:val="both"/>
        <w:rPr>
          <w:rFonts w:ascii="Times" w:hAnsi="Times" w:cs="Times"/>
          <w:color w:val="000000" w:themeColor="text1"/>
          <w:sz w:val="24"/>
          <w:szCs w:val="24"/>
          <w:rPrChange w:id="226" w:author="zjstone" w:date="2018-03-21T19:49:00Z">
            <w:rPr>
              <w:rFonts w:ascii="Times" w:hAnsi="Times" w:cs="Times"/>
              <w:color w:val="000000" w:themeColor="text1"/>
              <w:sz w:val="20"/>
              <w:szCs w:val="20"/>
            </w:rPr>
          </w:rPrChange>
        </w:rPr>
        <w:pPrChange w:id="227" w:author="zjstone" w:date="2018-03-21T19:58:00Z">
          <w:pPr>
            <w:pStyle w:val="a4"/>
            <w:spacing w:after="120" w:line="240" w:lineRule="exact"/>
            <w:jc w:val="both"/>
          </w:pPr>
        </w:pPrChange>
      </w:pPr>
      <w:r w:rsidRPr="000E6354">
        <w:rPr>
          <w:rFonts w:ascii="Times" w:hAnsi="Times" w:cs="Times"/>
          <w:color w:val="000000" w:themeColor="text1"/>
          <w:sz w:val="24"/>
          <w:szCs w:val="24"/>
          <w:rPrChange w:id="228" w:author="zjstone" w:date="2018-03-21T19:49:00Z">
            <w:rPr>
              <w:rFonts w:ascii="Times" w:hAnsi="Times" w:cs="Times"/>
              <w:color w:val="000000" w:themeColor="text1"/>
              <w:sz w:val="20"/>
              <w:szCs w:val="20"/>
            </w:rPr>
          </w:rPrChange>
        </w:rPr>
        <w:t>Web application security involves both the client and server sides. In this paper, we narrow our research scope and focus on approaches that are deployed on the server side. Web security technologies for the server side include the traditional protection technology, the MTD technique, the URL rewriting method</w:t>
      </w:r>
      <w:r w:rsidR="00D93249" w:rsidRPr="000E6354">
        <w:rPr>
          <w:rFonts w:ascii="Times" w:hAnsi="Times" w:cs="Times"/>
          <w:color w:val="000000" w:themeColor="text1"/>
          <w:sz w:val="24"/>
          <w:szCs w:val="24"/>
          <w:rPrChange w:id="229" w:author="zjstone" w:date="2018-03-21T19:49:00Z">
            <w:rPr>
              <w:rFonts w:ascii="Times" w:hAnsi="Times" w:cs="Times"/>
              <w:color w:val="000000" w:themeColor="text1"/>
              <w:sz w:val="20"/>
              <w:szCs w:val="20"/>
            </w:rPr>
          </w:rPrChange>
        </w:rPr>
        <w:t>, etc</w:t>
      </w:r>
      <w:r w:rsidRPr="000E6354">
        <w:rPr>
          <w:rFonts w:ascii="Times" w:hAnsi="Times" w:cs="Times"/>
          <w:color w:val="000000" w:themeColor="text1"/>
          <w:sz w:val="24"/>
          <w:szCs w:val="24"/>
          <w:rPrChange w:id="230" w:author="zjstone" w:date="2018-03-21T19:49:00Z">
            <w:rPr>
              <w:rFonts w:ascii="Times" w:hAnsi="Times" w:cs="Times"/>
              <w:color w:val="000000" w:themeColor="text1"/>
              <w:sz w:val="20"/>
              <w:szCs w:val="20"/>
            </w:rPr>
          </w:rPrChange>
        </w:rPr>
        <w:t>.</w:t>
      </w:r>
    </w:p>
    <w:p w:rsidR="006D6F01" w:rsidRPr="000E6354" w:rsidRDefault="006D6F01" w:rsidP="0011259B">
      <w:pPr>
        <w:pStyle w:val="a4"/>
        <w:spacing w:after="120" w:line="360" w:lineRule="auto"/>
        <w:jc w:val="both"/>
        <w:rPr>
          <w:rFonts w:ascii="Times" w:hAnsi="Times" w:cs="Times"/>
          <w:color w:val="000000" w:themeColor="text1"/>
          <w:sz w:val="24"/>
          <w:szCs w:val="24"/>
          <w:rPrChange w:id="231" w:author="zjstone" w:date="2018-03-21T19:49:00Z">
            <w:rPr>
              <w:rFonts w:ascii="Times" w:hAnsi="Times" w:cs="Times"/>
              <w:color w:val="000000" w:themeColor="text1"/>
              <w:sz w:val="20"/>
              <w:szCs w:val="20"/>
            </w:rPr>
          </w:rPrChange>
        </w:rPr>
        <w:pPrChange w:id="232" w:author="zjstone" w:date="2018-03-21T19:58:00Z">
          <w:pPr>
            <w:pStyle w:val="a4"/>
            <w:spacing w:after="120" w:line="240" w:lineRule="exact"/>
            <w:jc w:val="both"/>
          </w:pPr>
        </w:pPrChange>
      </w:pPr>
      <w:r w:rsidRPr="000E6354">
        <w:rPr>
          <w:rFonts w:ascii="Times" w:hAnsi="Times" w:cs="Times"/>
          <w:color w:val="000000" w:themeColor="text1"/>
          <w:sz w:val="24"/>
          <w:szCs w:val="24"/>
          <w:rPrChange w:id="233" w:author="zjstone" w:date="2018-03-21T19:49:00Z">
            <w:rPr>
              <w:rFonts w:ascii="Times" w:hAnsi="Times" w:cs="Times"/>
              <w:color w:val="000000" w:themeColor="text1"/>
              <w:sz w:val="20"/>
              <w:szCs w:val="20"/>
            </w:rPr>
          </w:rPrChange>
        </w:rPr>
        <w:t xml:space="preserve">(1) Secure </w:t>
      </w:r>
      <w:r w:rsidRPr="000E6354">
        <w:rPr>
          <w:rFonts w:ascii="Times" w:hAnsi="Times" w:cs="Times"/>
          <w:bCs/>
          <w:sz w:val="24"/>
          <w:szCs w:val="24"/>
          <w:rPrChange w:id="234" w:author="zjstone" w:date="2018-03-21T19:49:00Z">
            <w:rPr>
              <w:rFonts w:ascii="Times" w:hAnsi="Times" w:cs="Times"/>
              <w:bCs/>
              <w:sz w:val="20"/>
              <w:szCs w:val="20"/>
            </w:rPr>
          </w:rPrChange>
        </w:rPr>
        <w:t>Construction</w:t>
      </w:r>
      <w:r w:rsidRPr="000E6354">
        <w:rPr>
          <w:rFonts w:ascii="Times" w:hAnsi="Times" w:cs="Times"/>
          <w:color w:val="000000" w:themeColor="text1"/>
          <w:sz w:val="24"/>
          <w:szCs w:val="24"/>
          <w:rPrChange w:id="235" w:author="zjstone" w:date="2018-03-21T19:49:00Z">
            <w:rPr>
              <w:rFonts w:ascii="Times" w:hAnsi="Times" w:cs="Times"/>
              <w:color w:val="000000" w:themeColor="text1"/>
              <w:sz w:val="20"/>
              <w:szCs w:val="20"/>
            </w:rPr>
          </w:rPrChange>
        </w:rPr>
        <w:t xml:space="preserve"> Techniques</w:t>
      </w:r>
    </w:p>
    <w:p w:rsidR="006D6F01" w:rsidRPr="000E6354" w:rsidRDefault="006D6F01" w:rsidP="0011259B">
      <w:pPr>
        <w:pStyle w:val="a4"/>
        <w:spacing w:after="120" w:line="360" w:lineRule="auto"/>
        <w:jc w:val="both"/>
        <w:rPr>
          <w:rFonts w:ascii="Times" w:hAnsi="Times" w:cs="Times"/>
          <w:color w:val="000000" w:themeColor="text1"/>
          <w:sz w:val="24"/>
          <w:szCs w:val="24"/>
          <w:rPrChange w:id="236" w:author="zjstone" w:date="2018-03-21T19:49:00Z">
            <w:rPr>
              <w:rFonts w:ascii="Times" w:hAnsi="Times" w:cs="Times"/>
              <w:color w:val="000000" w:themeColor="text1"/>
              <w:sz w:val="20"/>
              <w:szCs w:val="20"/>
            </w:rPr>
          </w:rPrChange>
        </w:rPr>
        <w:pPrChange w:id="237" w:author="zjstone" w:date="2018-03-21T19:58:00Z">
          <w:pPr>
            <w:pStyle w:val="a4"/>
            <w:spacing w:after="120" w:line="240" w:lineRule="exact"/>
            <w:jc w:val="both"/>
          </w:pPr>
        </w:pPrChange>
      </w:pPr>
      <w:r w:rsidRPr="000E6354">
        <w:rPr>
          <w:rFonts w:ascii="Times" w:hAnsi="Times" w:cs="Times"/>
          <w:color w:val="000000" w:themeColor="text1"/>
          <w:sz w:val="24"/>
          <w:szCs w:val="24"/>
          <w:rPrChange w:id="238" w:author="zjstone" w:date="2018-03-21T19:49:00Z">
            <w:rPr>
              <w:rFonts w:ascii="Times" w:hAnsi="Times" w:cs="Times"/>
              <w:color w:val="000000" w:themeColor="text1"/>
              <w:sz w:val="20"/>
              <w:szCs w:val="20"/>
            </w:rPr>
          </w:rPrChange>
        </w:rPr>
        <w:t xml:space="preserve">Study [2] defines </w:t>
      </w:r>
      <w:r w:rsidRPr="000E6354">
        <w:rPr>
          <w:rFonts w:ascii="Times" w:hAnsi="Times" w:cs="Times"/>
          <w:sz w:val="24"/>
          <w:szCs w:val="24"/>
          <w:rPrChange w:id="239" w:author="zjstone" w:date="2018-03-21T19:49:00Z">
            <w:rPr>
              <w:rFonts w:ascii="Times" w:hAnsi="Times" w:cs="Times"/>
              <w:sz w:val="20"/>
              <w:szCs w:val="20"/>
            </w:rPr>
          </w:rPrChange>
        </w:rPr>
        <w:t>a</w:t>
      </w:r>
      <w:r w:rsidRPr="000E6354">
        <w:rPr>
          <w:rFonts w:ascii="Times" w:hAnsi="Times" w:cs="Times"/>
          <w:color w:val="000000" w:themeColor="text1"/>
          <w:sz w:val="24"/>
          <w:szCs w:val="24"/>
          <w:rPrChange w:id="240" w:author="zjstone" w:date="2018-03-21T19:49:00Z">
            <w:rPr>
              <w:rFonts w:ascii="Times" w:hAnsi="Times" w:cs="Times"/>
              <w:color w:val="000000" w:themeColor="text1"/>
              <w:sz w:val="20"/>
              <w:szCs w:val="20"/>
            </w:rPr>
          </w:rPrChange>
        </w:rPr>
        <w:t xml:space="preserve"> set of general software security coding </w:t>
      </w:r>
      <w:r w:rsidRPr="000E6354">
        <w:rPr>
          <w:rFonts w:ascii="Times" w:hAnsi="Times" w:cs="Times"/>
          <w:bCs/>
          <w:sz w:val="24"/>
          <w:szCs w:val="24"/>
          <w:rPrChange w:id="241" w:author="zjstone" w:date="2018-03-21T19:49:00Z">
            <w:rPr>
              <w:rFonts w:ascii="Times" w:hAnsi="Times" w:cs="Times"/>
              <w:bCs/>
              <w:sz w:val="20"/>
              <w:szCs w:val="20"/>
            </w:rPr>
          </w:rPrChange>
        </w:rPr>
        <w:t>specifications</w:t>
      </w:r>
      <w:r w:rsidRPr="000E6354">
        <w:rPr>
          <w:rFonts w:ascii="Times" w:hAnsi="Times" w:cs="Times"/>
          <w:color w:val="000000" w:themeColor="text1"/>
          <w:sz w:val="24"/>
          <w:szCs w:val="24"/>
          <w:rPrChange w:id="242" w:author="zjstone" w:date="2018-03-21T19:49:00Z">
            <w:rPr>
              <w:rFonts w:ascii="Times" w:hAnsi="Times" w:cs="Times"/>
              <w:color w:val="000000" w:themeColor="text1"/>
              <w:sz w:val="20"/>
              <w:szCs w:val="20"/>
            </w:rPr>
          </w:rPrChange>
        </w:rPr>
        <w:t xml:space="preserve"> </w:t>
      </w:r>
      <w:r w:rsidRPr="000E6354">
        <w:rPr>
          <w:rFonts w:ascii="Times" w:hAnsi="Times" w:cs="Times"/>
          <w:sz w:val="24"/>
          <w:szCs w:val="24"/>
          <w:rPrChange w:id="243" w:author="zjstone" w:date="2018-03-21T19:49:00Z">
            <w:rPr>
              <w:rFonts w:ascii="Times" w:hAnsi="Times" w:cs="Times"/>
              <w:sz w:val="20"/>
              <w:szCs w:val="20"/>
            </w:rPr>
          </w:rPrChange>
        </w:rPr>
        <w:t>that</w:t>
      </w:r>
      <w:r w:rsidRPr="000E6354">
        <w:rPr>
          <w:rFonts w:ascii="Times" w:hAnsi="Times" w:cs="Times"/>
          <w:color w:val="000000" w:themeColor="text1"/>
          <w:sz w:val="24"/>
          <w:szCs w:val="24"/>
          <w:rPrChange w:id="244" w:author="zjstone" w:date="2018-03-21T19:49:00Z">
            <w:rPr>
              <w:rFonts w:ascii="Times" w:hAnsi="Times" w:cs="Times"/>
              <w:color w:val="000000" w:themeColor="text1"/>
              <w:sz w:val="20"/>
              <w:szCs w:val="20"/>
            </w:rPr>
          </w:rPrChange>
        </w:rPr>
        <w:t xml:space="preserve"> can be integrated into the software-development life cycle to reduce the most common software vulnerabilities. In addition, OWASP also recommended a number of web application </w:t>
      </w:r>
      <w:r w:rsidRPr="000E6354">
        <w:rPr>
          <w:rFonts w:ascii="Times" w:hAnsi="Times" w:cs="Times"/>
          <w:color w:val="000000" w:themeColor="text1"/>
          <w:sz w:val="24"/>
          <w:szCs w:val="24"/>
          <w:rPrChange w:id="245" w:author="zjstone" w:date="2018-03-21T19:49:00Z">
            <w:rPr>
              <w:rFonts w:ascii="Times" w:hAnsi="Times" w:cs="Times"/>
              <w:color w:val="000000" w:themeColor="text1"/>
              <w:sz w:val="20"/>
              <w:szCs w:val="20"/>
            </w:rPr>
          </w:rPrChange>
        </w:rPr>
        <w:lastRenderedPageBreak/>
        <w:t>development processes involved in the common norms. Study [3] lists a number of C and C++ applications in development and the relevant security coding specifications, and shows that the incorrect coding may bring security issues.</w:t>
      </w:r>
    </w:p>
    <w:p w:rsidR="006D6F01" w:rsidRPr="000E6354" w:rsidRDefault="006D6F01" w:rsidP="0011259B">
      <w:pPr>
        <w:pStyle w:val="a4"/>
        <w:spacing w:after="120" w:line="360" w:lineRule="auto"/>
        <w:jc w:val="both"/>
        <w:rPr>
          <w:rFonts w:ascii="Times" w:hAnsi="Times" w:cs="Times"/>
          <w:color w:val="000000" w:themeColor="text1"/>
          <w:sz w:val="24"/>
          <w:szCs w:val="24"/>
          <w:rPrChange w:id="246" w:author="zjstone" w:date="2018-03-21T19:49:00Z">
            <w:rPr>
              <w:rFonts w:ascii="Times" w:hAnsi="Times" w:cs="Times"/>
              <w:color w:val="000000" w:themeColor="text1"/>
              <w:sz w:val="20"/>
              <w:szCs w:val="20"/>
            </w:rPr>
          </w:rPrChange>
        </w:rPr>
        <w:pPrChange w:id="247" w:author="zjstone" w:date="2018-03-21T19:58:00Z">
          <w:pPr>
            <w:pStyle w:val="a4"/>
            <w:spacing w:after="120" w:line="240" w:lineRule="exact"/>
            <w:jc w:val="both"/>
          </w:pPr>
        </w:pPrChange>
      </w:pPr>
      <w:r w:rsidRPr="000E6354">
        <w:rPr>
          <w:rFonts w:ascii="Times" w:hAnsi="Times" w:cs="Times"/>
          <w:color w:val="000000" w:themeColor="text1"/>
          <w:sz w:val="24"/>
          <w:szCs w:val="24"/>
          <w:rPrChange w:id="248" w:author="zjstone" w:date="2018-03-21T19:49:00Z">
            <w:rPr>
              <w:rFonts w:ascii="Times" w:hAnsi="Times" w:cs="Times"/>
              <w:color w:val="000000" w:themeColor="text1"/>
              <w:sz w:val="20"/>
              <w:szCs w:val="20"/>
            </w:rPr>
          </w:rPrChange>
        </w:rPr>
        <w:t xml:space="preserve">(2) Security </w:t>
      </w:r>
      <w:r w:rsidRPr="000E6354">
        <w:rPr>
          <w:rFonts w:ascii="Times" w:hAnsi="Times" w:cs="Times"/>
          <w:bCs/>
          <w:sz w:val="24"/>
          <w:szCs w:val="24"/>
          <w:rPrChange w:id="249" w:author="zjstone" w:date="2018-03-21T19:49:00Z">
            <w:rPr>
              <w:rFonts w:ascii="Times" w:hAnsi="Times" w:cs="Times"/>
              <w:bCs/>
              <w:sz w:val="20"/>
              <w:szCs w:val="20"/>
            </w:rPr>
          </w:rPrChange>
        </w:rPr>
        <w:t>Analysis</w:t>
      </w:r>
      <w:r w:rsidRPr="000E6354">
        <w:rPr>
          <w:rFonts w:ascii="Times" w:hAnsi="Times" w:cs="Times"/>
          <w:color w:val="000000" w:themeColor="text1"/>
          <w:sz w:val="24"/>
          <w:szCs w:val="24"/>
          <w:rPrChange w:id="250" w:author="zjstone" w:date="2018-03-21T19:49:00Z">
            <w:rPr>
              <w:rFonts w:ascii="Times" w:hAnsi="Times" w:cs="Times"/>
              <w:color w:val="000000" w:themeColor="text1"/>
              <w:sz w:val="20"/>
              <w:szCs w:val="20"/>
            </w:rPr>
          </w:rPrChange>
        </w:rPr>
        <w:t xml:space="preserve"> Techniques</w:t>
      </w:r>
    </w:p>
    <w:p w:rsidR="006D6F01" w:rsidRPr="000E6354" w:rsidRDefault="006D6F01" w:rsidP="0011259B">
      <w:pPr>
        <w:pStyle w:val="a4"/>
        <w:spacing w:after="120" w:line="360" w:lineRule="auto"/>
        <w:jc w:val="both"/>
        <w:rPr>
          <w:rFonts w:ascii="Times" w:hAnsi="Times" w:cs="Times"/>
          <w:color w:val="000000" w:themeColor="text1"/>
          <w:sz w:val="24"/>
          <w:szCs w:val="24"/>
          <w:rPrChange w:id="251" w:author="zjstone" w:date="2018-03-21T19:49:00Z">
            <w:rPr>
              <w:rFonts w:ascii="Times" w:hAnsi="Times" w:cs="Times"/>
              <w:color w:val="000000" w:themeColor="text1"/>
              <w:sz w:val="20"/>
              <w:szCs w:val="20"/>
            </w:rPr>
          </w:rPrChange>
        </w:rPr>
        <w:pPrChange w:id="252" w:author="zjstone" w:date="2018-03-21T19:58:00Z">
          <w:pPr>
            <w:pStyle w:val="a4"/>
            <w:spacing w:after="120" w:line="240" w:lineRule="exact"/>
            <w:jc w:val="both"/>
          </w:pPr>
        </w:pPrChange>
      </w:pPr>
      <w:r w:rsidRPr="000E6354">
        <w:rPr>
          <w:rFonts w:ascii="Times" w:hAnsi="Times" w:cs="Times"/>
          <w:color w:val="000000" w:themeColor="text1"/>
          <w:sz w:val="24"/>
          <w:szCs w:val="24"/>
          <w:rPrChange w:id="253" w:author="zjstone" w:date="2018-03-21T19:49:00Z">
            <w:rPr>
              <w:rFonts w:ascii="Times" w:hAnsi="Times" w:cs="Times"/>
              <w:color w:val="000000" w:themeColor="text1"/>
              <w:sz w:val="20"/>
              <w:szCs w:val="20"/>
            </w:rPr>
          </w:rPrChange>
        </w:rPr>
        <w:t xml:space="preserve">In this kind of </w:t>
      </w:r>
      <w:r w:rsidRPr="000E6354">
        <w:rPr>
          <w:rFonts w:ascii="Times" w:hAnsi="Times" w:cs="Times"/>
          <w:sz w:val="24"/>
          <w:szCs w:val="24"/>
          <w:rPrChange w:id="254" w:author="zjstone" w:date="2018-03-21T19:49:00Z">
            <w:rPr>
              <w:rFonts w:ascii="Times" w:hAnsi="Times" w:cs="Times"/>
              <w:sz w:val="20"/>
              <w:szCs w:val="20"/>
            </w:rPr>
          </w:rPrChange>
        </w:rPr>
        <w:t>method</w:t>
      </w:r>
      <w:r w:rsidRPr="000E6354">
        <w:rPr>
          <w:rFonts w:ascii="Times" w:hAnsi="Times" w:cs="Times"/>
          <w:color w:val="000000" w:themeColor="text1"/>
          <w:sz w:val="24"/>
          <w:szCs w:val="24"/>
          <w:rPrChange w:id="255" w:author="zjstone" w:date="2018-03-21T19:49:00Z">
            <w:rPr>
              <w:rFonts w:ascii="Times" w:hAnsi="Times" w:cs="Times"/>
              <w:color w:val="000000" w:themeColor="text1"/>
              <w:sz w:val="20"/>
              <w:szCs w:val="20"/>
            </w:rPr>
          </w:rPrChange>
        </w:rPr>
        <w:t xml:space="preserve">, attention should be paid when choosing a </w:t>
      </w:r>
      <w:r w:rsidRPr="000E6354">
        <w:rPr>
          <w:rFonts w:ascii="Times" w:hAnsi="Times" w:cs="Times"/>
          <w:bCs/>
          <w:sz w:val="24"/>
          <w:szCs w:val="24"/>
          <w:rPrChange w:id="256" w:author="zjstone" w:date="2018-03-21T19:49:00Z">
            <w:rPr>
              <w:rFonts w:ascii="Times" w:hAnsi="Times" w:cs="Times"/>
              <w:bCs/>
              <w:sz w:val="20"/>
              <w:szCs w:val="20"/>
            </w:rPr>
          </w:rPrChange>
        </w:rPr>
        <w:t>proper</w:t>
      </w:r>
      <w:r w:rsidRPr="000E6354">
        <w:rPr>
          <w:rFonts w:ascii="Times" w:hAnsi="Times" w:cs="Times"/>
          <w:color w:val="000000" w:themeColor="text1"/>
          <w:sz w:val="24"/>
          <w:szCs w:val="24"/>
          <w:rPrChange w:id="257" w:author="zjstone" w:date="2018-03-21T19:49:00Z">
            <w:rPr>
              <w:rFonts w:ascii="Times" w:hAnsi="Times" w:cs="Times"/>
              <w:color w:val="000000" w:themeColor="text1"/>
              <w:sz w:val="20"/>
              <w:szCs w:val="20"/>
            </w:rPr>
          </w:rPrChange>
        </w:rPr>
        <w:t xml:space="preserve"> assessment tool. Curphey and others recommend eight tools [4], including HTTP proxies, web application (black-box) scanners, and database scanners. They also suggest how to select the right tool, with the advantages and disadvantages concerned. Felmetsger, V. et al. proposed an automated detection of application </w:t>
      </w:r>
      <w:r w:rsidRPr="000E6354">
        <w:rPr>
          <w:rFonts w:ascii="Times" w:hAnsi="Times" w:cs="Times"/>
          <w:color w:val="000000" w:themeColor="text1"/>
          <w:sz w:val="24"/>
          <w:szCs w:val="24"/>
          <w:rPrChange w:id="258" w:author="zjstone" w:date="2018-03-21T19:49:00Z">
            <w:rPr>
              <w:rFonts w:ascii="Times" w:hAnsi="Times" w:cs="Times"/>
              <w:color w:val="000000" w:themeColor="text1"/>
              <w:sz w:val="20"/>
              <w:szCs w:val="20"/>
            </w:rPr>
          </w:rPrChange>
        </w:rPr>
        <w:lastRenderedPageBreak/>
        <w:t>logic vulnerabilities [5]. They developed a tool, Waler, and applied it to a number of web applications to find previously-unknown logic vulnerabilities. Waler infers specifications that partially capture a web application’s logic and analyzes the inferred specifications with respect to the web application’s code and identify violations. Jovanovic, Kruegel et al. address the problem of vulnerable web applications by static source code analysis. They present Pixy, a tool for statically detecting XSS and SQL injection vulnerabilities in PHP 4 codes by data flow analysis</w:t>
      </w:r>
      <w:r w:rsidRPr="000E6354">
        <w:rPr>
          <w:rFonts w:ascii="Times" w:hAnsi="Times" w:cs="Times" w:hint="eastAsia"/>
          <w:color w:val="000000" w:themeColor="text1"/>
          <w:sz w:val="24"/>
          <w:szCs w:val="24"/>
          <w:rPrChange w:id="259" w:author="zjstone" w:date="2018-03-21T19:49:00Z">
            <w:rPr>
              <w:rFonts w:ascii="Times" w:hAnsi="Times" w:cs="Times" w:hint="eastAsia"/>
              <w:color w:val="000000" w:themeColor="text1"/>
              <w:sz w:val="20"/>
              <w:szCs w:val="20"/>
            </w:rPr>
          </w:rPrChange>
        </w:rPr>
        <w:t xml:space="preserve"> </w:t>
      </w:r>
      <w:r w:rsidRPr="000E6354">
        <w:rPr>
          <w:rFonts w:ascii="Times" w:hAnsi="Times" w:cs="Times"/>
          <w:color w:val="000000" w:themeColor="text1"/>
          <w:sz w:val="24"/>
          <w:szCs w:val="24"/>
          <w:rPrChange w:id="260" w:author="zjstone" w:date="2018-03-21T19:49:00Z">
            <w:rPr>
              <w:rFonts w:ascii="Times" w:hAnsi="Times" w:cs="Times"/>
              <w:color w:val="000000" w:themeColor="text1"/>
              <w:sz w:val="20"/>
              <w:szCs w:val="20"/>
            </w:rPr>
          </w:rPrChange>
        </w:rPr>
        <w:t xml:space="preserve">[6]. Shar et al. proposed an inspiring approach to removing XSS vulnerability by developing a tool, saferXSS [7]. </w:t>
      </w:r>
    </w:p>
    <w:p w:rsidR="006D6F01" w:rsidRPr="000E6354" w:rsidRDefault="006D6F01" w:rsidP="0011259B">
      <w:pPr>
        <w:pStyle w:val="a4"/>
        <w:spacing w:after="120" w:line="360" w:lineRule="auto"/>
        <w:jc w:val="both"/>
        <w:rPr>
          <w:rFonts w:ascii="Times" w:hAnsi="Times" w:cs="Times"/>
          <w:color w:val="000000" w:themeColor="text1"/>
          <w:sz w:val="24"/>
          <w:szCs w:val="24"/>
          <w:rPrChange w:id="261" w:author="zjstone" w:date="2018-03-21T19:49:00Z">
            <w:rPr>
              <w:rFonts w:ascii="Times" w:hAnsi="Times" w:cs="Times"/>
              <w:color w:val="000000" w:themeColor="text1"/>
              <w:sz w:val="20"/>
              <w:szCs w:val="20"/>
            </w:rPr>
          </w:rPrChange>
        </w:rPr>
        <w:pPrChange w:id="262" w:author="zjstone" w:date="2018-03-21T19:58:00Z">
          <w:pPr>
            <w:pStyle w:val="a4"/>
            <w:spacing w:after="120" w:line="240" w:lineRule="exact"/>
            <w:jc w:val="both"/>
          </w:pPr>
        </w:pPrChange>
      </w:pPr>
      <w:r w:rsidRPr="000E6354">
        <w:rPr>
          <w:rFonts w:ascii="Times" w:hAnsi="Times" w:cs="Times"/>
          <w:color w:val="000000" w:themeColor="text1"/>
          <w:sz w:val="24"/>
          <w:szCs w:val="24"/>
          <w:rPrChange w:id="263" w:author="zjstone" w:date="2018-03-21T19:49:00Z">
            <w:rPr>
              <w:rFonts w:ascii="Times" w:hAnsi="Times" w:cs="Times"/>
              <w:color w:val="000000" w:themeColor="text1"/>
              <w:sz w:val="20"/>
              <w:szCs w:val="20"/>
            </w:rPr>
          </w:rPrChange>
        </w:rPr>
        <w:t>(3) Runtime Protection Techniques</w:t>
      </w:r>
    </w:p>
    <w:p w:rsidR="006D6F01" w:rsidRPr="000E6354" w:rsidRDefault="006D6F01" w:rsidP="0011259B">
      <w:pPr>
        <w:pStyle w:val="a4"/>
        <w:spacing w:after="120" w:line="360" w:lineRule="auto"/>
        <w:jc w:val="both"/>
        <w:rPr>
          <w:rFonts w:ascii="Times" w:hAnsi="Times" w:cs="Times"/>
          <w:color w:val="000000" w:themeColor="text1"/>
          <w:sz w:val="24"/>
          <w:szCs w:val="24"/>
          <w:rPrChange w:id="264" w:author="zjstone" w:date="2018-03-21T19:49:00Z">
            <w:rPr>
              <w:rFonts w:ascii="Times" w:hAnsi="Times" w:cs="Times"/>
              <w:color w:val="000000" w:themeColor="text1"/>
              <w:sz w:val="20"/>
              <w:szCs w:val="20"/>
            </w:rPr>
          </w:rPrChange>
        </w:rPr>
        <w:pPrChange w:id="265" w:author="zjstone" w:date="2018-03-21T19:58:00Z">
          <w:pPr>
            <w:pStyle w:val="a4"/>
            <w:spacing w:after="120" w:line="240" w:lineRule="exact"/>
            <w:jc w:val="both"/>
          </w:pPr>
        </w:pPrChange>
      </w:pPr>
      <w:r w:rsidRPr="000E6354">
        <w:rPr>
          <w:rFonts w:ascii="Times" w:hAnsi="Times" w:cs="Times"/>
          <w:color w:val="000000" w:themeColor="text1"/>
          <w:sz w:val="24"/>
          <w:szCs w:val="24"/>
          <w:rPrChange w:id="266" w:author="zjstone" w:date="2018-03-21T19:49:00Z">
            <w:rPr>
              <w:rFonts w:ascii="Times" w:hAnsi="Times" w:cs="Times"/>
              <w:color w:val="000000" w:themeColor="text1"/>
              <w:sz w:val="20"/>
              <w:szCs w:val="20"/>
            </w:rPr>
          </w:rPrChange>
        </w:rPr>
        <w:lastRenderedPageBreak/>
        <w:t xml:space="preserve">Many of the </w:t>
      </w:r>
      <w:r w:rsidRPr="000E6354">
        <w:rPr>
          <w:rFonts w:ascii="Times" w:hAnsi="Times" w:cs="Times"/>
          <w:bCs/>
          <w:color w:val="000000" w:themeColor="text1"/>
          <w:sz w:val="24"/>
          <w:szCs w:val="24"/>
          <w:rPrChange w:id="267" w:author="zjstone" w:date="2018-03-21T19:49:00Z">
            <w:rPr>
              <w:rFonts w:ascii="Times" w:hAnsi="Times" w:cs="Times"/>
              <w:bCs/>
              <w:color w:val="000000" w:themeColor="text1"/>
              <w:sz w:val="20"/>
              <w:szCs w:val="20"/>
            </w:rPr>
          </w:rPrChange>
        </w:rPr>
        <w:t>techniques</w:t>
      </w:r>
      <w:r w:rsidRPr="000E6354">
        <w:rPr>
          <w:rFonts w:ascii="Times" w:hAnsi="Times" w:cs="Times"/>
          <w:color w:val="000000" w:themeColor="text1"/>
          <w:sz w:val="24"/>
          <w:szCs w:val="24"/>
          <w:rPrChange w:id="268" w:author="zjstone" w:date="2018-03-21T19:49:00Z">
            <w:rPr>
              <w:rFonts w:ascii="Times" w:hAnsi="Times" w:cs="Times"/>
              <w:color w:val="000000" w:themeColor="text1"/>
              <w:sz w:val="20"/>
              <w:szCs w:val="20"/>
            </w:rPr>
          </w:rPrChange>
        </w:rPr>
        <w:t xml:space="preserve"> used for runtime protection of legacy applications only address one particular type of attack [8, 9]. Razzaq et al. evaluate different web application firewalls through some necessary features [10]. Instead of detecting the most well-known web vulnerability such as in [11-13], WebDefender [14] is devoted to detecting those attacks based on input validation through pattern recognition, demonstrating good performance with flexibility and expandability. In study [13], a negative security model is presented to detect and prevent common attacks. Based on this, a rule-based Web Application Firewall (WAF) appears, which can mitigate or block almost all existing attacks. Moreover, Tekerek raises a hybrid web application </w:t>
      </w:r>
      <w:r w:rsidRPr="000E6354">
        <w:rPr>
          <w:rFonts w:ascii="Times" w:hAnsi="Times" w:cs="Times"/>
          <w:color w:val="000000" w:themeColor="text1"/>
          <w:sz w:val="24"/>
          <w:szCs w:val="24"/>
          <w:rPrChange w:id="269" w:author="zjstone" w:date="2018-03-21T19:49:00Z">
            <w:rPr>
              <w:rFonts w:ascii="Times" w:hAnsi="Times" w:cs="Times"/>
              <w:color w:val="000000" w:themeColor="text1"/>
              <w:sz w:val="20"/>
              <w:szCs w:val="20"/>
            </w:rPr>
          </w:rPrChange>
        </w:rPr>
        <w:lastRenderedPageBreak/>
        <w:t>firewall by utilizing signature-based detection and other detection methods [15].</w:t>
      </w:r>
    </w:p>
    <w:p w:rsidR="006D6F01" w:rsidRPr="000E6354" w:rsidRDefault="006D6F01" w:rsidP="0011259B">
      <w:pPr>
        <w:pStyle w:val="a4"/>
        <w:spacing w:after="120" w:line="360" w:lineRule="auto"/>
        <w:jc w:val="both"/>
        <w:rPr>
          <w:rFonts w:ascii="Times" w:hAnsi="Times" w:cs="Times"/>
          <w:color w:val="000000" w:themeColor="text1"/>
          <w:sz w:val="24"/>
          <w:szCs w:val="24"/>
          <w:rPrChange w:id="270" w:author="zjstone" w:date="2018-03-21T19:49:00Z">
            <w:rPr>
              <w:rFonts w:ascii="Times" w:hAnsi="Times" w:cs="Times"/>
              <w:color w:val="000000" w:themeColor="text1"/>
              <w:sz w:val="20"/>
              <w:szCs w:val="20"/>
            </w:rPr>
          </w:rPrChange>
        </w:rPr>
        <w:pPrChange w:id="271" w:author="zjstone" w:date="2018-03-21T19:58:00Z">
          <w:pPr>
            <w:pStyle w:val="a4"/>
            <w:spacing w:after="120" w:line="240" w:lineRule="exact"/>
            <w:jc w:val="both"/>
          </w:pPr>
        </w:pPrChange>
      </w:pPr>
      <w:r w:rsidRPr="000E6354">
        <w:rPr>
          <w:rFonts w:ascii="Times" w:hAnsi="Times" w:cs="Times"/>
          <w:color w:val="000000" w:themeColor="text1"/>
          <w:sz w:val="24"/>
          <w:szCs w:val="24"/>
          <w:rPrChange w:id="272" w:author="zjstone" w:date="2018-03-21T19:49:00Z">
            <w:rPr>
              <w:rFonts w:ascii="Times" w:hAnsi="Times" w:cs="Times"/>
              <w:color w:val="000000" w:themeColor="text1"/>
              <w:sz w:val="20"/>
              <w:szCs w:val="20"/>
            </w:rPr>
          </w:rPrChange>
        </w:rPr>
        <w:t>(4) Moving Target Defense Techniques</w:t>
      </w:r>
    </w:p>
    <w:p w:rsidR="006D6F01" w:rsidRPr="000E6354" w:rsidRDefault="006D6F01" w:rsidP="0011259B">
      <w:pPr>
        <w:pStyle w:val="a4"/>
        <w:spacing w:after="120" w:line="360" w:lineRule="auto"/>
        <w:jc w:val="both"/>
        <w:rPr>
          <w:rFonts w:ascii="Times" w:hAnsi="Times" w:cs="Times"/>
          <w:color w:val="000000" w:themeColor="text1"/>
          <w:sz w:val="24"/>
          <w:szCs w:val="24"/>
          <w:rPrChange w:id="273" w:author="zjstone" w:date="2018-03-21T19:49:00Z">
            <w:rPr>
              <w:rFonts w:ascii="Times" w:hAnsi="Times" w:cs="Times"/>
              <w:color w:val="000000" w:themeColor="text1"/>
              <w:sz w:val="20"/>
              <w:szCs w:val="20"/>
            </w:rPr>
          </w:rPrChange>
        </w:rPr>
        <w:pPrChange w:id="274" w:author="zjstone" w:date="2018-03-21T19:58:00Z">
          <w:pPr>
            <w:pStyle w:val="a4"/>
            <w:spacing w:after="120" w:line="240" w:lineRule="exact"/>
            <w:jc w:val="both"/>
          </w:pPr>
        </w:pPrChange>
      </w:pPr>
      <w:r w:rsidRPr="000E6354">
        <w:rPr>
          <w:rFonts w:ascii="Times" w:hAnsi="Times" w:cs="Times"/>
          <w:color w:val="000000" w:themeColor="text1"/>
          <w:sz w:val="24"/>
          <w:szCs w:val="24"/>
          <w:rPrChange w:id="275" w:author="zjstone" w:date="2018-03-21T19:49:00Z">
            <w:rPr>
              <w:rFonts w:ascii="Times" w:hAnsi="Times" w:cs="Times"/>
              <w:color w:val="000000" w:themeColor="text1"/>
              <w:sz w:val="20"/>
              <w:szCs w:val="20"/>
            </w:rPr>
          </w:rPrChange>
        </w:rPr>
        <w:t xml:space="preserve">MTD techniques create moving attack surfaces for web services to introduce diversity and uncertainty. Y. Huang et al applied the MTD concept to constitute a dynamic and uncertain attack surface, including various offline servers rotating to replace online servers [16]. Similarly, M. Taguinod et al developed two MTD approaches to mitigate several classes of web application vulnerabilities and allow for changing language implementation of the web application and database implementation [17]. However, semantic issues still remain [18, 19]. Besides </w:t>
      </w:r>
      <w:r w:rsidRPr="000E6354">
        <w:rPr>
          <w:rFonts w:ascii="Times" w:hAnsi="Times" w:cs="Times"/>
          <w:color w:val="000000" w:themeColor="text1"/>
          <w:sz w:val="24"/>
          <w:szCs w:val="24"/>
          <w:rPrChange w:id="276" w:author="zjstone" w:date="2018-03-21T19:49:00Z">
            <w:rPr>
              <w:rFonts w:ascii="Times" w:hAnsi="Times" w:cs="Times"/>
              <w:color w:val="000000" w:themeColor="text1"/>
              <w:sz w:val="20"/>
              <w:szCs w:val="20"/>
            </w:rPr>
          </w:rPrChange>
        </w:rPr>
        <w:lastRenderedPageBreak/>
        <w:t xml:space="preserve">these traditional techniques, novel moving target defense (MTD) techniques are applied to protect web applications [16, 17]. MTD techniques introduce diversity and uncertainty to create moving attack surfaces for web services, including changing the server-side language, and shifting the database into different implementations. MTD techniques increase the complexity and cost for attackers, and reduce the information asymmetry between the attacker and defender. MTD-based techniques can increase the difficulty of attack, but are still in a theoretical research stage because of the difficulty of implementation. </w:t>
      </w:r>
    </w:p>
    <w:p w:rsidR="006D6F01" w:rsidRPr="000E6354" w:rsidRDefault="006D6F01" w:rsidP="0011259B">
      <w:pPr>
        <w:pStyle w:val="a4"/>
        <w:spacing w:after="120" w:line="360" w:lineRule="auto"/>
        <w:jc w:val="both"/>
        <w:rPr>
          <w:rFonts w:ascii="Times" w:hAnsi="Times" w:cs="Times"/>
          <w:color w:val="000000" w:themeColor="text1"/>
          <w:sz w:val="24"/>
          <w:szCs w:val="24"/>
          <w:rPrChange w:id="277" w:author="zjstone" w:date="2018-03-21T19:49:00Z">
            <w:rPr>
              <w:rFonts w:ascii="Times" w:hAnsi="Times" w:cs="Times"/>
              <w:color w:val="000000" w:themeColor="text1"/>
              <w:sz w:val="20"/>
              <w:szCs w:val="20"/>
            </w:rPr>
          </w:rPrChange>
        </w:rPr>
        <w:pPrChange w:id="278" w:author="zjstone" w:date="2018-03-21T19:58:00Z">
          <w:pPr>
            <w:pStyle w:val="a4"/>
            <w:spacing w:after="120" w:line="240" w:lineRule="exact"/>
            <w:jc w:val="both"/>
          </w:pPr>
        </w:pPrChange>
      </w:pPr>
      <w:r w:rsidRPr="000E6354">
        <w:rPr>
          <w:rFonts w:ascii="Times" w:hAnsi="Times" w:cs="Times"/>
          <w:color w:val="000000" w:themeColor="text1"/>
          <w:sz w:val="24"/>
          <w:szCs w:val="24"/>
          <w:rPrChange w:id="279" w:author="zjstone" w:date="2018-03-21T19:49:00Z">
            <w:rPr>
              <w:rFonts w:ascii="Times" w:hAnsi="Times" w:cs="Times"/>
              <w:color w:val="000000" w:themeColor="text1"/>
              <w:sz w:val="20"/>
              <w:szCs w:val="20"/>
            </w:rPr>
          </w:rPrChange>
        </w:rPr>
        <w:t>(5) URL Rewriting Techniques</w:t>
      </w:r>
    </w:p>
    <w:p w:rsidR="006D6F01" w:rsidRPr="000E6354" w:rsidRDefault="006D6F01" w:rsidP="0011259B">
      <w:pPr>
        <w:pStyle w:val="a4"/>
        <w:spacing w:after="120" w:line="360" w:lineRule="auto"/>
        <w:jc w:val="both"/>
        <w:rPr>
          <w:rFonts w:ascii="Times" w:hAnsi="Times" w:cs="Times"/>
          <w:sz w:val="24"/>
          <w:szCs w:val="24"/>
          <w:rPrChange w:id="280" w:author="zjstone" w:date="2018-03-21T19:49:00Z">
            <w:rPr>
              <w:rFonts w:ascii="Times" w:hAnsi="Times" w:cs="Times"/>
              <w:sz w:val="20"/>
              <w:szCs w:val="20"/>
            </w:rPr>
          </w:rPrChange>
        </w:rPr>
        <w:pPrChange w:id="281" w:author="zjstone" w:date="2018-03-21T19:58:00Z">
          <w:pPr>
            <w:pStyle w:val="a4"/>
            <w:spacing w:after="120" w:line="240" w:lineRule="exact"/>
            <w:jc w:val="both"/>
          </w:pPr>
        </w:pPrChange>
      </w:pPr>
      <w:r w:rsidRPr="000E6354">
        <w:rPr>
          <w:rFonts w:ascii="Times" w:hAnsi="Times" w:cs="Times"/>
          <w:color w:val="000000" w:themeColor="text1"/>
          <w:sz w:val="24"/>
          <w:szCs w:val="24"/>
          <w:rPrChange w:id="282" w:author="zjstone" w:date="2018-03-21T19:49:00Z">
            <w:rPr>
              <w:rFonts w:ascii="Times" w:hAnsi="Times" w:cs="Times"/>
              <w:color w:val="000000" w:themeColor="text1"/>
              <w:sz w:val="20"/>
              <w:szCs w:val="20"/>
            </w:rPr>
          </w:rPrChange>
        </w:rPr>
        <w:lastRenderedPageBreak/>
        <w:t xml:space="preserve">One of the methods that are similar to the proposed algorithm we present in this </w:t>
      </w:r>
      <w:r w:rsidR="008F09F9" w:rsidRPr="000E6354">
        <w:rPr>
          <w:rFonts w:ascii="Times" w:hAnsi="Times" w:cs="Times" w:hint="eastAsia"/>
          <w:color w:val="000000" w:themeColor="text1"/>
          <w:sz w:val="24"/>
          <w:szCs w:val="24"/>
          <w:rPrChange w:id="283" w:author="zjstone" w:date="2018-03-21T19:49:00Z">
            <w:rPr>
              <w:rFonts w:ascii="Times" w:hAnsi="Times" w:cs="Times" w:hint="eastAsia"/>
              <w:color w:val="000000" w:themeColor="text1"/>
              <w:sz w:val="20"/>
              <w:szCs w:val="20"/>
            </w:rPr>
          </w:rPrChange>
        </w:rPr>
        <w:t xml:space="preserve">paper </w:t>
      </w:r>
      <w:r w:rsidRPr="000E6354">
        <w:rPr>
          <w:rFonts w:ascii="Times" w:hAnsi="Times" w:cs="Times"/>
          <w:color w:val="000000" w:themeColor="text1"/>
          <w:sz w:val="24"/>
          <w:szCs w:val="24"/>
          <w:rPrChange w:id="284" w:author="zjstone" w:date="2018-03-21T19:49:00Z">
            <w:rPr>
              <w:rFonts w:ascii="Times" w:hAnsi="Times" w:cs="Times"/>
              <w:color w:val="000000" w:themeColor="text1"/>
              <w:sz w:val="20"/>
              <w:szCs w:val="20"/>
            </w:rPr>
          </w:rPrChange>
        </w:rPr>
        <w:t xml:space="preserve">is URL rewriting. URL rewriting can turn unsightly URLs into nice ones — with a lot less agony and expense than picking a good domain name. Salz, Kuznetsov et al. proposed a method of encoding a remote record identifier that maintains compatibility with active content by creating a new identifier from a base portion and a path and/or query portion. They also disclosed a method of decrypting an encrypted rewritten record identifier and a gateway apparatus for mediating </w:t>
      </w:r>
      <w:r w:rsidRPr="000E6354">
        <w:rPr>
          <w:rFonts w:ascii="Times" w:hAnsi="Times" w:cs="Times"/>
          <w:bCs/>
          <w:sz w:val="24"/>
          <w:szCs w:val="24"/>
          <w:rPrChange w:id="285" w:author="zjstone" w:date="2018-03-21T19:49:00Z">
            <w:rPr>
              <w:rFonts w:ascii="Times" w:hAnsi="Times" w:cs="Times"/>
              <w:bCs/>
              <w:sz w:val="20"/>
              <w:szCs w:val="20"/>
            </w:rPr>
          </w:rPrChange>
        </w:rPr>
        <w:t>communication</w:t>
      </w:r>
      <w:r w:rsidRPr="000E6354">
        <w:rPr>
          <w:rFonts w:ascii="Times" w:hAnsi="Times" w:cs="Times"/>
          <w:color w:val="000000" w:themeColor="text1"/>
          <w:sz w:val="24"/>
          <w:szCs w:val="24"/>
          <w:rPrChange w:id="286" w:author="zjstone" w:date="2018-03-21T19:49:00Z">
            <w:rPr>
              <w:rFonts w:ascii="Times" w:hAnsi="Times" w:cs="Times"/>
              <w:color w:val="000000" w:themeColor="text1"/>
              <w:sz w:val="20"/>
              <w:szCs w:val="20"/>
            </w:rPr>
          </w:rPrChange>
        </w:rPr>
        <w:t xml:space="preserve"> between a client system and a server system using the remote record identifier encryption and decryption methods. [20, 21].</w:t>
      </w:r>
    </w:p>
    <w:p w:rsidR="00F82491" w:rsidRPr="000E6354" w:rsidRDefault="006D6F01" w:rsidP="0011259B">
      <w:pPr>
        <w:pStyle w:val="2"/>
        <w:spacing w:before="0" w:after="40" w:line="360" w:lineRule="auto"/>
        <w:rPr>
          <w:rFonts w:ascii="Times" w:hAnsi="Times" w:cs="Times"/>
          <w:sz w:val="24"/>
          <w:szCs w:val="24"/>
          <w:rPrChange w:id="287" w:author="zjstone" w:date="2018-03-21T19:49:00Z">
            <w:rPr>
              <w:rFonts w:ascii="Times" w:hAnsi="Times" w:cs="Times"/>
              <w:sz w:val="24"/>
              <w:szCs w:val="24"/>
            </w:rPr>
          </w:rPrChange>
        </w:rPr>
        <w:pPrChange w:id="288" w:author="zjstone" w:date="2018-03-21T19:58:00Z">
          <w:pPr>
            <w:pStyle w:val="2"/>
            <w:spacing w:before="0" w:after="40" w:line="240" w:lineRule="exact"/>
          </w:pPr>
        </w:pPrChange>
      </w:pPr>
      <w:r w:rsidRPr="000E6354">
        <w:rPr>
          <w:rFonts w:ascii="Times" w:hAnsi="Times" w:cs="Times" w:hint="eastAsia"/>
          <w:sz w:val="24"/>
          <w:szCs w:val="24"/>
          <w:rPrChange w:id="289" w:author="zjstone" w:date="2018-03-21T19:49:00Z">
            <w:rPr>
              <w:rFonts w:ascii="Times" w:hAnsi="Times" w:cs="Times" w:hint="eastAsia"/>
              <w:sz w:val="24"/>
              <w:szCs w:val="24"/>
            </w:rPr>
          </w:rPrChange>
        </w:rPr>
        <w:lastRenderedPageBreak/>
        <w:t>3</w:t>
      </w:r>
      <w:r w:rsidR="00AA6980" w:rsidRPr="000E6354">
        <w:rPr>
          <w:rFonts w:ascii="Times" w:hAnsi="Times" w:cs="Times"/>
          <w:sz w:val="24"/>
          <w:szCs w:val="24"/>
          <w:rPrChange w:id="290" w:author="zjstone" w:date="2018-03-21T19:49:00Z">
            <w:rPr>
              <w:rFonts w:ascii="Times" w:hAnsi="Times" w:cs="Times"/>
              <w:sz w:val="24"/>
              <w:szCs w:val="24"/>
            </w:rPr>
          </w:rPrChange>
        </w:rPr>
        <w:t xml:space="preserve"> The AULS Solution</w:t>
      </w:r>
    </w:p>
    <w:p w:rsidR="00F82FA5" w:rsidRPr="000E6354" w:rsidRDefault="00F82FA5" w:rsidP="0011259B">
      <w:pPr>
        <w:pStyle w:val="a4"/>
        <w:spacing w:after="120" w:line="360" w:lineRule="auto"/>
        <w:jc w:val="both"/>
        <w:rPr>
          <w:rFonts w:ascii="Times" w:hAnsi="Times" w:cs="Times"/>
          <w:sz w:val="24"/>
          <w:szCs w:val="24"/>
          <w:rPrChange w:id="291" w:author="zjstone" w:date="2018-03-21T19:49:00Z">
            <w:rPr>
              <w:rFonts w:ascii="Times" w:hAnsi="Times" w:cs="Times"/>
              <w:sz w:val="20"/>
              <w:szCs w:val="20"/>
            </w:rPr>
          </w:rPrChange>
        </w:rPr>
        <w:pPrChange w:id="292" w:author="zjstone" w:date="2018-03-21T19:58:00Z">
          <w:pPr>
            <w:pStyle w:val="a4"/>
            <w:spacing w:after="120" w:line="240" w:lineRule="exact"/>
            <w:jc w:val="both"/>
          </w:pPr>
        </w:pPrChange>
      </w:pPr>
      <w:r w:rsidRPr="000E6354">
        <w:rPr>
          <w:rFonts w:ascii="Times" w:hAnsi="Times" w:cs="Times"/>
          <w:sz w:val="24"/>
          <w:szCs w:val="24"/>
          <w:rPrChange w:id="293" w:author="zjstone" w:date="2018-03-21T19:49:00Z">
            <w:rPr>
              <w:rFonts w:ascii="Times" w:hAnsi="Times" w:cs="Times"/>
              <w:sz w:val="20"/>
              <w:szCs w:val="20"/>
            </w:rPr>
          </w:rPrChange>
        </w:rPr>
        <w:t>Our solution can be generally divided into two parts, namely the URL shifting and the URL validity check. The URL shifting is responsible for changing dynamically the URLs in a response and binding these shifting URL with the users' identity, to realize "one URL one user." URL validity checking is responsible to check whether the request is valid according to the information stored in the system.</w:t>
      </w:r>
    </w:p>
    <w:p w:rsidR="00F82FA5" w:rsidRPr="000E6354" w:rsidRDefault="00F82FA5" w:rsidP="0011259B">
      <w:pPr>
        <w:pStyle w:val="a4"/>
        <w:spacing w:after="120" w:line="360" w:lineRule="auto"/>
        <w:jc w:val="both"/>
        <w:rPr>
          <w:rFonts w:ascii="Times" w:hAnsi="Times" w:cs="Times"/>
          <w:sz w:val="24"/>
          <w:szCs w:val="24"/>
          <w:rPrChange w:id="294" w:author="zjstone" w:date="2018-03-21T19:49:00Z">
            <w:rPr>
              <w:rFonts w:ascii="Times" w:hAnsi="Times" w:cs="Times"/>
              <w:sz w:val="20"/>
              <w:szCs w:val="20"/>
            </w:rPr>
          </w:rPrChange>
        </w:rPr>
        <w:pPrChange w:id="295" w:author="zjstone" w:date="2018-03-21T19:58:00Z">
          <w:pPr>
            <w:pStyle w:val="a4"/>
            <w:spacing w:after="120" w:line="240" w:lineRule="exact"/>
            <w:jc w:val="both"/>
          </w:pPr>
        </w:pPrChange>
      </w:pPr>
      <w:r w:rsidRPr="000E6354">
        <w:rPr>
          <w:rFonts w:ascii="Times" w:hAnsi="Times" w:cs="Times"/>
          <w:sz w:val="24"/>
          <w:szCs w:val="24"/>
          <w:rPrChange w:id="296" w:author="zjstone" w:date="2018-03-21T19:49:00Z">
            <w:rPr>
              <w:rFonts w:ascii="Times" w:hAnsi="Times" w:cs="Times"/>
              <w:sz w:val="20"/>
              <w:szCs w:val="20"/>
            </w:rPr>
          </w:rPrChange>
        </w:rPr>
        <w:t xml:space="preserve">We describe the proposed solutions in the following, including the system architecture, key technologies, and related processes. The main key technologies involved in this solution include the URL shifting, the binding </w:t>
      </w:r>
      <w:r w:rsidRPr="000E6354">
        <w:rPr>
          <w:rFonts w:ascii="Times" w:hAnsi="Times" w:cs="Times"/>
          <w:sz w:val="24"/>
          <w:szCs w:val="24"/>
          <w:rPrChange w:id="297" w:author="zjstone" w:date="2018-03-21T19:49:00Z">
            <w:rPr>
              <w:rFonts w:ascii="Times" w:hAnsi="Times" w:cs="Times"/>
              <w:sz w:val="20"/>
              <w:szCs w:val="20"/>
            </w:rPr>
          </w:rPrChange>
        </w:rPr>
        <w:lastRenderedPageBreak/>
        <w:t>mechanism of the virtual URL and the user identity, and the user access validation.</w:t>
      </w:r>
    </w:p>
    <w:p w:rsidR="00F82FA5" w:rsidRPr="000E6354" w:rsidRDefault="006D6F01" w:rsidP="0011259B">
      <w:pPr>
        <w:pStyle w:val="2"/>
        <w:spacing w:before="0" w:after="40" w:line="360" w:lineRule="auto"/>
        <w:rPr>
          <w:rFonts w:ascii="Times" w:hAnsi="Times" w:cs="Times"/>
          <w:sz w:val="24"/>
          <w:szCs w:val="24"/>
          <w:rPrChange w:id="298" w:author="zjstone" w:date="2018-03-21T19:49:00Z">
            <w:rPr>
              <w:rFonts w:ascii="Times" w:hAnsi="Times" w:cs="Times"/>
              <w:sz w:val="20"/>
              <w:szCs w:val="20"/>
            </w:rPr>
          </w:rPrChange>
        </w:rPr>
        <w:pPrChange w:id="299" w:author="zjstone" w:date="2018-03-21T19:58:00Z">
          <w:pPr>
            <w:pStyle w:val="2"/>
            <w:spacing w:before="0" w:after="40" w:line="240" w:lineRule="exact"/>
          </w:pPr>
        </w:pPrChange>
      </w:pPr>
      <w:r w:rsidRPr="000E6354">
        <w:rPr>
          <w:rFonts w:ascii="Times" w:eastAsiaTheme="minorEastAsia" w:hAnsi="Times" w:cs="Times" w:hint="eastAsia"/>
          <w:sz w:val="24"/>
          <w:szCs w:val="24"/>
          <w:rPrChange w:id="300" w:author="zjstone" w:date="2018-03-21T19:49:00Z">
            <w:rPr>
              <w:rFonts w:ascii="Times" w:eastAsiaTheme="minorEastAsia" w:hAnsi="Times" w:cs="Times" w:hint="eastAsia"/>
              <w:sz w:val="20"/>
              <w:szCs w:val="20"/>
            </w:rPr>
          </w:rPrChange>
        </w:rPr>
        <w:t>3</w:t>
      </w:r>
      <w:r w:rsidR="00F82FA5" w:rsidRPr="000E6354">
        <w:rPr>
          <w:rFonts w:ascii="Times" w:eastAsiaTheme="minorEastAsia" w:hAnsi="Times" w:cs="Times"/>
          <w:sz w:val="24"/>
          <w:szCs w:val="24"/>
          <w:rPrChange w:id="301" w:author="zjstone" w:date="2018-03-21T19:49:00Z">
            <w:rPr>
              <w:rFonts w:ascii="Times" w:eastAsiaTheme="minorEastAsia" w:hAnsi="Times" w:cs="Times"/>
              <w:sz w:val="20"/>
              <w:szCs w:val="20"/>
            </w:rPr>
          </w:rPrChange>
        </w:rPr>
        <w:t>.1 The architecture of AULS</w:t>
      </w:r>
    </w:p>
    <w:p w:rsidR="00F82FA5" w:rsidRPr="000E6354" w:rsidRDefault="005D027C" w:rsidP="0011259B">
      <w:pPr>
        <w:pStyle w:val="a4"/>
        <w:spacing w:after="120" w:line="360" w:lineRule="auto"/>
        <w:jc w:val="both"/>
        <w:rPr>
          <w:rFonts w:ascii="Times" w:hAnsi="Times" w:cs="Times"/>
          <w:sz w:val="24"/>
          <w:szCs w:val="24"/>
          <w:rPrChange w:id="302" w:author="zjstone" w:date="2018-03-21T19:49:00Z">
            <w:rPr>
              <w:rFonts w:ascii="Times" w:hAnsi="Times" w:cs="Times"/>
              <w:sz w:val="20"/>
              <w:szCs w:val="20"/>
            </w:rPr>
          </w:rPrChange>
        </w:rPr>
        <w:pPrChange w:id="303" w:author="zjstone" w:date="2018-03-21T19:58:00Z">
          <w:pPr>
            <w:pStyle w:val="a4"/>
            <w:spacing w:after="120" w:line="240" w:lineRule="exact"/>
            <w:jc w:val="both"/>
          </w:pPr>
        </w:pPrChange>
      </w:pPr>
      <w:r w:rsidRPr="000E6354">
        <w:rPr>
          <w:rFonts w:ascii="Times" w:hAnsi="Times" w:cs="Times"/>
          <w:sz w:val="24"/>
          <w:szCs w:val="24"/>
          <w:rPrChange w:id="304" w:author="zjstone" w:date="2018-03-21T19:49:00Z">
            <w:rPr>
              <w:rFonts w:ascii="Times" w:hAnsi="Times" w:cs="Times"/>
              <w:sz w:val="20"/>
              <w:szCs w:val="20"/>
            </w:rPr>
          </w:rPrChange>
        </w:rPr>
        <w:t>As illustrated in Fig.1</w:t>
      </w:r>
      <w:r w:rsidRPr="000E6354">
        <w:rPr>
          <w:rFonts w:ascii="Times" w:hAnsi="Times" w:cs="Times" w:hint="eastAsia"/>
          <w:sz w:val="24"/>
          <w:szCs w:val="24"/>
          <w:rPrChange w:id="305" w:author="zjstone" w:date="2018-03-21T19:49:00Z">
            <w:rPr>
              <w:rFonts w:ascii="Times" w:hAnsi="Times" w:cs="Times" w:hint="eastAsia"/>
              <w:sz w:val="20"/>
              <w:szCs w:val="20"/>
            </w:rPr>
          </w:rPrChange>
        </w:rPr>
        <w:t>,</w:t>
      </w:r>
      <w:r w:rsidRPr="000E6354">
        <w:rPr>
          <w:rFonts w:ascii="Times" w:hAnsi="Times" w:cs="Times"/>
          <w:sz w:val="24"/>
          <w:szCs w:val="24"/>
          <w:rPrChange w:id="306" w:author="zjstone" w:date="2018-03-21T19:49:00Z">
            <w:rPr>
              <w:rFonts w:ascii="Times" w:hAnsi="Times" w:cs="Times"/>
              <w:sz w:val="20"/>
              <w:szCs w:val="20"/>
            </w:rPr>
          </w:rPrChange>
        </w:rPr>
        <w:t xml:space="preserve"> </w:t>
      </w:r>
      <w:r w:rsidR="00F82FA5" w:rsidRPr="000E6354">
        <w:rPr>
          <w:rFonts w:ascii="Times" w:hAnsi="Times" w:cs="Times"/>
          <w:sz w:val="24"/>
          <w:szCs w:val="24"/>
          <w:rPrChange w:id="307" w:author="zjstone" w:date="2018-03-21T19:49:00Z">
            <w:rPr>
              <w:rFonts w:ascii="Times" w:hAnsi="Times" w:cs="Times"/>
              <w:sz w:val="20"/>
              <w:szCs w:val="20"/>
            </w:rPr>
          </w:rPrChange>
        </w:rPr>
        <w:t xml:space="preserve">AULS system consists of three components: the URL shifting module, the URL checking module, and the URL conversion module. </w:t>
      </w:r>
    </w:p>
    <w:p w:rsidR="00F82FA5" w:rsidRPr="000E6354" w:rsidRDefault="00F82FA5" w:rsidP="0011259B">
      <w:pPr>
        <w:pStyle w:val="a4"/>
        <w:spacing w:after="120" w:line="360" w:lineRule="auto"/>
        <w:jc w:val="both"/>
        <w:rPr>
          <w:rFonts w:ascii="Times" w:hAnsi="Times" w:cs="Times"/>
          <w:sz w:val="24"/>
          <w:szCs w:val="24"/>
          <w:rPrChange w:id="308" w:author="zjstone" w:date="2018-03-21T19:49:00Z">
            <w:rPr>
              <w:rFonts w:ascii="Times" w:hAnsi="Times" w:cs="Times"/>
              <w:sz w:val="20"/>
              <w:szCs w:val="20"/>
            </w:rPr>
          </w:rPrChange>
        </w:rPr>
        <w:pPrChange w:id="309" w:author="zjstone" w:date="2018-03-21T19:58:00Z">
          <w:pPr>
            <w:pStyle w:val="a4"/>
            <w:spacing w:after="120" w:line="240" w:lineRule="exact"/>
            <w:jc w:val="both"/>
          </w:pPr>
        </w:pPrChange>
      </w:pPr>
      <w:r w:rsidRPr="000E6354">
        <w:rPr>
          <w:rFonts w:ascii="Times" w:hAnsi="Times" w:cs="Times"/>
          <w:sz w:val="24"/>
          <w:szCs w:val="24"/>
          <w:rPrChange w:id="310" w:author="zjstone" w:date="2018-03-21T19:49:00Z">
            <w:rPr>
              <w:rFonts w:ascii="Times" w:hAnsi="Times" w:cs="Times"/>
              <w:sz w:val="20"/>
              <w:szCs w:val="20"/>
            </w:rPr>
          </w:rPrChange>
        </w:rPr>
        <w:t>The URL shifting module replaces all URLs in the response from the web server with virtual URLs generated at random. It also binds the shifting URLs with the user identity, and forwards the response transformed to the client.</w:t>
      </w:r>
    </w:p>
    <w:p w:rsidR="00E34AA4" w:rsidRPr="000E6354" w:rsidRDefault="00F82FA5" w:rsidP="0011259B">
      <w:pPr>
        <w:pStyle w:val="a4"/>
        <w:spacing w:after="120" w:line="360" w:lineRule="auto"/>
        <w:jc w:val="both"/>
        <w:rPr>
          <w:rFonts w:ascii="Times" w:hAnsi="Times" w:cs="Times"/>
          <w:sz w:val="24"/>
          <w:szCs w:val="24"/>
          <w:rPrChange w:id="311" w:author="zjstone" w:date="2018-03-21T19:49:00Z">
            <w:rPr>
              <w:rFonts w:ascii="Times" w:hAnsi="Times" w:cs="Times"/>
              <w:sz w:val="20"/>
              <w:szCs w:val="20"/>
            </w:rPr>
          </w:rPrChange>
        </w:rPr>
        <w:pPrChange w:id="312" w:author="zjstone" w:date="2018-03-21T19:58:00Z">
          <w:pPr>
            <w:pStyle w:val="a4"/>
            <w:spacing w:after="120" w:line="240" w:lineRule="exact"/>
            <w:jc w:val="both"/>
          </w:pPr>
        </w:pPrChange>
      </w:pPr>
      <w:r w:rsidRPr="000E6354">
        <w:rPr>
          <w:rFonts w:ascii="Times" w:hAnsi="Times" w:cs="Times"/>
          <w:sz w:val="24"/>
          <w:szCs w:val="24"/>
          <w:rPrChange w:id="313" w:author="zjstone" w:date="2018-03-21T19:49:00Z">
            <w:rPr>
              <w:rFonts w:ascii="Times" w:hAnsi="Times" w:cs="Times"/>
              <w:sz w:val="20"/>
              <w:szCs w:val="20"/>
            </w:rPr>
          </w:rPrChange>
        </w:rPr>
        <w:t>The URL validity check module receives the request from the client and examines the validity of this request.</w:t>
      </w:r>
    </w:p>
    <w:p w:rsidR="00F82FA5" w:rsidRPr="000E6354" w:rsidRDefault="00F82FA5" w:rsidP="0011259B">
      <w:pPr>
        <w:pStyle w:val="a4"/>
        <w:spacing w:after="120" w:line="360" w:lineRule="auto"/>
        <w:jc w:val="both"/>
        <w:rPr>
          <w:rFonts w:ascii="Times" w:hAnsi="Times" w:cs="Times"/>
          <w:sz w:val="24"/>
          <w:szCs w:val="24"/>
          <w:rPrChange w:id="314" w:author="zjstone" w:date="2018-03-21T19:49:00Z">
            <w:rPr>
              <w:rFonts w:ascii="Times" w:hAnsi="Times" w:cs="Times"/>
              <w:sz w:val="20"/>
              <w:szCs w:val="20"/>
            </w:rPr>
          </w:rPrChange>
        </w:rPr>
        <w:pPrChange w:id="315" w:author="zjstone" w:date="2018-03-21T19:58:00Z">
          <w:pPr>
            <w:pStyle w:val="a4"/>
            <w:spacing w:after="120" w:line="240" w:lineRule="exact"/>
            <w:jc w:val="both"/>
          </w:pPr>
        </w:pPrChange>
      </w:pPr>
      <w:r w:rsidRPr="000E6354">
        <w:rPr>
          <w:rFonts w:ascii="Times" w:hAnsi="Times" w:cs="Times"/>
          <w:sz w:val="24"/>
          <w:szCs w:val="24"/>
          <w:rPrChange w:id="316" w:author="zjstone" w:date="2018-03-21T19:49:00Z">
            <w:rPr>
              <w:rFonts w:ascii="Times" w:hAnsi="Times" w:cs="Times"/>
              <w:sz w:val="20"/>
              <w:szCs w:val="20"/>
            </w:rPr>
          </w:rPrChange>
        </w:rPr>
        <w:lastRenderedPageBreak/>
        <w:t xml:space="preserve">If the request is valid, the URL conversion module translates the virtual URL with the original URL, and forwards this request to the web server. </w:t>
      </w:r>
    </w:p>
    <w:p w:rsidR="00F82FA5" w:rsidRPr="000E6354" w:rsidRDefault="006D6F01" w:rsidP="0011259B">
      <w:pPr>
        <w:pStyle w:val="2"/>
        <w:spacing w:before="0" w:after="40" w:line="360" w:lineRule="auto"/>
        <w:rPr>
          <w:rFonts w:ascii="Times" w:hAnsi="Times" w:cs="Times"/>
          <w:sz w:val="24"/>
          <w:szCs w:val="24"/>
          <w:rPrChange w:id="317" w:author="zjstone" w:date="2018-03-21T19:49:00Z">
            <w:rPr>
              <w:rFonts w:ascii="Times" w:hAnsi="Times" w:cs="Times"/>
              <w:sz w:val="20"/>
              <w:szCs w:val="20"/>
            </w:rPr>
          </w:rPrChange>
        </w:rPr>
        <w:pPrChange w:id="318" w:author="zjstone" w:date="2018-03-21T19:58:00Z">
          <w:pPr>
            <w:pStyle w:val="2"/>
            <w:spacing w:before="0" w:after="40" w:line="240" w:lineRule="exact"/>
          </w:pPr>
        </w:pPrChange>
      </w:pPr>
      <w:r w:rsidRPr="000E6354">
        <w:rPr>
          <w:rFonts w:ascii="Times" w:eastAsiaTheme="minorEastAsia" w:hAnsi="Times" w:cs="Times" w:hint="eastAsia"/>
          <w:sz w:val="24"/>
          <w:szCs w:val="24"/>
          <w:rPrChange w:id="319" w:author="zjstone" w:date="2018-03-21T19:49:00Z">
            <w:rPr>
              <w:rFonts w:ascii="Times" w:eastAsiaTheme="minorEastAsia" w:hAnsi="Times" w:cs="Times" w:hint="eastAsia"/>
              <w:sz w:val="20"/>
              <w:szCs w:val="20"/>
            </w:rPr>
          </w:rPrChange>
        </w:rPr>
        <w:t>3</w:t>
      </w:r>
      <w:r w:rsidR="00F82FA5" w:rsidRPr="000E6354">
        <w:rPr>
          <w:rFonts w:ascii="Times" w:eastAsiaTheme="minorEastAsia" w:hAnsi="Times" w:cs="Times"/>
          <w:sz w:val="24"/>
          <w:szCs w:val="24"/>
          <w:rPrChange w:id="320" w:author="zjstone" w:date="2018-03-21T19:49:00Z">
            <w:rPr>
              <w:rFonts w:ascii="Times" w:eastAsiaTheme="minorEastAsia" w:hAnsi="Times" w:cs="Times"/>
              <w:sz w:val="20"/>
              <w:szCs w:val="20"/>
            </w:rPr>
          </w:rPrChange>
        </w:rPr>
        <w:t>.2 URL shifting</w:t>
      </w:r>
    </w:p>
    <w:p w:rsidR="00F82FA5" w:rsidRPr="000E6354" w:rsidRDefault="00F82FA5" w:rsidP="0011259B">
      <w:pPr>
        <w:pStyle w:val="a4"/>
        <w:spacing w:after="120" w:line="360" w:lineRule="auto"/>
        <w:jc w:val="both"/>
        <w:rPr>
          <w:rFonts w:ascii="Times" w:hAnsi="Times" w:cs="Times"/>
          <w:sz w:val="24"/>
          <w:szCs w:val="24"/>
          <w:rPrChange w:id="321" w:author="zjstone" w:date="2018-03-21T19:49:00Z">
            <w:rPr>
              <w:rFonts w:ascii="Times" w:hAnsi="Times" w:cs="Times"/>
              <w:sz w:val="20"/>
              <w:szCs w:val="20"/>
            </w:rPr>
          </w:rPrChange>
        </w:rPr>
        <w:pPrChange w:id="322" w:author="zjstone" w:date="2018-03-21T19:58:00Z">
          <w:pPr>
            <w:pStyle w:val="a4"/>
            <w:spacing w:after="120" w:line="240" w:lineRule="exact"/>
            <w:jc w:val="both"/>
          </w:pPr>
        </w:pPrChange>
      </w:pPr>
      <w:r w:rsidRPr="000E6354">
        <w:rPr>
          <w:rFonts w:ascii="Times" w:hAnsi="Times" w:cs="Times"/>
          <w:sz w:val="24"/>
          <w:szCs w:val="24"/>
          <w:rPrChange w:id="323" w:author="zjstone" w:date="2018-03-21T19:49:00Z">
            <w:rPr>
              <w:rFonts w:ascii="Times" w:hAnsi="Times" w:cs="Times"/>
              <w:sz w:val="20"/>
              <w:szCs w:val="20"/>
            </w:rPr>
          </w:rPrChange>
        </w:rPr>
        <w:t xml:space="preserve">The URL shifting involves the dynamic URLs generated in the client-side, the static URLs and the dynamic URLs (include the form URLs) generated on the server-side. </w:t>
      </w:r>
    </w:p>
    <w:p w:rsidR="00F82FA5" w:rsidRPr="000E6354" w:rsidRDefault="00F82FA5" w:rsidP="0011259B">
      <w:pPr>
        <w:pStyle w:val="a4"/>
        <w:spacing w:after="120" w:line="360" w:lineRule="auto"/>
        <w:jc w:val="both"/>
        <w:rPr>
          <w:rFonts w:ascii="Times" w:hAnsi="Times" w:cs="Times"/>
          <w:sz w:val="24"/>
          <w:szCs w:val="24"/>
          <w:rPrChange w:id="324" w:author="zjstone" w:date="2018-03-21T19:49:00Z">
            <w:rPr>
              <w:rFonts w:ascii="Times" w:hAnsi="Times" w:cs="Times"/>
              <w:sz w:val="20"/>
              <w:szCs w:val="20"/>
            </w:rPr>
          </w:rPrChange>
        </w:rPr>
        <w:pPrChange w:id="325" w:author="zjstone" w:date="2018-03-21T19:58:00Z">
          <w:pPr>
            <w:pStyle w:val="a4"/>
            <w:spacing w:after="120" w:line="240" w:lineRule="exact"/>
            <w:jc w:val="both"/>
          </w:pPr>
        </w:pPrChange>
      </w:pPr>
      <w:r w:rsidRPr="000E6354">
        <w:rPr>
          <w:rFonts w:ascii="Times" w:hAnsi="Times" w:cs="Times"/>
          <w:sz w:val="24"/>
          <w:szCs w:val="24"/>
          <w:rPrChange w:id="326" w:author="zjstone" w:date="2018-03-21T19:49:00Z">
            <w:rPr>
              <w:rFonts w:ascii="Times" w:hAnsi="Times" w:cs="Times"/>
              <w:sz w:val="20"/>
              <w:szCs w:val="20"/>
            </w:rPr>
          </w:rPrChange>
        </w:rPr>
        <w:t xml:space="preserve">The client-side dynamic URLs refer to these URL addresses that generated during page rendering. After web 2.0, there are a number of links generated by the client of the web applications. When the web service is accessed through these URLs, AURLS will block these requests to cause the user to fail to access the application. </w:t>
      </w:r>
    </w:p>
    <w:p w:rsidR="00F82FA5" w:rsidRPr="000E6354" w:rsidRDefault="00F82FA5" w:rsidP="0011259B">
      <w:pPr>
        <w:pStyle w:val="a4"/>
        <w:spacing w:after="120" w:line="360" w:lineRule="auto"/>
        <w:jc w:val="both"/>
        <w:rPr>
          <w:rFonts w:ascii="Times" w:hAnsi="Times" w:cs="Times"/>
          <w:sz w:val="24"/>
          <w:szCs w:val="24"/>
          <w:rPrChange w:id="327" w:author="zjstone" w:date="2018-03-21T19:49:00Z">
            <w:rPr>
              <w:rFonts w:ascii="Times" w:hAnsi="Times" w:cs="Times"/>
              <w:sz w:val="20"/>
              <w:szCs w:val="20"/>
            </w:rPr>
          </w:rPrChange>
        </w:rPr>
        <w:pPrChange w:id="328" w:author="zjstone" w:date="2018-03-21T19:58:00Z">
          <w:pPr>
            <w:pStyle w:val="a4"/>
            <w:spacing w:after="120" w:line="240" w:lineRule="exact"/>
            <w:jc w:val="both"/>
          </w:pPr>
        </w:pPrChange>
      </w:pPr>
      <w:r w:rsidRPr="000E6354">
        <w:rPr>
          <w:rFonts w:ascii="Times" w:hAnsi="Times" w:cs="Times"/>
          <w:sz w:val="24"/>
          <w:szCs w:val="24"/>
          <w:rPrChange w:id="329" w:author="zjstone" w:date="2018-03-21T19:49:00Z">
            <w:rPr>
              <w:rFonts w:ascii="Times" w:hAnsi="Times" w:cs="Times"/>
              <w:sz w:val="20"/>
              <w:szCs w:val="20"/>
            </w:rPr>
          </w:rPrChange>
        </w:rPr>
        <w:lastRenderedPageBreak/>
        <w:t xml:space="preserve">Our solution </w:t>
      </w:r>
      <w:r w:rsidR="00FA46D1" w:rsidRPr="000E6354">
        <w:rPr>
          <w:rFonts w:ascii="Times" w:hAnsi="Times" w:cs="Times"/>
          <w:sz w:val="24"/>
          <w:szCs w:val="24"/>
          <w:rPrChange w:id="330" w:author="zjstone" w:date="2018-03-21T19:49:00Z">
            <w:rPr>
              <w:rFonts w:ascii="Times" w:hAnsi="Times" w:cs="Times"/>
              <w:sz w:val="20"/>
              <w:szCs w:val="20"/>
            </w:rPr>
          </w:rPrChange>
        </w:rPr>
        <w:t>for client-side dynamic URLs</w:t>
      </w:r>
      <w:r w:rsidR="00FA46D1" w:rsidRPr="000E6354" w:rsidDel="00FA46D1">
        <w:rPr>
          <w:rFonts w:ascii="Times" w:hAnsi="Times" w:cs="Times"/>
          <w:sz w:val="24"/>
          <w:szCs w:val="24"/>
          <w:rPrChange w:id="331" w:author="zjstone" w:date="2018-03-21T19:49:00Z">
            <w:rPr>
              <w:rFonts w:ascii="Times" w:hAnsi="Times" w:cs="Times"/>
              <w:sz w:val="20"/>
              <w:szCs w:val="20"/>
            </w:rPr>
          </w:rPrChange>
        </w:rPr>
        <w:t xml:space="preserve"> </w:t>
      </w:r>
      <w:r w:rsidRPr="000E6354">
        <w:rPr>
          <w:rFonts w:ascii="Times" w:hAnsi="Times" w:cs="Times"/>
          <w:sz w:val="24"/>
          <w:szCs w:val="24"/>
          <w:rPrChange w:id="332" w:author="zjstone" w:date="2018-03-21T19:49:00Z">
            <w:rPr>
              <w:rFonts w:ascii="Times" w:hAnsi="Times" w:cs="Times"/>
              <w:sz w:val="20"/>
              <w:szCs w:val="20"/>
            </w:rPr>
          </w:rPrChange>
        </w:rPr>
        <w:t xml:space="preserve">is as follows. First, we use a taint analysis method [2-4] to find the web pages that </w:t>
      </w:r>
      <w:r w:rsidR="00FB3825" w:rsidRPr="000E6354">
        <w:rPr>
          <w:rFonts w:ascii="Times" w:hAnsi="Times" w:cs="Times"/>
          <w:sz w:val="24"/>
          <w:szCs w:val="24"/>
          <w:rPrChange w:id="333" w:author="zjstone" w:date="2018-03-21T19:49:00Z">
            <w:rPr>
              <w:rFonts w:ascii="Times" w:hAnsi="Times" w:cs="Times"/>
              <w:sz w:val="20"/>
              <w:szCs w:val="20"/>
            </w:rPr>
          </w:rPrChange>
        </w:rPr>
        <w:t>c</w:t>
      </w:r>
      <w:r w:rsidR="00E85218" w:rsidRPr="000E6354">
        <w:rPr>
          <w:rFonts w:ascii="Times" w:hAnsi="Times" w:cs="Times" w:hint="eastAsia"/>
          <w:sz w:val="24"/>
          <w:szCs w:val="24"/>
          <w:rPrChange w:id="334" w:author="zjstone" w:date="2018-03-21T19:49:00Z">
            <w:rPr>
              <w:rFonts w:ascii="Times" w:hAnsi="Times" w:cs="Times" w:hint="eastAsia"/>
              <w:sz w:val="20"/>
              <w:szCs w:val="20"/>
            </w:rPr>
          </w:rPrChange>
        </w:rPr>
        <w:t xml:space="preserve">ontain </w:t>
      </w:r>
      <w:r w:rsidRPr="000E6354">
        <w:rPr>
          <w:rFonts w:ascii="Times" w:hAnsi="Times" w:cs="Times"/>
          <w:sz w:val="24"/>
          <w:szCs w:val="24"/>
          <w:rPrChange w:id="335" w:author="zjstone" w:date="2018-03-21T19:49:00Z">
            <w:rPr>
              <w:rFonts w:ascii="Times" w:hAnsi="Times" w:cs="Times"/>
              <w:sz w:val="20"/>
              <w:szCs w:val="20"/>
            </w:rPr>
          </w:rPrChange>
        </w:rPr>
        <w:t>the client dynamic URL</w:t>
      </w:r>
      <w:r w:rsidR="00FA46D1" w:rsidRPr="000E6354">
        <w:rPr>
          <w:rFonts w:ascii="Times" w:hAnsi="Times" w:cs="Times"/>
          <w:sz w:val="24"/>
          <w:szCs w:val="24"/>
          <w:rPrChange w:id="336" w:author="zjstone" w:date="2018-03-21T19:49:00Z">
            <w:rPr>
              <w:rFonts w:ascii="Times" w:hAnsi="Times" w:cs="Times"/>
              <w:sz w:val="20"/>
              <w:szCs w:val="20"/>
            </w:rPr>
          </w:rPrChange>
        </w:rPr>
        <w:t>s</w:t>
      </w:r>
      <w:r w:rsidRPr="000E6354">
        <w:rPr>
          <w:rFonts w:ascii="Times" w:hAnsi="Times" w:cs="Times"/>
          <w:sz w:val="24"/>
          <w:szCs w:val="24"/>
          <w:rPrChange w:id="337" w:author="zjstone" w:date="2018-03-21T19:49:00Z">
            <w:rPr>
              <w:rFonts w:ascii="Times" w:hAnsi="Times" w:cs="Times"/>
              <w:sz w:val="20"/>
              <w:szCs w:val="20"/>
            </w:rPr>
          </w:rPrChange>
        </w:rPr>
        <w:t xml:space="preserve">, </w:t>
      </w:r>
      <w:r w:rsidR="00FB3825" w:rsidRPr="000E6354">
        <w:rPr>
          <w:rFonts w:ascii="Times" w:hAnsi="Times" w:cs="Times"/>
          <w:sz w:val="24"/>
          <w:szCs w:val="24"/>
          <w:rPrChange w:id="338" w:author="zjstone" w:date="2018-03-21T19:49:00Z">
            <w:rPr>
              <w:rFonts w:ascii="Times" w:hAnsi="Times" w:cs="Times"/>
              <w:sz w:val="20"/>
              <w:szCs w:val="20"/>
            </w:rPr>
          </w:rPrChange>
        </w:rPr>
        <w:t xml:space="preserve">and </w:t>
      </w:r>
      <w:r w:rsidRPr="000E6354">
        <w:rPr>
          <w:rFonts w:ascii="Times" w:hAnsi="Times" w:cs="Times"/>
          <w:sz w:val="24"/>
          <w:szCs w:val="24"/>
          <w:rPrChange w:id="339" w:author="zjstone" w:date="2018-03-21T19:49:00Z">
            <w:rPr>
              <w:rFonts w:ascii="Times" w:hAnsi="Times" w:cs="Times"/>
              <w:sz w:val="20"/>
              <w:szCs w:val="20"/>
            </w:rPr>
          </w:rPrChange>
        </w:rPr>
        <w:t xml:space="preserve">obtain the information about client's dynamic URL. When a response is received, AULRS </w:t>
      </w:r>
      <w:r w:rsidR="00357928" w:rsidRPr="000E6354">
        <w:rPr>
          <w:rFonts w:ascii="Times" w:hAnsi="Times" w:cs="Times"/>
          <w:sz w:val="24"/>
          <w:szCs w:val="24"/>
          <w:rPrChange w:id="340" w:author="zjstone" w:date="2018-03-21T19:49:00Z">
            <w:rPr>
              <w:rFonts w:ascii="Times" w:hAnsi="Times" w:cs="Times"/>
              <w:sz w:val="20"/>
              <w:szCs w:val="20"/>
            </w:rPr>
          </w:rPrChange>
        </w:rPr>
        <w:t xml:space="preserve">first </w:t>
      </w:r>
      <w:r w:rsidRPr="000E6354">
        <w:rPr>
          <w:rFonts w:ascii="Times" w:hAnsi="Times" w:cs="Times"/>
          <w:sz w:val="24"/>
          <w:szCs w:val="24"/>
          <w:rPrChange w:id="341" w:author="zjstone" w:date="2018-03-21T19:49:00Z">
            <w:rPr>
              <w:rFonts w:ascii="Times" w:hAnsi="Times" w:cs="Times"/>
              <w:sz w:val="20"/>
              <w:szCs w:val="20"/>
            </w:rPr>
          </w:rPrChange>
        </w:rPr>
        <w:t>checks whether this response contains some client dynamic URLs. If it does, AURLS look</w:t>
      </w:r>
      <w:r w:rsidR="00357928" w:rsidRPr="000E6354">
        <w:rPr>
          <w:rFonts w:ascii="Times" w:hAnsi="Times" w:cs="Times"/>
          <w:sz w:val="24"/>
          <w:szCs w:val="24"/>
          <w:rPrChange w:id="342" w:author="zjstone" w:date="2018-03-21T19:49:00Z">
            <w:rPr>
              <w:rFonts w:ascii="Times" w:hAnsi="Times" w:cs="Times"/>
              <w:sz w:val="20"/>
              <w:szCs w:val="20"/>
            </w:rPr>
          </w:rPrChange>
        </w:rPr>
        <w:t>s</w:t>
      </w:r>
      <w:r w:rsidRPr="000E6354">
        <w:rPr>
          <w:rFonts w:ascii="Times" w:hAnsi="Times" w:cs="Times"/>
          <w:sz w:val="24"/>
          <w:szCs w:val="24"/>
          <w:rPrChange w:id="343" w:author="zjstone" w:date="2018-03-21T19:49:00Z">
            <w:rPr>
              <w:rFonts w:ascii="Times" w:hAnsi="Times" w:cs="Times"/>
              <w:sz w:val="20"/>
              <w:szCs w:val="20"/>
            </w:rPr>
          </w:rPrChange>
        </w:rPr>
        <w:t xml:space="preserve"> up the string</w:t>
      </w:r>
      <w:r w:rsidR="004D5706" w:rsidRPr="000E6354">
        <w:rPr>
          <w:rFonts w:ascii="Times" w:hAnsi="Times" w:cs="Times"/>
          <w:sz w:val="24"/>
          <w:szCs w:val="24"/>
          <w:rPrChange w:id="344" w:author="zjstone" w:date="2018-03-21T19:49:00Z">
            <w:rPr>
              <w:rFonts w:ascii="Times" w:hAnsi="Times" w:cs="Times"/>
              <w:sz w:val="20"/>
              <w:szCs w:val="20"/>
            </w:rPr>
          </w:rPrChange>
        </w:rPr>
        <w:t>s</w:t>
      </w:r>
      <w:r w:rsidRPr="000E6354">
        <w:rPr>
          <w:rFonts w:ascii="Times" w:hAnsi="Times" w:cs="Times"/>
          <w:sz w:val="24"/>
          <w:szCs w:val="24"/>
          <w:rPrChange w:id="345" w:author="zjstone" w:date="2018-03-21T19:49:00Z">
            <w:rPr>
              <w:rFonts w:ascii="Times" w:hAnsi="Times" w:cs="Times"/>
              <w:sz w:val="20"/>
              <w:szCs w:val="20"/>
            </w:rPr>
          </w:rPrChange>
        </w:rPr>
        <w:t xml:space="preserve"> associated with these URLs, and then replace </w:t>
      </w:r>
      <w:r w:rsidR="00FA46D1" w:rsidRPr="000E6354">
        <w:rPr>
          <w:rFonts w:ascii="Times" w:hAnsi="Times" w:cs="Times"/>
          <w:sz w:val="24"/>
          <w:szCs w:val="24"/>
          <w:rPrChange w:id="346" w:author="zjstone" w:date="2018-03-21T19:49:00Z">
            <w:rPr>
              <w:rFonts w:ascii="Times" w:hAnsi="Times" w:cs="Times"/>
              <w:sz w:val="20"/>
              <w:szCs w:val="20"/>
            </w:rPr>
          </w:rPrChange>
        </w:rPr>
        <w:t xml:space="preserve">them </w:t>
      </w:r>
      <w:r w:rsidRPr="000E6354">
        <w:rPr>
          <w:rFonts w:ascii="Times" w:hAnsi="Times" w:cs="Times"/>
          <w:sz w:val="24"/>
          <w:szCs w:val="24"/>
          <w:rPrChange w:id="347" w:author="zjstone" w:date="2018-03-21T19:49:00Z">
            <w:rPr>
              <w:rFonts w:ascii="Times" w:hAnsi="Times" w:cs="Times"/>
              <w:sz w:val="20"/>
              <w:szCs w:val="20"/>
            </w:rPr>
          </w:rPrChange>
        </w:rPr>
        <w:t xml:space="preserve">by strings </w:t>
      </w:r>
      <w:r w:rsidR="00357928" w:rsidRPr="000E6354">
        <w:rPr>
          <w:rFonts w:ascii="Times" w:hAnsi="Times" w:cs="Times"/>
          <w:sz w:val="24"/>
          <w:szCs w:val="24"/>
          <w:rPrChange w:id="348" w:author="zjstone" w:date="2018-03-21T19:49:00Z">
            <w:rPr>
              <w:rFonts w:ascii="Times" w:hAnsi="Times" w:cs="Times"/>
              <w:sz w:val="20"/>
              <w:szCs w:val="20"/>
            </w:rPr>
          </w:rPrChange>
        </w:rPr>
        <w:t xml:space="preserve">generated in randomly </w:t>
      </w:r>
      <w:r w:rsidRPr="000E6354">
        <w:rPr>
          <w:rFonts w:ascii="Times" w:hAnsi="Times" w:cs="Times"/>
          <w:sz w:val="24"/>
          <w:szCs w:val="24"/>
          <w:rPrChange w:id="349" w:author="zjstone" w:date="2018-03-21T19:49:00Z">
            <w:rPr>
              <w:rFonts w:ascii="Times" w:hAnsi="Times" w:cs="Times"/>
              <w:sz w:val="20"/>
              <w:szCs w:val="20"/>
            </w:rPr>
          </w:rPrChange>
        </w:rPr>
        <w:t xml:space="preserve">(a tag and a fixed length string) and make the binding between the shifting strings and user identity. The subsequent URL validity check is based on the information of these shifting strings. </w:t>
      </w:r>
    </w:p>
    <w:p w:rsidR="00F82FA5" w:rsidRPr="000E6354" w:rsidRDefault="00F82FA5" w:rsidP="0011259B">
      <w:pPr>
        <w:pStyle w:val="a4"/>
        <w:spacing w:after="120" w:line="360" w:lineRule="auto"/>
        <w:jc w:val="both"/>
        <w:rPr>
          <w:rFonts w:ascii="Times" w:hAnsi="Times" w:cs="Times"/>
          <w:sz w:val="24"/>
          <w:szCs w:val="24"/>
          <w:rPrChange w:id="350" w:author="zjstone" w:date="2018-03-21T19:49:00Z">
            <w:rPr>
              <w:rFonts w:ascii="Times" w:hAnsi="Times" w:cs="Times"/>
              <w:sz w:val="20"/>
              <w:szCs w:val="20"/>
            </w:rPr>
          </w:rPrChange>
        </w:rPr>
        <w:pPrChange w:id="351" w:author="zjstone" w:date="2018-03-21T19:58:00Z">
          <w:pPr>
            <w:pStyle w:val="a4"/>
            <w:spacing w:after="120" w:line="240" w:lineRule="exact"/>
            <w:jc w:val="both"/>
          </w:pPr>
        </w:pPrChange>
      </w:pPr>
      <w:r w:rsidRPr="000E6354">
        <w:rPr>
          <w:rFonts w:ascii="Times" w:hAnsi="Times" w:cs="Times"/>
          <w:sz w:val="24"/>
          <w:szCs w:val="24"/>
          <w:rPrChange w:id="352" w:author="zjstone" w:date="2018-03-21T19:49:00Z">
            <w:rPr>
              <w:rFonts w:ascii="Times" w:hAnsi="Times" w:cs="Times"/>
              <w:sz w:val="20"/>
              <w:szCs w:val="20"/>
            </w:rPr>
          </w:rPrChange>
        </w:rPr>
        <w:t xml:space="preserve">The shifting for static URL and dynamic URL in the server-side are directly replaced by a random string. The </w:t>
      </w:r>
      <w:r w:rsidRPr="000E6354">
        <w:rPr>
          <w:rFonts w:ascii="Times" w:hAnsi="Times" w:cs="Times"/>
          <w:sz w:val="24"/>
          <w:szCs w:val="24"/>
          <w:rPrChange w:id="353" w:author="zjstone" w:date="2018-03-21T19:49:00Z">
            <w:rPr>
              <w:rFonts w:ascii="Times" w:hAnsi="Times" w:cs="Times"/>
              <w:sz w:val="20"/>
              <w:szCs w:val="20"/>
            </w:rPr>
          </w:rPrChange>
        </w:rPr>
        <w:lastRenderedPageBreak/>
        <w:t>shifting for the form dynamic URL in the server-side is similar to the client's dynamic URL string replacement, which also uses a tag and fixed length approach.</w:t>
      </w:r>
    </w:p>
    <w:p w:rsidR="00F82FA5" w:rsidRPr="000E6354" w:rsidRDefault="006D6F01" w:rsidP="0011259B">
      <w:pPr>
        <w:pStyle w:val="2"/>
        <w:spacing w:before="0" w:after="40" w:line="360" w:lineRule="auto"/>
        <w:rPr>
          <w:rFonts w:ascii="Times" w:hAnsi="Times" w:cs="Times"/>
          <w:sz w:val="24"/>
          <w:szCs w:val="24"/>
          <w:rPrChange w:id="354" w:author="zjstone" w:date="2018-03-21T19:49:00Z">
            <w:rPr>
              <w:rFonts w:ascii="Times" w:hAnsi="Times" w:cs="Times"/>
              <w:sz w:val="20"/>
              <w:szCs w:val="20"/>
            </w:rPr>
          </w:rPrChange>
        </w:rPr>
        <w:pPrChange w:id="355" w:author="zjstone" w:date="2018-03-21T19:58:00Z">
          <w:pPr>
            <w:pStyle w:val="2"/>
            <w:spacing w:before="0" w:after="40" w:line="240" w:lineRule="exact"/>
          </w:pPr>
        </w:pPrChange>
      </w:pPr>
      <w:r w:rsidRPr="000E6354">
        <w:rPr>
          <w:rFonts w:ascii="Times" w:eastAsiaTheme="minorEastAsia" w:hAnsi="Times" w:cs="Times" w:hint="eastAsia"/>
          <w:sz w:val="24"/>
          <w:szCs w:val="24"/>
          <w:rPrChange w:id="356" w:author="zjstone" w:date="2018-03-21T19:49:00Z">
            <w:rPr>
              <w:rFonts w:ascii="Times" w:eastAsiaTheme="minorEastAsia" w:hAnsi="Times" w:cs="Times" w:hint="eastAsia"/>
              <w:sz w:val="20"/>
              <w:szCs w:val="20"/>
            </w:rPr>
          </w:rPrChange>
        </w:rPr>
        <w:t>3</w:t>
      </w:r>
      <w:r w:rsidR="00F82FA5" w:rsidRPr="000E6354">
        <w:rPr>
          <w:rFonts w:ascii="Times" w:eastAsiaTheme="minorEastAsia" w:hAnsi="Times" w:cs="Times"/>
          <w:sz w:val="24"/>
          <w:szCs w:val="24"/>
          <w:rPrChange w:id="357" w:author="zjstone" w:date="2018-03-21T19:49:00Z">
            <w:rPr>
              <w:rFonts w:ascii="Times" w:eastAsiaTheme="minorEastAsia" w:hAnsi="Times" w:cs="Times"/>
              <w:sz w:val="20"/>
              <w:szCs w:val="20"/>
            </w:rPr>
          </w:rPrChange>
        </w:rPr>
        <w:t>.3 The binding mechanism of virtual URL and user identity</w:t>
      </w:r>
    </w:p>
    <w:p w:rsidR="00F82FA5" w:rsidRPr="000E6354" w:rsidRDefault="00F82FA5" w:rsidP="0011259B">
      <w:pPr>
        <w:pStyle w:val="a4"/>
        <w:spacing w:after="120" w:line="360" w:lineRule="auto"/>
        <w:jc w:val="both"/>
        <w:rPr>
          <w:rFonts w:ascii="Times" w:hAnsi="Times" w:cs="Times"/>
          <w:sz w:val="24"/>
          <w:szCs w:val="24"/>
          <w:rPrChange w:id="358" w:author="zjstone" w:date="2018-03-21T19:49:00Z">
            <w:rPr>
              <w:rFonts w:ascii="Times" w:hAnsi="Times" w:cs="Times"/>
              <w:sz w:val="20"/>
              <w:szCs w:val="20"/>
            </w:rPr>
          </w:rPrChange>
        </w:rPr>
        <w:pPrChange w:id="359" w:author="zjstone" w:date="2018-03-21T19:58:00Z">
          <w:pPr>
            <w:pStyle w:val="a4"/>
            <w:spacing w:after="120" w:line="240" w:lineRule="exact"/>
            <w:jc w:val="both"/>
          </w:pPr>
        </w:pPrChange>
      </w:pPr>
      <w:r w:rsidRPr="000E6354">
        <w:rPr>
          <w:rFonts w:ascii="Times" w:hAnsi="Times" w:cs="Times"/>
          <w:sz w:val="24"/>
          <w:szCs w:val="24"/>
          <w:rPrChange w:id="360" w:author="zjstone" w:date="2018-03-21T19:49:00Z">
            <w:rPr>
              <w:rFonts w:ascii="Times" w:hAnsi="Times" w:cs="Times"/>
              <w:sz w:val="20"/>
              <w:szCs w:val="20"/>
            </w:rPr>
          </w:rPrChange>
        </w:rPr>
        <w:t xml:space="preserve">The simple URL shifting technique can reduce injection points on a web system, which makes it difficult for a hacker to forge an attack code. When a response is returned, the simple URL shifting method replaces all the URLs it contains with the randomly generated URLs and make </w:t>
      </w:r>
      <w:r w:rsidR="00745FAE" w:rsidRPr="000E6354">
        <w:rPr>
          <w:rFonts w:ascii="Times" w:hAnsi="Times" w:cs="Times" w:hint="eastAsia"/>
          <w:sz w:val="24"/>
          <w:szCs w:val="24"/>
          <w:rPrChange w:id="361" w:author="zjstone" w:date="2018-03-21T19:49:00Z">
            <w:rPr>
              <w:rFonts w:ascii="Times" w:hAnsi="Times" w:cs="Times" w:hint="eastAsia"/>
              <w:sz w:val="20"/>
              <w:szCs w:val="20"/>
            </w:rPr>
          </w:rPrChange>
        </w:rPr>
        <w:t xml:space="preserve">mappings </w:t>
      </w:r>
      <w:r w:rsidRPr="000E6354">
        <w:rPr>
          <w:rFonts w:ascii="Times" w:hAnsi="Times" w:cs="Times"/>
          <w:sz w:val="24"/>
          <w:szCs w:val="24"/>
          <w:rPrChange w:id="362" w:author="zjstone" w:date="2018-03-21T19:49:00Z">
            <w:rPr>
              <w:rFonts w:ascii="Times" w:hAnsi="Times" w:cs="Times"/>
              <w:sz w:val="20"/>
              <w:szCs w:val="20"/>
            </w:rPr>
          </w:rPrChange>
        </w:rPr>
        <w:t>between the virtual URLs</w:t>
      </w:r>
      <w:r w:rsidR="002434B1" w:rsidRPr="000E6354">
        <w:rPr>
          <w:rStyle w:val="ae"/>
          <w:rFonts w:ascii="Times" w:hAnsi="Times" w:cs="Times"/>
          <w:sz w:val="24"/>
          <w:szCs w:val="24"/>
          <w:rPrChange w:id="363" w:author="zjstone" w:date="2018-03-21T19:49:00Z">
            <w:rPr>
              <w:rStyle w:val="ae"/>
              <w:rFonts w:ascii="Times" w:hAnsi="Times" w:cs="Times"/>
              <w:sz w:val="20"/>
              <w:szCs w:val="20"/>
            </w:rPr>
          </w:rPrChange>
        </w:rPr>
        <w:footnoteReference w:id="1"/>
      </w:r>
      <w:r w:rsidRPr="000E6354">
        <w:rPr>
          <w:rFonts w:ascii="Times" w:hAnsi="Times" w:cs="Times"/>
          <w:sz w:val="24"/>
          <w:szCs w:val="24"/>
          <w:rPrChange w:id="364" w:author="zjstone" w:date="2018-03-21T19:49:00Z">
            <w:rPr>
              <w:rFonts w:ascii="Times" w:hAnsi="Times" w:cs="Times"/>
              <w:sz w:val="20"/>
              <w:szCs w:val="20"/>
            </w:rPr>
          </w:rPrChange>
        </w:rPr>
        <w:t xml:space="preserve"> with the real URLs. </w:t>
      </w:r>
    </w:p>
    <w:p w:rsidR="00F82FA5" w:rsidRPr="000E6354" w:rsidRDefault="00F82FA5" w:rsidP="0011259B">
      <w:pPr>
        <w:pStyle w:val="a4"/>
        <w:spacing w:after="120" w:line="360" w:lineRule="auto"/>
        <w:jc w:val="both"/>
        <w:rPr>
          <w:rFonts w:ascii="Times" w:hAnsi="Times" w:cs="Times"/>
          <w:sz w:val="24"/>
          <w:szCs w:val="24"/>
          <w:rPrChange w:id="365" w:author="zjstone" w:date="2018-03-21T19:49:00Z">
            <w:rPr>
              <w:rFonts w:ascii="Times" w:hAnsi="Times" w:cs="Times"/>
              <w:sz w:val="20"/>
              <w:szCs w:val="20"/>
            </w:rPr>
          </w:rPrChange>
        </w:rPr>
        <w:pPrChange w:id="366" w:author="zjstone" w:date="2018-03-21T19:58:00Z">
          <w:pPr>
            <w:pStyle w:val="a4"/>
            <w:spacing w:after="120" w:line="240" w:lineRule="exact"/>
            <w:jc w:val="both"/>
          </w:pPr>
        </w:pPrChange>
      </w:pPr>
      <w:bookmarkStart w:id="367" w:name="OLE_LINK3"/>
      <w:r w:rsidRPr="000E6354">
        <w:rPr>
          <w:rFonts w:ascii="Times" w:hAnsi="Times" w:cs="Times"/>
          <w:sz w:val="24"/>
          <w:szCs w:val="24"/>
          <w:rPrChange w:id="368" w:author="zjstone" w:date="2018-03-21T19:49:00Z">
            <w:rPr>
              <w:rFonts w:ascii="Times" w:hAnsi="Times" w:cs="Times"/>
              <w:sz w:val="20"/>
              <w:szCs w:val="20"/>
            </w:rPr>
          </w:rPrChange>
        </w:rPr>
        <w:lastRenderedPageBreak/>
        <w:t>However, because these virtual URLs are not associated with the user, the URLs in a page will be shifted again when the page is revisited. It will cause a lot of redundant mapping</w:t>
      </w:r>
      <w:r w:rsidR="0084010A" w:rsidRPr="000E6354">
        <w:rPr>
          <w:rFonts w:ascii="Times" w:hAnsi="Times" w:cs="Times" w:hint="eastAsia"/>
          <w:sz w:val="24"/>
          <w:szCs w:val="24"/>
          <w:rPrChange w:id="369" w:author="zjstone" w:date="2018-03-21T19:49:00Z">
            <w:rPr>
              <w:rFonts w:ascii="Times" w:hAnsi="Times" w:cs="Times" w:hint="eastAsia"/>
              <w:sz w:val="20"/>
              <w:szCs w:val="20"/>
            </w:rPr>
          </w:rPrChange>
        </w:rPr>
        <w:t>s</w:t>
      </w:r>
      <w:r w:rsidRPr="000E6354">
        <w:rPr>
          <w:rFonts w:ascii="Times" w:hAnsi="Times" w:cs="Times"/>
          <w:sz w:val="24"/>
          <w:szCs w:val="24"/>
          <w:rPrChange w:id="370" w:author="zjstone" w:date="2018-03-21T19:49:00Z">
            <w:rPr>
              <w:rFonts w:ascii="Times" w:hAnsi="Times" w:cs="Times"/>
              <w:sz w:val="20"/>
              <w:szCs w:val="20"/>
            </w:rPr>
          </w:rPrChange>
        </w:rPr>
        <w:t xml:space="preserve"> of virtual URL and real URL in the system</w:t>
      </w:r>
      <w:r w:rsidR="00EE2F99" w:rsidRPr="000E6354">
        <w:rPr>
          <w:rFonts w:ascii="Times" w:hAnsi="Times" w:cs="Times"/>
          <w:sz w:val="24"/>
          <w:szCs w:val="24"/>
          <w:rPrChange w:id="371" w:author="zjstone" w:date="2018-03-21T19:49:00Z">
            <w:rPr>
              <w:rFonts w:ascii="Times" w:hAnsi="Times" w:cs="Times"/>
              <w:sz w:val="20"/>
              <w:szCs w:val="20"/>
            </w:rPr>
          </w:rPrChange>
        </w:rPr>
        <w:t>. This will</w:t>
      </w:r>
      <w:bookmarkEnd w:id="367"/>
      <w:r w:rsidRPr="000E6354">
        <w:rPr>
          <w:rFonts w:ascii="Times" w:hAnsi="Times" w:cs="Times"/>
          <w:sz w:val="24"/>
          <w:szCs w:val="24"/>
          <w:rPrChange w:id="372" w:author="zjstone" w:date="2018-03-21T19:49:00Z">
            <w:rPr>
              <w:rFonts w:ascii="Times" w:hAnsi="Times" w:cs="Times"/>
              <w:sz w:val="20"/>
              <w:szCs w:val="20"/>
            </w:rPr>
          </w:rPrChange>
        </w:rPr>
        <w:t xml:space="preserve"> greatly reduce the system processing efficiency and increase the page access time, resulting in a serious deterioration of user experience of web access. In addition, after the attacker steals cookies from other users, the attacker can get a valid shifting URL for subsequent attacks.</w:t>
      </w:r>
    </w:p>
    <w:p w:rsidR="00F82FA5" w:rsidRPr="000E6354" w:rsidRDefault="00F82FA5" w:rsidP="0011259B">
      <w:pPr>
        <w:pStyle w:val="a4"/>
        <w:spacing w:after="120" w:line="360" w:lineRule="auto"/>
        <w:jc w:val="both"/>
        <w:rPr>
          <w:rFonts w:ascii="Times" w:hAnsi="Times" w:cs="Times"/>
          <w:sz w:val="24"/>
          <w:szCs w:val="24"/>
          <w:rPrChange w:id="373" w:author="zjstone" w:date="2018-03-21T19:49:00Z">
            <w:rPr>
              <w:rFonts w:ascii="Times" w:hAnsi="Times" w:cs="Times"/>
              <w:sz w:val="20"/>
              <w:szCs w:val="20"/>
            </w:rPr>
          </w:rPrChange>
        </w:rPr>
        <w:pPrChange w:id="374" w:author="zjstone" w:date="2018-03-21T19:58:00Z">
          <w:pPr>
            <w:pStyle w:val="a4"/>
            <w:spacing w:after="120" w:line="240" w:lineRule="exact"/>
            <w:jc w:val="both"/>
          </w:pPr>
        </w:pPrChange>
      </w:pPr>
      <w:r w:rsidRPr="000E6354">
        <w:rPr>
          <w:rFonts w:ascii="Times" w:hAnsi="Times" w:cs="Times"/>
          <w:sz w:val="24"/>
          <w:szCs w:val="24"/>
          <w:rPrChange w:id="375" w:author="zjstone" w:date="2018-03-21T19:49:00Z">
            <w:rPr>
              <w:rFonts w:ascii="Times" w:hAnsi="Times" w:cs="Times"/>
              <w:sz w:val="20"/>
              <w:szCs w:val="20"/>
            </w:rPr>
          </w:rPrChange>
        </w:rPr>
        <w:t xml:space="preserve">To solve the above problem, we propose a binding mechanism to associate the user </w:t>
      </w:r>
      <w:r w:rsidR="008026CA" w:rsidRPr="000E6354">
        <w:rPr>
          <w:rFonts w:ascii="Times" w:hAnsi="Times" w:cs="Times"/>
          <w:sz w:val="24"/>
          <w:szCs w:val="24"/>
          <w:rPrChange w:id="376" w:author="zjstone" w:date="2018-03-21T19:49:00Z">
            <w:rPr>
              <w:rFonts w:ascii="Times" w:hAnsi="Times" w:cs="Times"/>
              <w:sz w:val="20"/>
              <w:szCs w:val="20"/>
            </w:rPr>
          </w:rPrChange>
        </w:rPr>
        <w:t xml:space="preserve">virtual </w:t>
      </w:r>
      <w:r w:rsidRPr="000E6354">
        <w:rPr>
          <w:rFonts w:ascii="Times" w:hAnsi="Times" w:cs="Times"/>
          <w:sz w:val="24"/>
          <w:szCs w:val="24"/>
          <w:rPrChange w:id="377" w:author="zjstone" w:date="2018-03-21T19:49:00Z">
            <w:rPr>
              <w:rFonts w:ascii="Times" w:hAnsi="Times" w:cs="Times"/>
              <w:sz w:val="20"/>
              <w:szCs w:val="20"/>
            </w:rPr>
          </w:rPrChange>
        </w:rPr>
        <w:t>identity</w:t>
      </w:r>
      <w:r w:rsidR="008026CA" w:rsidRPr="000E6354">
        <w:rPr>
          <w:rStyle w:val="ae"/>
          <w:rFonts w:ascii="Times" w:hAnsi="Times" w:cs="Times"/>
          <w:sz w:val="24"/>
          <w:szCs w:val="24"/>
          <w:rPrChange w:id="378" w:author="zjstone" w:date="2018-03-21T19:49:00Z">
            <w:rPr>
              <w:rStyle w:val="ae"/>
              <w:rFonts w:ascii="Times" w:hAnsi="Times" w:cs="Times"/>
              <w:sz w:val="20"/>
              <w:szCs w:val="20"/>
            </w:rPr>
          </w:rPrChange>
        </w:rPr>
        <w:footnoteReference w:id="2"/>
      </w:r>
      <w:r w:rsidRPr="000E6354">
        <w:rPr>
          <w:rFonts w:ascii="Times" w:hAnsi="Times" w:cs="Times"/>
          <w:sz w:val="24"/>
          <w:szCs w:val="24"/>
          <w:rPrChange w:id="379" w:author="zjstone" w:date="2018-03-21T19:49:00Z">
            <w:rPr>
              <w:rFonts w:ascii="Times" w:hAnsi="Times" w:cs="Times"/>
              <w:sz w:val="20"/>
              <w:szCs w:val="20"/>
            </w:rPr>
          </w:rPrChange>
        </w:rPr>
        <w:t xml:space="preserve"> with the </w:t>
      </w:r>
      <w:r w:rsidRPr="000E6354">
        <w:rPr>
          <w:rFonts w:ascii="Times" w:hAnsi="Times" w:cs="Times"/>
          <w:sz w:val="24"/>
          <w:szCs w:val="24"/>
          <w:rPrChange w:id="380" w:author="zjstone" w:date="2018-03-21T19:49:00Z">
            <w:rPr>
              <w:rFonts w:ascii="Times" w:hAnsi="Times" w:cs="Times"/>
              <w:sz w:val="20"/>
              <w:szCs w:val="20"/>
            </w:rPr>
          </w:rPrChange>
        </w:rPr>
        <w:lastRenderedPageBreak/>
        <w:t xml:space="preserve">virtual URLs. By this technique, for the same user, the shifting URL is only generated once for the same URL. If the attacker tries to construct a malicious script and defraud the user's access, like phishing and CSRF, because he </w:t>
      </w:r>
      <w:r w:rsidR="00B64D43" w:rsidRPr="000E6354">
        <w:rPr>
          <w:rFonts w:ascii="Times" w:hAnsi="Times" w:cs="Times" w:hint="eastAsia"/>
          <w:sz w:val="24"/>
          <w:szCs w:val="24"/>
          <w:rPrChange w:id="381" w:author="zjstone" w:date="2018-03-21T19:49:00Z">
            <w:rPr>
              <w:rFonts w:ascii="Times" w:hAnsi="Times" w:cs="Times" w:hint="eastAsia"/>
              <w:sz w:val="20"/>
              <w:szCs w:val="20"/>
            </w:rPr>
          </w:rPrChange>
        </w:rPr>
        <w:t xml:space="preserve">or she </w:t>
      </w:r>
      <w:r w:rsidRPr="000E6354">
        <w:rPr>
          <w:rFonts w:ascii="Times" w:hAnsi="Times" w:cs="Times"/>
          <w:sz w:val="24"/>
          <w:szCs w:val="24"/>
          <w:rPrChange w:id="382" w:author="zjstone" w:date="2018-03-21T19:49:00Z">
            <w:rPr>
              <w:rFonts w:ascii="Times" w:hAnsi="Times" w:cs="Times"/>
              <w:sz w:val="20"/>
              <w:szCs w:val="20"/>
            </w:rPr>
          </w:rPrChange>
        </w:rPr>
        <w:t>cannot know the URL belongs to the victim. T</w:t>
      </w:r>
      <w:r w:rsidR="00B64D43" w:rsidRPr="000E6354">
        <w:rPr>
          <w:rFonts w:ascii="Times" w:hAnsi="Times" w:cs="Times"/>
          <w:sz w:val="24"/>
          <w:szCs w:val="24"/>
          <w:rPrChange w:id="383" w:author="zjstone" w:date="2018-03-21T19:49:00Z">
            <w:rPr>
              <w:rFonts w:ascii="Times" w:hAnsi="Times" w:cs="Times"/>
              <w:sz w:val="20"/>
              <w:szCs w:val="20"/>
            </w:rPr>
          </w:rPrChange>
        </w:rPr>
        <w:t>hus</w:t>
      </w:r>
      <w:r w:rsidR="00B64D43" w:rsidRPr="000E6354">
        <w:rPr>
          <w:rFonts w:ascii="Times" w:hAnsi="Times" w:cs="Times" w:hint="eastAsia"/>
          <w:sz w:val="24"/>
          <w:szCs w:val="24"/>
          <w:rPrChange w:id="384" w:author="zjstone" w:date="2018-03-21T19:49:00Z">
            <w:rPr>
              <w:rFonts w:ascii="Times" w:hAnsi="Times" w:cs="Times" w:hint="eastAsia"/>
              <w:sz w:val="20"/>
              <w:szCs w:val="20"/>
            </w:rPr>
          </w:rPrChange>
        </w:rPr>
        <w:t xml:space="preserve"> t</w:t>
      </w:r>
      <w:r w:rsidRPr="000E6354">
        <w:rPr>
          <w:rFonts w:ascii="Times" w:hAnsi="Times" w:cs="Times"/>
          <w:sz w:val="24"/>
          <w:szCs w:val="24"/>
          <w:rPrChange w:id="385" w:author="zjstone" w:date="2018-03-21T19:49:00Z">
            <w:rPr>
              <w:rFonts w:ascii="Times" w:hAnsi="Times" w:cs="Times"/>
              <w:sz w:val="20"/>
              <w:szCs w:val="20"/>
            </w:rPr>
          </w:rPrChange>
        </w:rPr>
        <w:t>he URL in the malicious code is not match the victim's identity, this attack will be rejected. The binding mechanism is design as follows:</w:t>
      </w:r>
    </w:p>
    <w:p w:rsidR="00F82FA5" w:rsidRPr="000E6354" w:rsidRDefault="00F82FA5" w:rsidP="0011259B">
      <w:pPr>
        <w:pStyle w:val="a4"/>
        <w:spacing w:after="120" w:line="360" w:lineRule="auto"/>
        <w:jc w:val="both"/>
        <w:rPr>
          <w:rFonts w:ascii="Times" w:hAnsi="Times" w:cs="Times"/>
          <w:sz w:val="24"/>
          <w:szCs w:val="24"/>
          <w:rPrChange w:id="386" w:author="zjstone" w:date="2018-03-21T19:49:00Z">
            <w:rPr>
              <w:rFonts w:ascii="Times" w:hAnsi="Times" w:cs="Times"/>
              <w:sz w:val="20"/>
              <w:szCs w:val="20"/>
            </w:rPr>
          </w:rPrChange>
        </w:rPr>
        <w:pPrChange w:id="387" w:author="zjstone" w:date="2018-03-21T19:58:00Z">
          <w:pPr>
            <w:pStyle w:val="a4"/>
            <w:spacing w:after="120" w:line="240" w:lineRule="exact"/>
            <w:jc w:val="both"/>
          </w:pPr>
        </w:pPrChange>
      </w:pPr>
      <w:r w:rsidRPr="000E6354">
        <w:rPr>
          <w:rFonts w:ascii="Times" w:hAnsi="Times" w:cs="Times"/>
          <w:sz w:val="24"/>
          <w:szCs w:val="24"/>
          <w:rPrChange w:id="388" w:author="zjstone" w:date="2018-03-21T19:49:00Z">
            <w:rPr>
              <w:rFonts w:ascii="Times" w:hAnsi="Times" w:cs="Times"/>
              <w:sz w:val="20"/>
              <w:szCs w:val="20"/>
            </w:rPr>
          </w:rPrChange>
        </w:rPr>
        <w:t>(1) Each user is identified with a unique token GUID.</w:t>
      </w:r>
    </w:p>
    <w:p w:rsidR="00F82FA5" w:rsidRPr="000E6354" w:rsidRDefault="00F82FA5" w:rsidP="0011259B">
      <w:pPr>
        <w:pStyle w:val="a4"/>
        <w:spacing w:after="120" w:line="360" w:lineRule="auto"/>
        <w:jc w:val="both"/>
        <w:rPr>
          <w:rFonts w:ascii="Times" w:hAnsi="Times" w:cs="Times"/>
          <w:sz w:val="24"/>
          <w:szCs w:val="24"/>
          <w:rPrChange w:id="389" w:author="zjstone" w:date="2018-03-21T19:49:00Z">
            <w:rPr>
              <w:rFonts w:ascii="Times" w:hAnsi="Times" w:cs="Times"/>
              <w:sz w:val="20"/>
              <w:szCs w:val="20"/>
            </w:rPr>
          </w:rPrChange>
        </w:rPr>
        <w:pPrChange w:id="390" w:author="zjstone" w:date="2018-03-21T19:58:00Z">
          <w:pPr>
            <w:pStyle w:val="a4"/>
            <w:spacing w:after="120" w:line="240" w:lineRule="exact"/>
            <w:jc w:val="both"/>
          </w:pPr>
        </w:pPrChange>
      </w:pPr>
      <w:r w:rsidRPr="000E6354">
        <w:rPr>
          <w:rFonts w:ascii="Times" w:hAnsi="Times" w:cs="Times"/>
          <w:sz w:val="24"/>
          <w:szCs w:val="24"/>
          <w:rPrChange w:id="391" w:author="zjstone" w:date="2018-03-21T19:49:00Z">
            <w:rPr>
              <w:rFonts w:ascii="Times" w:hAnsi="Times" w:cs="Times"/>
              <w:sz w:val="20"/>
              <w:szCs w:val="20"/>
            </w:rPr>
          </w:rPrChange>
        </w:rPr>
        <w:t xml:space="preserve">(2) </w:t>
      </w:r>
      <w:bookmarkStart w:id="392" w:name="OLE_LINK24"/>
      <w:bookmarkStart w:id="393" w:name="OLE_LINK25"/>
      <w:r w:rsidR="00E10458" w:rsidRPr="000E6354">
        <w:rPr>
          <w:rFonts w:ascii="Times" w:hAnsi="Times" w:cs="Times"/>
          <w:sz w:val="24"/>
          <w:szCs w:val="24"/>
          <w:rPrChange w:id="394" w:author="zjstone" w:date="2018-03-21T19:49:00Z">
            <w:rPr>
              <w:rFonts w:ascii="Times" w:hAnsi="Times" w:cs="Times"/>
              <w:sz w:val="20"/>
              <w:szCs w:val="20"/>
            </w:rPr>
          </w:rPrChange>
        </w:rPr>
        <w:t>E</w:t>
      </w:r>
      <w:r w:rsidRPr="000E6354">
        <w:rPr>
          <w:rFonts w:ascii="Times" w:hAnsi="Times" w:cs="Times"/>
          <w:sz w:val="24"/>
          <w:szCs w:val="24"/>
          <w:rPrChange w:id="395" w:author="zjstone" w:date="2018-03-21T19:49:00Z">
            <w:rPr>
              <w:rFonts w:ascii="Times" w:hAnsi="Times" w:cs="Times"/>
              <w:sz w:val="20"/>
              <w:szCs w:val="20"/>
            </w:rPr>
          </w:rPrChange>
        </w:rPr>
        <w:t xml:space="preserve">stablish the following mappings: a) the mapping of </w:t>
      </w:r>
      <w:r w:rsidR="00F65919" w:rsidRPr="000E6354">
        <w:rPr>
          <w:rFonts w:ascii="Times" w:hAnsi="Times" w:cs="Times"/>
          <w:sz w:val="24"/>
          <w:szCs w:val="24"/>
          <w:rPrChange w:id="396" w:author="zjstone" w:date="2018-03-21T19:49:00Z">
            <w:rPr>
              <w:rFonts w:ascii="Times" w:hAnsi="Times" w:cs="Times"/>
              <w:sz w:val="20"/>
              <w:szCs w:val="20"/>
            </w:rPr>
          </w:rPrChange>
        </w:rPr>
        <w:t xml:space="preserve">the </w:t>
      </w:r>
      <w:r w:rsidRPr="000E6354">
        <w:rPr>
          <w:rFonts w:ascii="Times" w:hAnsi="Times" w:cs="Times"/>
          <w:sz w:val="24"/>
          <w:szCs w:val="24"/>
          <w:rPrChange w:id="397" w:author="zjstone" w:date="2018-03-21T19:49:00Z">
            <w:rPr>
              <w:rFonts w:ascii="Times" w:hAnsi="Times" w:cs="Times"/>
              <w:sz w:val="20"/>
              <w:szCs w:val="20"/>
            </w:rPr>
          </w:rPrChange>
        </w:rPr>
        <w:t xml:space="preserve">virtual URL and </w:t>
      </w:r>
      <w:r w:rsidR="00F65919" w:rsidRPr="000E6354">
        <w:rPr>
          <w:rFonts w:ascii="Times" w:hAnsi="Times" w:cs="Times"/>
          <w:sz w:val="24"/>
          <w:szCs w:val="24"/>
          <w:rPrChange w:id="398" w:author="zjstone" w:date="2018-03-21T19:49:00Z">
            <w:rPr>
              <w:rFonts w:ascii="Times" w:hAnsi="Times" w:cs="Times"/>
              <w:sz w:val="20"/>
              <w:szCs w:val="20"/>
            </w:rPr>
          </w:rPrChange>
        </w:rPr>
        <w:t xml:space="preserve">the </w:t>
      </w:r>
      <w:r w:rsidRPr="000E6354">
        <w:rPr>
          <w:rFonts w:ascii="Times" w:hAnsi="Times" w:cs="Times"/>
          <w:sz w:val="24"/>
          <w:szCs w:val="24"/>
          <w:rPrChange w:id="399" w:author="zjstone" w:date="2018-03-21T19:49:00Z">
            <w:rPr>
              <w:rFonts w:ascii="Times" w:hAnsi="Times" w:cs="Times"/>
              <w:sz w:val="20"/>
              <w:szCs w:val="20"/>
            </w:rPr>
          </w:rPrChange>
        </w:rPr>
        <w:t xml:space="preserve">GUID; b) the mapping of </w:t>
      </w:r>
      <w:r w:rsidR="00F65919" w:rsidRPr="000E6354">
        <w:rPr>
          <w:rFonts w:ascii="Times" w:hAnsi="Times" w:cs="Times"/>
          <w:sz w:val="24"/>
          <w:szCs w:val="24"/>
          <w:rPrChange w:id="400" w:author="zjstone" w:date="2018-03-21T19:49:00Z">
            <w:rPr>
              <w:rFonts w:ascii="Times" w:hAnsi="Times" w:cs="Times"/>
              <w:sz w:val="20"/>
              <w:szCs w:val="20"/>
            </w:rPr>
          </w:rPrChange>
        </w:rPr>
        <w:t xml:space="preserve">the </w:t>
      </w:r>
      <w:r w:rsidRPr="000E6354">
        <w:rPr>
          <w:rFonts w:ascii="Times" w:hAnsi="Times" w:cs="Times"/>
          <w:sz w:val="24"/>
          <w:szCs w:val="24"/>
          <w:rPrChange w:id="401" w:author="zjstone" w:date="2018-03-21T19:49:00Z">
            <w:rPr>
              <w:rFonts w:ascii="Times" w:hAnsi="Times" w:cs="Times"/>
              <w:sz w:val="20"/>
              <w:szCs w:val="20"/>
            </w:rPr>
          </w:rPrChange>
        </w:rPr>
        <w:t xml:space="preserve">virtual cookies and </w:t>
      </w:r>
      <w:r w:rsidR="00F65919" w:rsidRPr="000E6354">
        <w:rPr>
          <w:rFonts w:ascii="Times" w:hAnsi="Times" w:cs="Times"/>
          <w:sz w:val="24"/>
          <w:szCs w:val="24"/>
          <w:rPrChange w:id="402" w:author="zjstone" w:date="2018-03-21T19:49:00Z">
            <w:rPr>
              <w:rFonts w:ascii="Times" w:hAnsi="Times" w:cs="Times"/>
              <w:sz w:val="20"/>
              <w:szCs w:val="20"/>
            </w:rPr>
          </w:rPrChange>
        </w:rPr>
        <w:t xml:space="preserve">the </w:t>
      </w:r>
      <w:r w:rsidRPr="000E6354">
        <w:rPr>
          <w:rFonts w:ascii="Times" w:hAnsi="Times" w:cs="Times"/>
          <w:sz w:val="24"/>
          <w:szCs w:val="24"/>
          <w:rPrChange w:id="403" w:author="zjstone" w:date="2018-03-21T19:49:00Z">
            <w:rPr>
              <w:rFonts w:ascii="Times" w:hAnsi="Times" w:cs="Times"/>
              <w:sz w:val="20"/>
              <w:szCs w:val="20"/>
            </w:rPr>
          </w:rPrChange>
        </w:rPr>
        <w:t>GUID; c</w:t>
      </w:r>
      <w:r w:rsidR="00F65919" w:rsidRPr="000E6354">
        <w:rPr>
          <w:rFonts w:ascii="Times" w:hAnsi="Times" w:cs="Times"/>
          <w:sz w:val="24"/>
          <w:szCs w:val="24"/>
          <w:rPrChange w:id="404" w:author="zjstone" w:date="2018-03-21T19:49:00Z">
            <w:rPr>
              <w:rFonts w:ascii="Times" w:hAnsi="Times" w:cs="Times"/>
              <w:sz w:val="20"/>
              <w:szCs w:val="20"/>
            </w:rPr>
          </w:rPrChange>
        </w:rPr>
        <w:t>) the</w:t>
      </w:r>
      <w:r w:rsidRPr="000E6354">
        <w:rPr>
          <w:rFonts w:ascii="Times" w:hAnsi="Times" w:cs="Times"/>
          <w:sz w:val="24"/>
          <w:szCs w:val="24"/>
          <w:rPrChange w:id="405" w:author="zjstone" w:date="2018-03-21T19:49:00Z">
            <w:rPr>
              <w:rFonts w:ascii="Times" w:hAnsi="Times" w:cs="Times"/>
              <w:sz w:val="20"/>
              <w:szCs w:val="20"/>
            </w:rPr>
          </w:rPrChange>
        </w:rPr>
        <w:t xml:space="preserve"> mapping of GUID and the pair of </w:t>
      </w:r>
      <w:r w:rsidR="00F65919" w:rsidRPr="000E6354">
        <w:rPr>
          <w:rFonts w:ascii="Times" w:hAnsi="Times" w:cs="Times"/>
          <w:sz w:val="24"/>
          <w:szCs w:val="24"/>
          <w:rPrChange w:id="406" w:author="zjstone" w:date="2018-03-21T19:49:00Z">
            <w:rPr>
              <w:rFonts w:ascii="Times" w:hAnsi="Times" w:cs="Times"/>
              <w:sz w:val="20"/>
              <w:szCs w:val="20"/>
            </w:rPr>
          </w:rPrChange>
        </w:rPr>
        <w:t xml:space="preserve">the </w:t>
      </w:r>
      <w:r w:rsidRPr="000E6354">
        <w:rPr>
          <w:rFonts w:ascii="Times" w:hAnsi="Times" w:cs="Times"/>
          <w:sz w:val="24"/>
          <w:szCs w:val="24"/>
          <w:rPrChange w:id="407" w:author="zjstone" w:date="2018-03-21T19:49:00Z">
            <w:rPr>
              <w:rFonts w:ascii="Times" w:hAnsi="Times" w:cs="Times"/>
              <w:sz w:val="20"/>
              <w:szCs w:val="20"/>
            </w:rPr>
          </w:rPrChange>
        </w:rPr>
        <w:t xml:space="preserve">user IP and </w:t>
      </w:r>
      <w:r w:rsidR="00F65919" w:rsidRPr="000E6354">
        <w:rPr>
          <w:rFonts w:ascii="Times" w:hAnsi="Times" w:cs="Times"/>
          <w:sz w:val="24"/>
          <w:szCs w:val="24"/>
          <w:rPrChange w:id="408" w:author="zjstone" w:date="2018-03-21T19:49:00Z">
            <w:rPr>
              <w:rFonts w:ascii="Times" w:hAnsi="Times" w:cs="Times"/>
              <w:sz w:val="20"/>
              <w:szCs w:val="20"/>
            </w:rPr>
          </w:rPrChange>
        </w:rPr>
        <w:t xml:space="preserve">the </w:t>
      </w:r>
      <w:r w:rsidRPr="000E6354">
        <w:rPr>
          <w:rFonts w:ascii="Times" w:hAnsi="Times" w:cs="Times"/>
          <w:sz w:val="24"/>
          <w:szCs w:val="24"/>
          <w:rPrChange w:id="409" w:author="zjstone" w:date="2018-03-21T19:49:00Z">
            <w:rPr>
              <w:rFonts w:ascii="Times" w:hAnsi="Times" w:cs="Times"/>
              <w:sz w:val="20"/>
              <w:szCs w:val="20"/>
            </w:rPr>
          </w:rPrChange>
        </w:rPr>
        <w:t xml:space="preserve">virtual cookie; d) the </w:t>
      </w:r>
      <w:r w:rsidRPr="000E6354">
        <w:rPr>
          <w:rFonts w:ascii="Times" w:hAnsi="Times" w:cs="Times"/>
          <w:sz w:val="24"/>
          <w:szCs w:val="24"/>
          <w:rPrChange w:id="410" w:author="zjstone" w:date="2018-03-21T19:49:00Z">
            <w:rPr>
              <w:rFonts w:ascii="Times" w:hAnsi="Times" w:cs="Times"/>
              <w:sz w:val="20"/>
              <w:szCs w:val="20"/>
            </w:rPr>
          </w:rPrChange>
        </w:rPr>
        <w:lastRenderedPageBreak/>
        <w:t xml:space="preserve">mapping of </w:t>
      </w:r>
      <w:r w:rsidR="006C0B8D" w:rsidRPr="000E6354">
        <w:rPr>
          <w:rFonts w:ascii="Times" w:hAnsi="Times" w:cs="Times"/>
          <w:sz w:val="24"/>
          <w:szCs w:val="24"/>
          <w:rPrChange w:id="411" w:author="zjstone" w:date="2018-03-21T19:49:00Z">
            <w:rPr>
              <w:rFonts w:ascii="Times" w:hAnsi="Times" w:cs="Times"/>
              <w:sz w:val="20"/>
              <w:szCs w:val="20"/>
            </w:rPr>
          </w:rPrChange>
        </w:rPr>
        <w:t xml:space="preserve">the </w:t>
      </w:r>
      <w:r w:rsidRPr="000E6354">
        <w:rPr>
          <w:rFonts w:ascii="Times" w:hAnsi="Times" w:cs="Times"/>
          <w:sz w:val="24"/>
          <w:szCs w:val="24"/>
          <w:rPrChange w:id="412" w:author="zjstone" w:date="2018-03-21T19:49:00Z">
            <w:rPr>
              <w:rFonts w:ascii="Times" w:hAnsi="Times" w:cs="Times"/>
              <w:sz w:val="20"/>
              <w:szCs w:val="20"/>
            </w:rPr>
          </w:rPrChange>
        </w:rPr>
        <w:t xml:space="preserve">virtual cookies and </w:t>
      </w:r>
      <w:r w:rsidR="006C0B8D" w:rsidRPr="000E6354">
        <w:rPr>
          <w:rFonts w:ascii="Times" w:hAnsi="Times" w:cs="Times"/>
          <w:sz w:val="24"/>
          <w:szCs w:val="24"/>
          <w:rPrChange w:id="413" w:author="zjstone" w:date="2018-03-21T19:49:00Z">
            <w:rPr>
              <w:rFonts w:ascii="Times" w:hAnsi="Times" w:cs="Times"/>
              <w:sz w:val="20"/>
              <w:szCs w:val="20"/>
            </w:rPr>
          </w:rPrChange>
        </w:rPr>
        <w:t xml:space="preserve">the </w:t>
      </w:r>
      <w:r w:rsidRPr="000E6354">
        <w:rPr>
          <w:rFonts w:ascii="Times" w:hAnsi="Times" w:cs="Times"/>
          <w:sz w:val="24"/>
          <w:szCs w:val="24"/>
          <w:rPrChange w:id="414" w:author="zjstone" w:date="2018-03-21T19:49:00Z">
            <w:rPr>
              <w:rFonts w:ascii="Times" w:hAnsi="Times" w:cs="Times"/>
              <w:sz w:val="20"/>
              <w:szCs w:val="20"/>
            </w:rPr>
          </w:rPrChange>
        </w:rPr>
        <w:t>real cookies.</w:t>
      </w:r>
    </w:p>
    <w:bookmarkEnd w:id="392"/>
    <w:bookmarkEnd w:id="393"/>
    <w:p w:rsidR="00A82C50" w:rsidRPr="000E6354" w:rsidRDefault="00F82FA5" w:rsidP="0011259B">
      <w:pPr>
        <w:pStyle w:val="a4"/>
        <w:spacing w:after="120" w:line="360" w:lineRule="auto"/>
        <w:jc w:val="both"/>
        <w:rPr>
          <w:rFonts w:ascii="Times" w:hAnsi="Times" w:cs="Times"/>
          <w:sz w:val="24"/>
          <w:szCs w:val="24"/>
          <w:rPrChange w:id="415" w:author="zjstone" w:date="2018-03-21T19:49:00Z">
            <w:rPr>
              <w:rFonts w:ascii="Times" w:hAnsi="Times" w:cs="Times"/>
              <w:sz w:val="20"/>
              <w:szCs w:val="20"/>
            </w:rPr>
          </w:rPrChange>
        </w:rPr>
        <w:pPrChange w:id="416" w:author="zjstone" w:date="2018-03-21T19:58:00Z">
          <w:pPr>
            <w:pStyle w:val="a4"/>
            <w:spacing w:after="120" w:line="240" w:lineRule="exact"/>
            <w:jc w:val="both"/>
          </w:pPr>
        </w:pPrChange>
      </w:pPr>
      <w:r w:rsidRPr="000E6354">
        <w:rPr>
          <w:rFonts w:ascii="Times" w:hAnsi="Times" w:cs="Times"/>
          <w:sz w:val="24"/>
          <w:szCs w:val="24"/>
          <w:rPrChange w:id="417" w:author="zjstone" w:date="2018-03-21T19:49:00Z">
            <w:rPr>
              <w:rFonts w:ascii="Times" w:hAnsi="Times" w:cs="Times"/>
              <w:sz w:val="20"/>
              <w:szCs w:val="20"/>
            </w:rPr>
          </w:rPrChange>
        </w:rPr>
        <w:t xml:space="preserve">(3) When an HTTP request is received, AURLS detects whether the URL of this request is virtual. </w:t>
      </w:r>
    </w:p>
    <w:p w:rsidR="006C6173" w:rsidRPr="000E6354" w:rsidRDefault="006C6173" w:rsidP="0011259B">
      <w:pPr>
        <w:pStyle w:val="a4"/>
        <w:spacing w:after="120" w:line="360" w:lineRule="auto"/>
        <w:jc w:val="both"/>
        <w:rPr>
          <w:rFonts w:ascii="Times" w:hAnsi="Times" w:cs="Times"/>
          <w:sz w:val="24"/>
          <w:szCs w:val="24"/>
          <w:rPrChange w:id="418" w:author="zjstone" w:date="2018-03-21T19:49:00Z">
            <w:rPr>
              <w:rFonts w:ascii="Times" w:hAnsi="Times" w:cs="Times"/>
              <w:sz w:val="20"/>
              <w:szCs w:val="20"/>
            </w:rPr>
          </w:rPrChange>
        </w:rPr>
        <w:pPrChange w:id="419" w:author="zjstone" w:date="2018-03-21T19:58:00Z">
          <w:pPr>
            <w:pStyle w:val="a4"/>
            <w:spacing w:after="120" w:line="240" w:lineRule="exact"/>
            <w:jc w:val="both"/>
          </w:pPr>
        </w:pPrChange>
      </w:pPr>
      <w:r w:rsidRPr="000E6354">
        <w:rPr>
          <w:rFonts w:ascii="Times" w:hAnsi="Times" w:cs="Times"/>
          <w:sz w:val="24"/>
          <w:szCs w:val="24"/>
          <w:rPrChange w:id="420" w:author="zjstone" w:date="2018-03-21T19:49:00Z">
            <w:rPr>
              <w:rFonts w:ascii="Times" w:hAnsi="Times" w:cs="Times"/>
              <w:sz w:val="20"/>
              <w:szCs w:val="20"/>
            </w:rPr>
          </w:rPrChange>
        </w:rPr>
        <w:t xml:space="preserve">If </w:t>
      </w:r>
      <w:r w:rsidR="00175B94" w:rsidRPr="000E6354">
        <w:rPr>
          <w:rFonts w:ascii="Times" w:hAnsi="Times" w:cs="Times"/>
          <w:sz w:val="24"/>
          <w:szCs w:val="24"/>
          <w:rPrChange w:id="421" w:author="zjstone" w:date="2018-03-21T19:49:00Z">
            <w:rPr>
              <w:rFonts w:ascii="Times" w:hAnsi="Times" w:cs="Times"/>
              <w:sz w:val="20"/>
              <w:szCs w:val="20"/>
            </w:rPr>
          </w:rPrChange>
        </w:rPr>
        <w:t>the URL of this request is virtual</w:t>
      </w:r>
      <w:r w:rsidRPr="000E6354">
        <w:rPr>
          <w:rFonts w:ascii="Times" w:hAnsi="Times" w:cs="Times"/>
          <w:sz w:val="24"/>
          <w:szCs w:val="24"/>
          <w:rPrChange w:id="422" w:author="zjstone" w:date="2018-03-21T19:49:00Z">
            <w:rPr>
              <w:rFonts w:ascii="Times" w:hAnsi="Times" w:cs="Times"/>
              <w:sz w:val="20"/>
              <w:szCs w:val="20"/>
            </w:rPr>
          </w:rPrChange>
        </w:rPr>
        <w:t xml:space="preserve">, AURLS compares the cookie in this request to the virtual cookie in the user identity. If they are different, this request is invalid and be blocked. Otherwise, AURLS checks whether the IP of this request is same to the IP in the user identity. If they are </w:t>
      </w:r>
      <w:r w:rsidR="00DF2110" w:rsidRPr="000E6354">
        <w:rPr>
          <w:rFonts w:ascii="Times" w:hAnsi="Times" w:cs="Times"/>
          <w:sz w:val="24"/>
          <w:szCs w:val="24"/>
          <w:rPrChange w:id="423" w:author="zjstone" w:date="2018-03-21T19:49:00Z">
            <w:rPr>
              <w:rFonts w:ascii="Times" w:hAnsi="Times" w:cs="Times"/>
              <w:sz w:val="20"/>
              <w:szCs w:val="20"/>
            </w:rPr>
          </w:rPrChange>
        </w:rPr>
        <w:t>different</w:t>
      </w:r>
      <w:r w:rsidRPr="000E6354">
        <w:rPr>
          <w:rFonts w:ascii="Times" w:hAnsi="Times" w:cs="Times"/>
          <w:sz w:val="24"/>
          <w:szCs w:val="24"/>
          <w:rPrChange w:id="424" w:author="zjstone" w:date="2018-03-21T19:49:00Z">
            <w:rPr>
              <w:rFonts w:ascii="Times" w:hAnsi="Times" w:cs="Times"/>
              <w:sz w:val="20"/>
              <w:szCs w:val="20"/>
            </w:rPr>
          </w:rPrChange>
        </w:rPr>
        <w:t>,</w:t>
      </w:r>
      <w:r w:rsidRPr="000E6354" w:rsidDel="00BC56DB">
        <w:rPr>
          <w:rFonts w:ascii="Times" w:hAnsi="Times" w:cs="Times"/>
          <w:sz w:val="24"/>
          <w:szCs w:val="24"/>
          <w:rPrChange w:id="425" w:author="zjstone" w:date="2018-03-21T19:49:00Z">
            <w:rPr>
              <w:rFonts w:ascii="Times" w:hAnsi="Times" w:cs="Times"/>
              <w:sz w:val="20"/>
              <w:szCs w:val="20"/>
            </w:rPr>
          </w:rPrChange>
        </w:rPr>
        <w:t xml:space="preserve"> </w:t>
      </w:r>
      <w:r w:rsidRPr="000E6354">
        <w:rPr>
          <w:rFonts w:ascii="Times" w:hAnsi="Times" w:cs="Times"/>
          <w:sz w:val="24"/>
          <w:szCs w:val="24"/>
          <w:rPrChange w:id="426" w:author="zjstone" w:date="2018-03-21T19:49:00Z">
            <w:rPr>
              <w:rFonts w:ascii="Times" w:hAnsi="Times" w:cs="Times"/>
              <w:sz w:val="20"/>
              <w:szCs w:val="20"/>
            </w:rPr>
          </w:rPrChange>
        </w:rPr>
        <w:t>AURLS redirects this request to the system authentication page.</w:t>
      </w:r>
    </w:p>
    <w:p w:rsidR="005D0AB4" w:rsidRPr="000E6354" w:rsidRDefault="00F82FA5" w:rsidP="0011259B">
      <w:pPr>
        <w:pStyle w:val="a4"/>
        <w:spacing w:after="120" w:line="360" w:lineRule="auto"/>
        <w:jc w:val="both"/>
        <w:rPr>
          <w:rFonts w:ascii="Times" w:hAnsi="Times" w:cs="Times"/>
          <w:sz w:val="24"/>
          <w:szCs w:val="24"/>
          <w:rPrChange w:id="427" w:author="zjstone" w:date="2018-03-21T19:49:00Z">
            <w:rPr>
              <w:rFonts w:ascii="Times" w:hAnsi="Times" w:cs="Times"/>
              <w:sz w:val="20"/>
              <w:szCs w:val="20"/>
            </w:rPr>
          </w:rPrChange>
        </w:rPr>
        <w:pPrChange w:id="428" w:author="zjstone" w:date="2018-03-21T19:58:00Z">
          <w:pPr>
            <w:pStyle w:val="a4"/>
            <w:spacing w:after="120" w:line="240" w:lineRule="exact"/>
            <w:jc w:val="both"/>
          </w:pPr>
        </w:pPrChange>
      </w:pPr>
      <w:bookmarkStart w:id="429" w:name="OLE_LINK28"/>
      <w:r w:rsidRPr="000E6354">
        <w:rPr>
          <w:rFonts w:ascii="Times" w:hAnsi="Times" w:cs="Times"/>
          <w:sz w:val="24"/>
          <w:szCs w:val="24"/>
          <w:rPrChange w:id="430" w:author="zjstone" w:date="2018-03-21T19:49:00Z">
            <w:rPr>
              <w:rFonts w:ascii="Times" w:hAnsi="Times" w:cs="Times"/>
              <w:sz w:val="20"/>
              <w:szCs w:val="20"/>
            </w:rPr>
          </w:rPrChange>
        </w:rPr>
        <w:t xml:space="preserve">If </w:t>
      </w:r>
      <w:r w:rsidR="00175B94" w:rsidRPr="000E6354">
        <w:rPr>
          <w:rFonts w:ascii="Times" w:hAnsi="Times" w:cs="Times"/>
          <w:sz w:val="24"/>
          <w:szCs w:val="24"/>
          <w:rPrChange w:id="431" w:author="zjstone" w:date="2018-03-21T19:49:00Z">
            <w:rPr>
              <w:rFonts w:ascii="Times" w:hAnsi="Times" w:cs="Times"/>
              <w:sz w:val="20"/>
              <w:szCs w:val="20"/>
            </w:rPr>
          </w:rPrChange>
        </w:rPr>
        <w:t>the URL of this request isn’t</w:t>
      </w:r>
      <w:r w:rsidR="005B28CE" w:rsidRPr="000E6354">
        <w:rPr>
          <w:rFonts w:ascii="Times" w:hAnsi="Times" w:cs="Times"/>
          <w:sz w:val="24"/>
          <w:szCs w:val="24"/>
          <w:rPrChange w:id="432" w:author="zjstone" w:date="2018-03-21T19:49:00Z">
            <w:rPr>
              <w:rFonts w:ascii="Times" w:hAnsi="Times" w:cs="Times"/>
              <w:sz w:val="20"/>
              <w:szCs w:val="20"/>
            </w:rPr>
          </w:rPrChange>
        </w:rPr>
        <w:t xml:space="preserve"> virtual</w:t>
      </w:r>
      <w:r w:rsidR="00175B94" w:rsidRPr="000E6354">
        <w:rPr>
          <w:rFonts w:ascii="Times" w:hAnsi="Times" w:cs="Times"/>
          <w:sz w:val="24"/>
          <w:szCs w:val="24"/>
          <w:rPrChange w:id="433" w:author="zjstone" w:date="2018-03-21T19:49:00Z">
            <w:rPr>
              <w:rFonts w:ascii="Times" w:hAnsi="Times" w:cs="Times"/>
              <w:sz w:val="20"/>
              <w:szCs w:val="20"/>
            </w:rPr>
          </w:rPrChange>
        </w:rPr>
        <w:t>,</w:t>
      </w:r>
      <w:r w:rsidRPr="000E6354">
        <w:rPr>
          <w:rFonts w:ascii="Times" w:hAnsi="Times" w:cs="Times"/>
          <w:sz w:val="24"/>
          <w:szCs w:val="24"/>
          <w:rPrChange w:id="434" w:author="zjstone" w:date="2018-03-21T19:49:00Z">
            <w:rPr>
              <w:rFonts w:ascii="Times" w:hAnsi="Times" w:cs="Times"/>
              <w:sz w:val="20"/>
              <w:szCs w:val="20"/>
            </w:rPr>
          </w:rPrChange>
        </w:rPr>
        <w:t xml:space="preserve"> AURLS checks if this URL is in the </w:t>
      </w:r>
      <w:r w:rsidR="006C0B8D" w:rsidRPr="000E6354">
        <w:rPr>
          <w:rFonts w:ascii="Times" w:hAnsi="Times" w:cs="Times"/>
          <w:sz w:val="24"/>
          <w:szCs w:val="24"/>
          <w:rPrChange w:id="435" w:author="zjstone" w:date="2018-03-21T19:49:00Z">
            <w:rPr>
              <w:rFonts w:ascii="Times" w:hAnsi="Times" w:cs="Times"/>
              <w:sz w:val="20"/>
              <w:szCs w:val="20"/>
            </w:rPr>
          </w:rPrChange>
        </w:rPr>
        <w:t>whitelist</w:t>
      </w:r>
      <w:r w:rsidRPr="000E6354">
        <w:rPr>
          <w:rFonts w:ascii="Times" w:hAnsi="Times" w:cs="Times"/>
          <w:sz w:val="24"/>
          <w:szCs w:val="24"/>
          <w:rPrChange w:id="436" w:author="zjstone" w:date="2018-03-21T19:49:00Z">
            <w:rPr>
              <w:rFonts w:ascii="Times" w:hAnsi="Times" w:cs="Times"/>
              <w:sz w:val="20"/>
              <w:szCs w:val="20"/>
            </w:rPr>
          </w:rPrChange>
        </w:rPr>
        <w:t>.</w:t>
      </w:r>
      <w:r w:rsidR="005B28CE" w:rsidRPr="000E6354">
        <w:rPr>
          <w:rFonts w:ascii="Times" w:hAnsi="Times" w:cs="Times"/>
          <w:sz w:val="24"/>
          <w:szCs w:val="24"/>
          <w:rPrChange w:id="437" w:author="zjstone" w:date="2018-03-21T19:49:00Z">
            <w:rPr>
              <w:rFonts w:ascii="Times" w:hAnsi="Times" w:cs="Times"/>
              <w:sz w:val="20"/>
              <w:szCs w:val="20"/>
            </w:rPr>
          </w:rPrChange>
        </w:rPr>
        <w:t xml:space="preserve"> </w:t>
      </w:r>
      <w:r w:rsidRPr="000E6354">
        <w:rPr>
          <w:rFonts w:ascii="Times" w:hAnsi="Times" w:cs="Times"/>
          <w:sz w:val="24"/>
          <w:szCs w:val="24"/>
          <w:rPrChange w:id="438" w:author="zjstone" w:date="2018-03-21T19:49:00Z">
            <w:rPr>
              <w:rFonts w:ascii="Times" w:hAnsi="Times" w:cs="Times"/>
              <w:sz w:val="20"/>
              <w:szCs w:val="20"/>
            </w:rPr>
          </w:rPrChange>
        </w:rPr>
        <w:t>If it is not in, AURLS blocks this access.</w:t>
      </w:r>
      <w:r w:rsidR="005B28CE" w:rsidRPr="000E6354">
        <w:rPr>
          <w:rFonts w:ascii="Times" w:hAnsi="Times" w:cs="Times"/>
          <w:sz w:val="24"/>
          <w:szCs w:val="24"/>
          <w:rPrChange w:id="439" w:author="zjstone" w:date="2018-03-21T19:49:00Z">
            <w:rPr>
              <w:rFonts w:ascii="Times" w:hAnsi="Times" w:cs="Times"/>
              <w:sz w:val="20"/>
              <w:szCs w:val="20"/>
            </w:rPr>
          </w:rPrChange>
        </w:rPr>
        <w:t xml:space="preserve"> </w:t>
      </w:r>
      <w:bookmarkStart w:id="440" w:name="OLE_LINK26"/>
      <w:bookmarkStart w:id="441" w:name="OLE_LINK27"/>
      <w:r w:rsidRPr="000E6354">
        <w:rPr>
          <w:rFonts w:ascii="Times" w:hAnsi="Times" w:cs="Times"/>
          <w:sz w:val="24"/>
          <w:szCs w:val="24"/>
          <w:rPrChange w:id="442" w:author="zjstone" w:date="2018-03-21T19:49:00Z">
            <w:rPr>
              <w:rFonts w:ascii="Times" w:hAnsi="Times" w:cs="Times"/>
              <w:sz w:val="20"/>
              <w:szCs w:val="20"/>
            </w:rPr>
          </w:rPrChange>
        </w:rPr>
        <w:t xml:space="preserve">Otherwise, AURLS checks whether </w:t>
      </w:r>
      <w:r w:rsidR="00D14F34" w:rsidRPr="000E6354">
        <w:rPr>
          <w:rFonts w:ascii="Times" w:hAnsi="Times" w:cs="Times"/>
          <w:sz w:val="24"/>
          <w:szCs w:val="24"/>
          <w:rPrChange w:id="443" w:author="zjstone" w:date="2018-03-21T19:49:00Z">
            <w:rPr>
              <w:rFonts w:ascii="Times" w:hAnsi="Times" w:cs="Times"/>
              <w:sz w:val="20"/>
              <w:szCs w:val="20"/>
            </w:rPr>
          </w:rPrChange>
        </w:rPr>
        <w:t xml:space="preserve">there is a </w:t>
      </w:r>
      <w:r w:rsidR="00D14F34" w:rsidRPr="000E6354">
        <w:rPr>
          <w:rFonts w:ascii="Times" w:hAnsi="Times" w:cs="Times"/>
          <w:sz w:val="24"/>
          <w:szCs w:val="24"/>
          <w:rPrChange w:id="444" w:author="zjstone" w:date="2018-03-21T19:49:00Z">
            <w:rPr>
              <w:rFonts w:ascii="Times" w:hAnsi="Times" w:cs="Times"/>
              <w:sz w:val="20"/>
              <w:szCs w:val="20"/>
            </w:rPr>
          </w:rPrChange>
        </w:rPr>
        <w:lastRenderedPageBreak/>
        <w:t xml:space="preserve">cookie in </w:t>
      </w:r>
      <w:bookmarkEnd w:id="440"/>
      <w:bookmarkEnd w:id="441"/>
      <w:r w:rsidRPr="000E6354">
        <w:rPr>
          <w:rFonts w:ascii="Times" w:hAnsi="Times" w:cs="Times"/>
          <w:sz w:val="24"/>
          <w:szCs w:val="24"/>
          <w:rPrChange w:id="445" w:author="zjstone" w:date="2018-03-21T19:49:00Z">
            <w:rPr>
              <w:rFonts w:ascii="Times" w:hAnsi="Times" w:cs="Times"/>
              <w:sz w:val="20"/>
              <w:szCs w:val="20"/>
            </w:rPr>
          </w:rPrChange>
        </w:rPr>
        <w:t xml:space="preserve">this request. If </w:t>
      </w:r>
      <w:r w:rsidR="00B3290B" w:rsidRPr="000E6354">
        <w:rPr>
          <w:rFonts w:ascii="Times" w:hAnsi="Times" w:cs="Times"/>
          <w:sz w:val="24"/>
          <w:szCs w:val="24"/>
          <w:rPrChange w:id="446" w:author="zjstone" w:date="2018-03-21T19:49:00Z">
            <w:rPr>
              <w:rFonts w:ascii="Times" w:hAnsi="Times" w:cs="Times"/>
              <w:sz w:val="20"/>
              <w:szCs w:val="20"/>
            </w:rPr>
          </w:rPrChange>
        </w:rPr>
        <w:t>there is no cookie</w:t>
      </w:r>
      <w:r w:rsidRPr="000E6354">
        <w:rPr>
          <w:rFonts w:ascii="Times" w:hAnsi="Times" w:cs="Times"/>
          <w:sz w:val="24"/>
          <w:szCs w:val="24"/>
          <w:rPrChange w:id="447" w:author="zjstone" w:date="2018-03-21T19:49:00Z">
            <w:rPr>
              <w:rFonts w:ascii="Times" w:hAnsi="Times" w:cs="Times"/>
              <w:sz w:val="20"/>
              <w:szCs w:val="20"/>
            </w:rPr>
          </w:rPrChange>
        </w:rPr>
        <w:t xml:space="preserve">, this access can be determined as the first visit of this user. If </w:t>
      </w:r>
      <w:r w:rsidR="00B3290B" w:rsidRPr="000E6354">
        <w:rPr>
          <w:rFonts w:ascii="Times" w:hAnsi="Times" w:cs="Times"/>
          <w:sz w:val="24"/>
          <w:szCs w:val="24"/>
          <w:rPrChange w:id="448" w:author="zjstone" w:date="2018-03-21T19:49:00Z">
            <w:rPr>
              <w:rFonts w:ascii="Times" w:hAnsi="Times" w:cs="Times"/>
              <w:sz w:val="20"/>
              <w:szCs w:val="20"/>
            </w:rPr>
          </w:rPrChange>
        </w:rPr>
        <w:t>there is a cookie</w:t>
      </w:r>
      <w:r w:rsidRPr="000E6354">
        <w:rPr>
          <w:rFonts w:ascii="Times" w:hAnsi="Times" w:cs="Times"/>
          <w:sz w:val="24"/>
          <w:szCs w:val="24"/>
          <w:rPrChange w:id="449" w:author="zjstone" w:date="2018-03-21T19:49:00Z">
            <w:rPr>
              <w:rFonts w:ascii="Times" w:hAnsi="Times" w:cs="Times"/>
              <w:sz w:val="20"/>
              <w:szCs w:val="20"/>
            </w:rPr>
          </w:rPrChange>
        </w:rPr>
        <w:t xml:space="preserve">, AURLS obtains the user identity according to the cookie in the request </w:t>
      </w:r>
      <w:r w:rsidR="008926AC" w:rsidRPr="000E6354">
        <w:rPr>
          <w:rFonts w:ascii="Times" w:hAnsi="Times" w:cs="Times"/>
          <w:sz w:val="24"/>
          <w:szCs w:val="24"/>
          <w:rPrChange w:id="450" w:author="zjstone" w:date="2018-03-21T19:49:00Z">
            <w:rPr>
              <w:rFonts w:ascii="Times" w:hAnsi="Times" w:cs="Times"/>
              <w:sz w:val="20"/>
              <w:szCs w:val="20"/>
            </w:rPr>
          </w:rPrChange>
        </w:rPr>
        <w:t xml:space="preserve">and </w:t>
      </w:r>
      <w:r w:rsidR="007362D4" w:rsidRPr="000E6354">
        <w:rPr>
          <w:rFonts w:ascii="Times" w:hAnsi="Times" w:cs="Times"/>
          <w:sz w:val="24"/>
          <w:szCs w:val="24"/>
          <w:rPrChange w:id="451" w:author="zjstone" w:date="2018-03-21T19:49:00Z">
            <w:rPr>
              <w:rFonts w:ascii="Times" w:hAnsi="Times" w:cs="Times"/>
              <w:sz w:val="20"/>
              <w:szCs w:val="20"/>
            </w:rPr>
          </w:rPrChange>
        </w:rPr>
        <w:t xml:space="preserve">then </w:t>
      </w:r>
      <w:r w:rsidRPr="000E6354">
        <w:rPr>
          <w:rFonts w:ascii="Times" w:hAnsi="Times" w:cs="Times"/>
          <w:sz w:val="24"/>
          <w:szCs w:val="24"/>
          <w:rPrChange w:id="452" w:author="zjstone" w:date="2018-03-21T19:49:00Z">
            <w:rPr>
              <w:rFonts w:ascii="Times" w:hAnsi="Times" w:cs="Times"/>
              <w:sz w:val="20"/>
              <w:szCs w:val="20"/>
            </w:rPr>
          </w:rPrChange>
        </w:rPr>
        <w:t xml:space="preserve">checks whether the client IP address of this request is same to the one in the user identity. </w:t>
      </w:r>
      <w:r w:rsidR="005B28CE" w:rsidRPr="000E6354">
        <w:rPr>
          <w:rFonts w:ascii="Times" w:hAnsi="Times" w:cs="Times"/>
          <w:sz w:val="24"/>
          <w:szCs w:val="24"/>
          <w:rPrChange w:id="453" w:author="zjstone" w:date="2018-03-21T19:49:00Z">
            <w:rPr>
              <w:rFonts w:ascii="Times" w:hAnsi="Times" w:cs="Times"/>
              <w:sz w:val="20"/>
              <w:szCs w:val="20"/>
            </w:rPr>
          </w:rPrChange>
        </w:rPr>
        <w:t xml:space="preserve">If they are identical, it's a case of the user accessing the home page again. </w:t>
      </w:r>
      <w:bookmarkStart w:id="454" w:name="OLE_LINK29"/>
      <w:r w:rsidR="00B3290B" w:rsidRPr="000E6354">
        <w:rPr>
          <w:rFonts w:ascii="Times" w:hAnsi="Times" w:cs="Times"/>
          <w:sz w:val="24"/>
          <w:szCs w:val="24"/>
          <w:rPrChange w:id="455" w:author="zjstone" w:date="2018-03-21T19:49:00Z">
            <w:rPr>
              <w:rFonts w:ascii="Times" w:hAnsi="Times" w:cs="Times"/>
              <w:sz w:val="20"/>
              <w:szCs w:val="20"/>
            </w:rPr>
          </w:rPrChange>
        </w:rPr>
        <w:t>If they are different, it is possible that the attacker has stolen other users' cookies. AURLS redirects the request to the authentication page</w:t>
      </w:r>
      <w:r w:rsidRPr="000E6354">
        <w:rPr>
          <w:rFonts w:ascii="Times" w:hAnsi="Times" w:cs="Times"/>
          <w:sz w:val="24"/>
          <w:szCs w:val="24"/>
          <w:rPrChange w:id="456" w:author="zjstone" w:date="2018-03-21T19:49:00Z">
            <w:rPr>
              <w:rFonts w:ascii="Times" w:hAnsi="Times" w:cs="Times"/>
              <w:sz w:val="20"/>
              <w:szCs w:val="20"/>
            </w:rPr>
          </w:rPrChange>
        </w:rPr>
        <w:t>.</w:t>
      </w:r>
    </w:p>
    <w:bookmarkEnd w:id="429"/>
    <w:bookmarkEnd w:id="454"/>
    <w:p w:rsidR="00F82FA5" w:rsidRPr="000E6354" w:rsidRDefault="00F82FA5" w:rsidP="0011259B">
      <w:pPr>
        <w:pStyle w:val="a4"/>
        <w:spacing w:after="120" w:line="360" w:lineRule="auto"/>
        <w:jc w:val="both"/>
        <w:rPr>
          <w:rFonts w:ascii="Times" w:hAnsi="Times" w:cs="Times"/>
          <w:sz w:val="24"/>
          <w:szCs w:val="24"/>
          <w:rPrChange w:id="457" w:author="zjstone" w:date="2018-03-21T19:49:00Z">
            <w:rPr>
              <w:rFonts w:ascii="Times" w:hAnsi="Times" w:cs="Times"/>
              <w:sz w:val="20"/>
              <w:szCs w:val="20"/>
            </w:rPr>
          </w:rPrChange>
        </w:rPr>
        <w:pPrChange w:id="458" w:author="zjstone" w:date="2018-03-21T19:58:00Z">
          <w:pPr>
            <w:pStyle w:val="a4"/>
            <w:spacing w:after="120" w:line="240" w:lineRule="exact"/>
            <w:jc w:val="both"/>
          </w:pPr>
        </w:pPrChange>
      </w:pPr>
      <w:r w:rsidRPr="000E6354">
        <w:rPr>
          <w:rFonts w:ascii="Times" w:hAnsi="Times" w:cs="Times"/>
          <w:sz w:val="24"/>
          <w:szCs w:val="24"/>
          <w:rPrChange w:id="459" w:author="zjstone" w:date="2018-03-21T19:49:00Z">
            <w:rPr>
              <w:rFonts w:ascii="Times" w:hAnsi="Times" w:cs="Times"/>
              <w:sz w:val="20"/>
              <w:szCs w:val="20"/>
            </w:rPr>
          </w:rPrChange>
        </w:rPr>
        <w:t>(4) Maintenance of virtual cookie and real cookie mapping relationships. When the web server returns the latest new cookies, AULRS updates the key-value pairs for the virtual cookie which the user bound.</w:t>
      </w:r>
    </w:p>
    <w:p w:rsidR="00F82FA5" w:rsidRPr="000E6354" w:rsidRDefault="006D6F01" w:rsidP="0011259B">
      <w:pPr>
        <w:pStyle w:val="2"/>
        <w:spacing w:before="0" w:after="40" w:line="360" w:lineRule="auto"/>
        <w:rPr>
          <w:rFonts w:ascii="Times" w:hAnsi="Times" w:cs="Times"/>
          <w:sz w:val="24"/>
          <w:szCs w:val="24"/>
          <w:rPrChange w:id="460" w:author="zjstone" w:date="2018-03-21T19:49:00Z">
            <w:rPr>
              <w:rFonts w:ascii="Times" w:hAnsi="Times" w:cs="Times"/>
              <w:sz w:val="20"/>
              <w:szCs w:val="20"/>
            </w:rPr>
          </w:rPrChange>
        </w:rPr>
        <w:pPrChange w:id="461" w:author="zjstone" w:date="2018-03-21T19:58:00Z">
          <w:pPr>
            <w:pStyle w:val="2"/>
            <w:spacing w:before="0" w:after="40" w:line="240" w:lineRule="exact"/>
          </w:pPr>
        </w:pPrChange>
      </w:pPr>
      <w:r w:rsidRPr="000E6354">
        <w:rPr>
          <w:rFonts w:ascii="Times" w:eastAsiaTheme="minorEastAsia" w:hAnsi="Times" w:cs="Times" w:hint="eastAsia"/>
          <w:sz w:val="24"/>
          <w:szCs w:val="24"/>
          <w:rPrChange w:id="462" w:author="zjstone" w:date="2018-03-21T19:49:00Z">
            <w:rPr>
              <w:rFonts w:ascii="Times" w:eastAsiaTheme="minorEastAsia" w:hAnsi="Times" w:cs="Times" w:hint="eastAsia"/>
              <w:sz w:val="20"/>
              <w:szCs w:val="20"/>
            </w:rPr>
          </w:rPrChange>
        </w:rPr>
        <w:lastRenderedPageBreak/>
        <w:t>3</w:t>
      </w:r>
      <w:r w:rsidR="00F82FA5" w:rsidRPr="000E6354">
        <w:rPr>
          <w:rFonts w:ascii="Times" w:eastAsiaTheme="minorEastAsia" w:hAnsi="Times" w:cs="Times"/>
          <w:sz w:val="24"/>
          <w:szCs w:val="24"/>
          <w:rPrChange w:id="463" w:author="zjstone" w:date="2018-03-21T19:49:00Z">
            <w:rPr>
              <w:rFonts w:ascii="Times" w:eastAsiaTheme="minorEastAsia" w:hAnsi="Times" w:cs="Times"/>
              <w:sz w:val="20"/>
              <w:szCs w:val="20"/>
            </w:rPr>
          </w:rPrChange>
        </w:rPr>
        <w:t>.4 The check approach for the validity of user access</w:t>
      </w:r>
    </w:p>
    <w:p w:rsidR="00F82FA5" w:rsidRPr="000E6354" w:rsidRDefault="00F82FA5" w:rsidP="0011259B">
      <w:pPr>
        <w:pStyle w:val="a4"/>
        <w:spacing w:after="120" w:line="360" w:lineRule="auto"/>
        <w:jc w:val="both"/>
        <w:rPr>
          <w:rFonts w:ascii="Times" w:hAnsi="Times" w:cs="Times"/>
          <w:sz w:val="24"/>
          <w:szCs w:val="24"/>
          <w:rPrChange w:id="464" w:author="zjstone" w:date="2018-03-21T19:49:00Z">
            <w:rPr>
              <w:rFonts w:ascii="Times" w:hAnsi="Times" w:cs="Times"/>
              <w:sz w:val="20"/>
              <w:szCs w:val="20"/>
            </w:rPr>
          </w:rPrChange>
        </w:rPr>
        <w:pPrChange w:id="465" w:author="zjstone" w:date="2018-03-21T19:58:00Z">
          <w:pPr>
            <w:pStyle w:val="a4"/>
            <w:spacing w:after="120" w:line="240" w:lineRule="exact"/>
            <w:jc w:val="both"/>
          </w:pPr>
        </w:pPrChange>
      </w:pPr>
      <w:r w:rsidRPr="000E6354">
        <w:rPr>
          <w:rFonts w:ascii="Times" w:hAnsi="Times" w:cs="Times"/>
          <w:sz w:val="24"/>
          <w:szCs w:val="24"/>
          <w:rPrChange w:id="466" w:author="zjstone" w:date="2018-03-21T19:49:00Z">
            <w:rPr>
              <w:rFonts w:ascii="Times" w:hAnsi="Times" w:cs="Times"/>
              <w:sz w:val="20"/>
              <w:szCs w:val="20"/>
            </w:rPr>
          </w:rPrChange>
        </w:rPr>
        <w:t xml:space="preserve">There are several criteria for determining the request validity. (1) The URL of the request is in </w:t>
      </w:r>
      <w:r w:rsidR="006C0B8D" w:rsidRPr="000E6354">
        <w:rPr>
          <w:rFonts w:ascii="Times" w:hAnsi="Times" w:cs="Times"/>
          <w:sz w:val="24"/>
          <w:szCs w:val="24"/>
          <w:rPrChange w:id="467" w:author="zjstone" w:date="2018-03-21T19:49:00Z">
            <w:rPr>
              <w:rFonts w:ascii="Times" w:hAnsi="Times" w:cs="Times"/>
              <w:sz w:val="20"/>
              <w:szCs w:val="20"/>
            </w:rPr>
          </w:rPrChange>
        </w:rPr>
        <w:t>whitelist</w:t>
      </w:r>
      <w:r w:rsidRPr="000E6354">
        <w:rPr>
          <w:rFonts w:ascii="Times" w:hAnsi="Times" w:cs="Times"/>
          <w:sz w:val="24"/>
          <w:szCs w:val="24"/>
          <w:rPrChange w:id="468" w:author="zjstone" w:date="2018-03-21T19:49:00Z">
            <w:rPr>
              <w:rFonts w:ascii="Times" w:hAnsi="Times" w:cs="Times"/>
              <w:sz w:val="20"/>
              <w:szCs w:val="20"/>
            </w:rPr>
          </w:rPrChange>
        </w:rPr>
        <w:t xml:space="preserve"> and without a cookie; (2) the URL of the request is in the </w:t>
      </w:r>
      <w:r w:rsidR="006C0B8D" w:rsidRPr="000E6354">
        <w:rPr>
          <w:rFonts w:ascii="Times" w:hAnsi="Times" w:cs="Times"/>
          <w:sz w:val="24"/>
          <w:szCs w:val="24"/>
          <w:rPrChange w:id="469" w:author="zjstone" w:date="2018-03-21T19:49:00Z">
            <w:rPr>
              <w:rFonts w:ascii="Times" w:hAnsi="Times" w:cs="Times"/>
              <w:sz w:val="20"/>
              <w:szCs w:val="20"/>
            </w:rPr>
          </w:rPrChange>
        </w:rPr>
        <w:t>whitelist</w:t>
      </w:r>
      <w:r w:rsidRPr="000E6354">
        <w:rPr>
          <w:rFonts w:ascii="Times" w:hAnsi="Times" w:cs="Times"/>
          <w:sz w:val="24"/>
          <w:szCs w:val="24"/>
          <w:rPrChange w:id="470" w:author="zjstone" w:date="2018-03-21T19:49:00Z">
            <w:rPr>
              <w:rFonts w:ascii="Times" w:hAnsi="Times" w:cs="Times"/>
              <w:sz w:val="20"/>
              <w:szCs w:val="20"/>
            </w:rPr>
          </w:rPrChange>
        </w:rPr>
        <w:t xml:space="preserve"> and with a cookie, and the cookie and IP address of the request are consistent with the corresponding user; (3) the URL of the request is not in the </w:t>
      </w:r>
      <w:r w:rsidR="006C0B8D" w:rsidRPr="000E6354">
        <w:rPr>
          <w:rFonts w:ascii="Times" w:hAnsi="Times" w:cs="Times"/>
          <w:sz w:val="24"/>
          <w:szCs w:val="24"/>
          <w:rPrChange w:id="471" w:author="zjstone" w:date="2018-03-21T19:49:00Z">
            <w:rPr>
              <w:rFonts w:ascii="Times" w:hAnsi="Times" w:cs="Times"/>
              <w:sz w:val="20"/>
              <w:szCs w:val="20"/>
            </w:rPr>
          </w:rPrChange>
        </w:rPr>
        <w:t>whitelist</w:t>
      </w:r>
      <w:r w:rsidRPr="000E6354">
        <w:rPr>
          <w:rFonts w:ascii="Times" w:hAnsi="Times" w:cs="Times"/>
          <w:sz w:val="24"/>
          <w:szCs w:val="24"/>
          <w:rPrChange w:id="472" w:author="zjstone" w:date="2018-03-21T19:49:00Z">
            <w:rPr>
              <w:rFonts w:ascii="Times" w:hAnsi="Times" w:cs="Times"/>
              <w:sz w:val="20"/>
              <w:szCs w:val="20"/>
            </w:rPr>
          </w:rPrChange>
        </w:rPr>
        <w:t xml:space="preserve">, and the cookie of the request is consistent with the corresponding user; (4) No violation of user access policy. </w:t>
      </w:r>
    </w:p>
    <w:p w:rsidR="00F82491" w:rsidRPr="000E6354" w:rsidRDefault="00F82FA5" w:rsidP="0011259B">
      <w:pPr>
        <w:pStyle w:val="a4"/>
        <w:spacing w:after="120" w:line="360" w:lineRule="auto"/>
        <w:jc w:val="both"/>
        <w:rPr>
          <w:rFonts w:ascii="Times" w:hAnsi="Times" w:cs="Times"/>
          <w:sz w:val="24"/>
          <w:szCs w:val="24"/>
          <w:rPrChange w:id="473" w:author="zjstone" w:date="2018-03-21T19:49:00Z">
            <w:rPr>
              <w:rFonts w:ascii="Times" w:hAnsi="Times" w:cs="Times"/>
              <w:sz w:val="20"/>
              <w:szCs w:val="20"/>
            </w:rPr>
          </w:rPrChange>
        </w:rPr>
        <w:pPrChange w:id="474" w:author="zjstone" w:date="2018-03-21T19:58:00Z">
          <w:pPr>
            <w:pStyle w:val="a4"/>
            <w:spacing w:after="120" w:line="240" w:lineRule="exact"/>
            <w:jc w:val="both"/>
          </w:pPr>
        </w:pPrChange>
      </w:pPr>
      <w:r w:rsidRPr="000E6354">
        <w:rPr>
          <w:rFonts w:ascii="Times" w:hAnsi="Times" w:cs="Times"/>
          <w:sz w:val="24"/>
          <w:szCs w:val="24"/>
          <w:rPrChange w:id="475" w:author="zjstone" w:date="2018-03-21T19:49:00Z">
            <w:rPr>
              <w:rFonts w:ascii="Times" w:hAnsi="Times" w:cs="Times"/>
              <w:sz w:val="20"/>
              <w:szCs w:val="20"/>
            </w:rPr>
          </w:rPrChange>
        </w:rPr>
        <w:t xml:space="preserve">Compared with the access control based on the IP address, each request is corresponding to a specific user while using AURLS, so it is possible to perform a finer user access control. The user access control of AURLS </w:t>
      </w:r>
      <w:r w:rsidRPr="000E6354">
        <w:rPr>
          <w:rFonts w:ascii="Times" w:hAnsi="Times" w:cs="Times"/>
          <w:sz w:val="24"/>
          <w:szCs w:val="24"/>
          <w:rPrChange w:id="476" w:author="zjstone" w:date="2018-03-21T19:49:00Z">
            <w:rPr>
              <w:rFonts w:ascii="Times" w:hAnsi="Times" w:cs="Times"/>
              <w:sz w:val="20"/>
              <w:szCs w:val="20"/>
            </w:rPr>
          </w:rPrChange>
        </w:rPr>
        <w:lastRenderedPageBreak/>
        <w:t>includes the total number of visits, the access frequency, the maximum access interval, the 2-gram access pattern for a specific virtual URL, etc. In the following sections, we introduce the URL shifting procedure, and the URL validity checking and conversion procedure in detail</w:t>
      </w:r>
      <w:bookmarkStart w:id="477" w:name="OLE_LINK34"/>
      <w:bookmarkStart w:id="478" w:name="OLE_LINK35"/>
      <w:r w:rsidR="00E34990" w:rsidRPr="000E6354">
        <w:rPr>
          <w:rFonts w:ascii="Times" w:hAnsi="Times" w:cs="Times"/>
          <w:sz w:val="24"/>
          <w:szCs w:val="24"/>
          <w:rPrChange w:id="479" w:author="zjstone" w:date="2018-03-21T19:49:00Z">
            <w:rPr>
              <w:rFonts w:ascii="Times" w:hAnsi="Times" w:cs="Times"/>
              <w:sz w:val="20"/>
              <w:szCs w:val="20"/>
            </w:rPr>
          </w:rPrChange>
        </w:rPr>
        <w:t>.</w:t>
      </w:r>
    </w:p>
    <w:bookmarkEnd w:id="477"/>
    <w:bookmarkEnd w:id="478"/>
    <w:p w:rsidR="00F82491" w:rsidRPr="000E6354" w:rsidRDefault="006D6F01" w:rsidP="0011259B">
      <w:pPr>
        <w:pStyle w:val="2"/>
        <w:spacing w:before="0" w:after="40" w:line="360" w:lineRule="auto"/>
        <w:rPr>
          <w:rFonts w:ascii="Times" w:eastAsiaTheme="minorEastAsia" w:hAnsi="Times" w:cs="Times"/>
          <w:sz w:val="24"/>
          <w:szCs w:val="24"/>
          <w:rPrChange w:id="480" w:author="zjstone" w:date="2018-03-21T19:49:00Z">
            <w:rPr>
              <w:rFonts w:ascii="Times" w:eastAsiaTheme="minorEastAsia" w:hAnsi="Times" w:cs="Times"/>
              <w:sz w:val="20"/>
              <w:szCs w:val="20"/>
            </w:rPr>
          </w:rPrChange>
        </w:rPr>
        <w:pPrChange w:id="481" w:author="zjstone" w:date="2018-03-21T19:58:00Z">
          <w:pPr>
            <w:pStyle w:val="2"/>
            <w:spacing w:before="0" w:after="40" w:line="240" w:lineRule="exact"/>
          </w:pPr>
        </w:pPrChange>
      </w:pPr>
      <w:r w:rsidRPr="000E6354">
        <w:rPr>
          <w:rFonts w:ascii="Times" w:eastAsiaTheme="minorEastAsia" w:hAnsi="Times" w:cs="Times" w:hint="eastAsia"/>
          <w:sz w:val="24"/>
          <w:szCs w:val="24"/>
          <w:rPrChange w:id="482" w:author="zjstone" w:date="2018-03-21T19:49:00Z">
            <w:rPr>
              <w:rFonts w:ascii="Times" w:eastAsiaTheme="minorEastAsia" w:hAnsi="Times" w:cs="Times" w:hint="eastAsia"/>
              <w:sz w:val="20"/>
              <w:szCs w:val="20"/>
            </w:rPr>
          </w:rPrChange>
        </w:rPr>
        <w:t>3</w:t>
      </w:r>
      <w:r w:rsidR="00AA6980" w:rsidRPr="000E6354">
        <w:rPr>
          <w:rFonts w:ascii="Times" w:eastAsiaTheme="minorEastAsia" w:hAnsi="Times" w:cs="Times"/>
          <w:sz w:val="24"/>
          <w:szCs w:val="24"/>
          <w:rPrChange w:id="483" w:author="zjstone" w:date="2018-03-21T19:49:00Z">
            <w:rPr>
              <w:rFonts w:ascii="Times" w:eastAsiaTheme="minorEastAsia" w:hAnsi="Times" w:cs="Times"/>
              <w:sz w:val="20"/>
              <w:szCs w:val="20"/>
            </w:rPr>
          </w:rPrChange>
        </w:rPr>
        <w:t>.</w:t>
      </w:r>
      <w:r w:rsidR="002E2857" w:rsidRPr="000E6354">
        <w:rPr>
          <w:rFonts w:ascii="Times" w:eastAsiaTheme="minorEastAsia" w:hAnsi="Times" w:cs="Times"/>
          <w:sz w:val="24"/>
          <w:szCs w:val="24"/>
          <w:rPrChange w:id="484" w:author="zjstone" w:date="2018-03-21T19:49:00Z">
            <w:rPr>
              <w:rFonts w:ascii="Times" w:eastAsiaTheme="minorEastAsia" w:hAnsi="Times" w:cs="Times"/>
              <w:sz w:val="20"/>
              <w:szCs w:val="20"/>
            </w:rPr>
          </w:rPrChange>
        </w:rPr>
        <w:t>5</w:t>
      </w:r>
      <w:r w:rsidR="00AA6980" w:rsidRPr="000E6354">
        <w:rPr>
          <w:rFonts w:ascii="Times" w:eastAsiaTheme="minorEastAsia" w:hAnsi="Times" w:cs="Times"/>
          <w:sz w:val="24"/>
          <w:szCs w:val="24"/>
          <w:rPrChange w:id="485" w:author="zjstone" w:date="2018-03-21T19:49:00Z">
            <w:rPr>
              <w:rFonts w:ascii="Times" w:eastAsiaTheme="minorEastAsia" w:hAnsi="Times" w:cs="Times"/>
              <w:sz w:val="20"/>
              <w:szCs w:val="20"/>
            </w:rPr>
          </w:rPrChange>
        </w:rPr>
        <w:t xml:space="preserve"> Procedure of URL shifting</w:t>
      </w:r>
    </w:p>
    <w:p w:rsidR="00F94D1A" w:rsidRPr="000E6354" w:rsidRDefault="00F94D1A" w:rsidP="0011259B">
      <w:pPr>
        <w:pStyle w:val="a4"/>
        <w:spacing w:after="120" w:line="360" w:lineRule="auto"/>
        <w:jc w:val="both"/>
        <w:rPr>
          <w:rFonts w:ascii="Times" w:hAnsi="Times" w:cs="Times"/>
          <w:sz w:val="24"/>
          <w:szCs w:val="24"/>
          <w:rPrChange w:id="486" w:author="zjstone" w:date="2018-03-21T19:49:00Z">
            <w:rPr>
              <w:rFonts w:ascii="Times" w:hAnsi="Times" w:cs="Times"/>
              <w:sz w:val="20"/>
              <w:szCs w:val="20"/>
            </w:rPr>
          </w:rPrChange>
        </w:rPr>
        <w:pPrChange w:id="487" w:author="zjstone" w:date="2018-03-21T19:58:00Z">
          <w:pPr>
            <w:pStyle w:val="a4"/>
            <w:spacing w:after="120" w:line="240" w:lineRule="exact"/>
            <w:jc w:val="both"/>
          </w:pPr>
        </w:pPrChange>
      </w:pPr>
      <w:r w:rsidRPr="000E6354">
        <w:rPr>
          <w:rFonts w:ascii="Times" w:hAnsi="Times" w:cs="Times"/>
          <w:sz w:val="24"/>
          <w:szCs w:val="24"/>
          <w:rPrChange w:id="488" w:author="zjstone" w:date="2018-03-21T19:49:00Z">
            <w:rPr>
              <w:rFonts w:ascii="Times" w:hAnsi="Times" w:cs="Times"/>
              <w:sz w:val="20"/>
              <w:szCs w:val="20"/>
            </w:rPr>
          </w:rPrChange>
        </w:rPr>
        <w:t xml:space="preserve">As shown in Fig. 2, the URL shifting procedure mainly includes consists of the following phases: (1) Receive the response from the web server; (2) Generate or update </w:t>
      </w:r>
      <w:r w:rsidR="00CC5B92" w:rsidRPr="000E6354">
        <w:rPr>
          <w:rFonts w:ascii="Times" w:hAnsi="Times" w:cs="Times"/>
          <w:sz w:val="24"/>
          <w:szCs w:val="24"/>
          <w:rPrChange w:id="489" w:author="zjstone" w:date="2018-03-21T19:49:00Z">
            <w:rPr>
              <w:rFonts w:ascii="Times" w:hAnsi="Times" w:cs="Times"/>
              <w:sz w:val="20"/>
              <w:szCs w:val="20"/>
            </w:rPr>
          </w:rPrChange>
        </w:rPr>
        <w:t>virtual cookie</w:t>
      </w:r>
      <w:r w:rsidR="00BE3F4B" w:rsidRPr="000E6354">
        <w:rPr>
          <w:rFonts w:ascii="Times" w:hAnsi="Times" w:cs="Times"/>
          <w:sz w:val="24"/>
          <w:szCs w:val="24"/>
          <w:rPrChange w:id="490" w:author="zjstone" w:date="2018-03-21T19:49:00Z">
            <w:rPr>
              <w:rFonts w:ascii="Times" w:hAnsi="Times" w:cs="Times"/>
              <w:sz w:val="20"/>
              <w:szCs w:val="20"/>
            </w:rPr>
          </w:rPrChange>
        </w:rPr>
        <w:t xml:space="preserve"> and </w:t>
      </w:r>
      <w:r w:rsidR="00CC5B92" w:rsidRPr="000E6354">
        <w:rPr>
          <w:rFonts w:ascii="Times" w:hAnsi="Times" w:cs="Times"/>
          <w:sz w:val="24"/>
          <w:szCs w:val="24"/>
          <w:rPrChange w:id="491" w:author="zjstone" w:date="2018-03-21T19:49:00Z">
            <w:rPr>
              <w:rFonts w:ascii="Times" w:hAnsi="Times" w:cs="Times"/>
              <w:sz w:val="20"/>
              <w:szCs w:val="20"/>
            </w:rPr>
          </w:rPrChange>
        </w:rPr>
        <w:t>real cookies</w:t>
      </w:r>
      <w:r w:rsidRPr="000E6354">
        <w:rPr>
          <w:rFonts w:ascii="Times" w:hAnsi="Times" w:cs="Times"/>
          <w:sz w:val="24"/>
          <w:szCs w:val="24"/>
          <w:rPrChange w:id="492" w:author="zjstone" w:date="2018-03-21T19:49:00Z">
            <w:rPr>
              <w:rFonts w:ascii="Times" w:hAnsi="Times" w:cs="Times"/>
              <w:sz w:val="20"/>
              <w:szCs w:val="20"/>
            </w:rPr>
          </w:rPrChange>
        </w:rPr>
        <w:t xml:space="preserve"> pair mapping; (3) Find actual URLs in the response; (4) Generated virtual URLs randomly and update or set access policy of virtual URL; (5) Replace actual URLs in this response with virtual </w:t>
      </w:r>
      <w:r w:rsidRPr="000E6354">
        <w:rPr>
          <w:rFonts w:ascii="Times" w:hAnsi="Times" w:cs="Times"/>
          <w:sz w:val="24"/>
          <w:szCs w:val="24"/>
          <w:rPrChange w:id="493" w:author="zjstone" w:date="2018-03-21T19:49:00Z">
            <w:rPr>
              <w:rFonts w:ascii="Times" w:hAnsi="Times" w:cs="Times"/>
              <w:sz w:val="20"/>
              <w:szCs w:val="20"/>
            </w:rPr>
          </w:rPrChange>
        </w:rPr>
        <w:lastRenderedPageBreak/>
        <w:t>URL. More detailed steps of URL shifting is are presented below.</w:t>
      </w:r>
    </w:p>
    <w:p w:rsidR="00DE211B" w:rsidRPr="000E6354" w:rsidRDefault="00AA6980" w:rsidP="0011259B">
      <w:pPr>
        <w:pStyle w:val="a4"/>
        <w:spacing w:line="360" w:lineRule="auto"/>
        <w:jc w:val="both"/>
        <w:rPr>
          <w:rFonts w:ascii="Times" w:hAnsi="Times" w:cs="Times"/>
          <w:sz w:val="24"/>
          <w:szCs w:val="24"/>
          <w:rPrChange w:id="494" w:author="zjstone" w:date="2018-03-21T19:49:00Z">
            <w:rPr>
              <w:rFonts w:ascii="Times" w:hAnsi="Times" w:cs="Times"/>
              <w:sz w:val="20"/>
              <w:szCs w:val="20"/>
            </w:rPr>
          </w:rPrChange>
        </w:rPr>
        <w:pPrChange w:id="495" w:author="zjstone" w:date="2018-03-21T19:58:00Z">
          <w:pPr>
            <w:pStyle w:val="a4"/>
            <w:spacing w:line="240" w:lineRule="exact"/>
            <w:jc w:val="both"/>
          </w:pPr>
        </w:pPrChange>
      </w:pPr>
      <w:r w:rsidRPr="000E6354">
        <w:rPr>
          <w:rFonts w:ascii="Times" w:hAnsi="Times" w:cs="Times" w:hint="eastAsia"/>
          <w:b/>
          <w:sz w:val="24"/>
          <w:szCs w:val="24"/>
          <w:rPrChange w:id="496" w:author="zjstone" w:date="2018-03-21T19:49:00Z">
            <w:rPr>
              <w:rFonts w:ascii="Times" w:hAnsi="Times" w:cs="Times" w:hint="eastAsia"/>
              <w:b/>
              <w:sz w:val="20"/>
              <w:szCs w:val="20"/>
            </w:rPr>
          </w:rPrChange>
        </w:rPr>
        <w:t>Begin</w:t>
      </w:r>
      <w:bookmarkStart w:id="497" w:name="OLE_LINK36"/>
      <w:bookmarkStart w:id="498" w:name="OLE_LINK37"/>
    </w:p>
    <w:p w:rsidR="00F82491" w:rsidRPr="000E6354" w:rsidRDefault="00AA6980" w:rsidP="0011259B">
      <w:pPr>
        <w:pStyle w:val="a4"/>
        <w:spacing w:line="360" w:lineRule="auto"/>
        <w:jc w:val="both"/>
        <w:rPr>
          <w:rFonts w:ascii="Times" w:hAnsi="Times" w:cs="Times"/>
          <w:sz w:val="24"/>
          <w:szCs w:val="24"/>
          <w:rPrChange w:id="499" w:author="zjstone" w:date="2018-03-21T19:49:00Z">
            <w:rPr>
              <w:rFonts w:ascii="Times" w:hAnsi="Times" w:cs="Times"/>
              <w:sz w:val="20"/>
              <w:szCs w:val="20"/>
            </w:rPr>
          </w:rPrChange>
        </w:rPr>
        <w:pPrChange w:id="500" w:author="zjstone" w:date="2018-03-21T19:58:00Z">
          <w:pPr>
            <w:pStyle w:val="a4"/>
            <w:spacing w:line="240" w:lineRule="exact"/>
            <w:jc w:val="both"/>
          </w:pPr>
        </w:pPrChange>
      </w:pPr>
      <w:r w:rsidRPr="000E6354">
        <w:rPr>
          <w:rFonts w:ascii="Times" w:hAnsi="Times" w:cs="Times"/>
          <w:sz w:val="24"/>
          <w:szCs w:val="24"/>
          <w:rPrChange w:id="501" w:author="zjstone" w:date="2018-03-21T19:49:00Z">
            <w:rPr>
              <w:rFonts w:ascii="Times" w:hAnsi="Times" w:cs="Times"/>
              <w:sz w:val="20"/>
              <w:szCs w:val="20"/>
            </w:rPr>
          </w:rPrChange>
        </w:rPr>
        <w:t>Step 1: Receive the response returned by the web server and parse its header to obtain the cookie</w:t>
      </w:r>
      <w:r w:rsidR="00B9024F" w:rsidRPr="000E6354">
        <w:rPr>
          <w:rFonts w:ascii="Times" w:hAnsi="Times" w:cs="Times"/>
          <w:sz w:val="24"/>
          <w:szCs w:val="24"/>
          <w:rPrChange w:id="502" w:author="zjstone" w:date="2018-03-21T19:49:00Z">
            <w:rPr>
              <w:rFonts w:ascii="Times" w:hAnsi="Times" w:cs="Times"/>
              <w:sz w:val="20"/>
              <w:szCs w:val="20"/>
            </w:rPr>
          </w:rPrChange>
        </w:rPr>
        <w:t>s</w:t>
      </w:r>
      <w:r w:rsidRPr="000E6354">
        <w:rPr>
          <w:rFonts w:ascii="Times" w:hAnsi="Times" w:cs="Times"/>
          <w:sz w:val="24"/>
          <w:szCs w:val="24"/>
          <w:rPrChange w:id="503" w:author="zjstone" w:date="2018-03-21T19:49:00Z">
            <w:rPr>
              <w:rFonts w:ascii="Times" w:hAnsi="Times" w:cs="Times"/>
              <w:sz w:val="20"/>
              <w:szCs w:val="20"/>
            </w:rPr>
          </w:rPrChange>
        </w:rPr>
        <w:t xml:space="preserve">. </w:t>
      </w:r>
    </w:p>
    <w:p w:rsidR="00F82491" w:rsidRPr="000E6354" w:rsidRDefault="00AA6980" w:rsidP="0011259B">
      <w:pPr>
        <w:pStyle w:val="a4"/>
        <w:spacing w:line="360" w:lineRule="auto"/>
        <w:jc w:val="both"/>
        <w:rPr>
          <w:rFonts w:ascii="Times" w:hAnsi="Times" w:cs="Times"/>
          <w:sz w:val="24"/>
          <w:szCs w:val="24"/>
          <w:rPrChange w:id="504" w:author="zjstone" w:date="2018-03-21T19:49:00Z">
            <w:rPr>
              <w:rFonts w:ascii="Times" w:hAnsi="Times" w:cs="Times"/>
              <w:sz w:val="20"/>
              <w:szCs w:val="20"/>
            </w:rPr>
          </w:rPrChange>
        </w:rPr>
        <w:pPrChange w:id="505" w:author="zjstone" w:date="2018-03-21T19:58:00Z">
          <w:pPr>
            <w:pStyle w:val="a4"/>
            <w:spacing w:line="240" w:lineRule="exact"/>
            <w:jc w:val="both"/>
          </w:pPr>
        </w:pPrChange>
      </w:pPr>
      <w:r w:rsidRPr="000E6354">
        <w:rPr>
          <w:rFonts w:ascii="Times" w:hAnsi="Times" w:cs="Times"/>
          <w:sz w:val="24"/>
          <w:szCs w:val="24"/>
          <w:rPrChange w:id="506" w:author="zjstone" w:date="2018-03-21T19:49:00Z">
            <w:rPr>
              <w:rFonts w:ascii="Times" w:hAnsi="Times" w:cs="Times"/>
              <w:sz w:val="20"/>
              <w:szCs w:val="20"/>
            </w:rPr>
          </w:rPrChange>
        </w:rPr>
        <w:t>Step 2: Update the cookie field in the virtual cookie (GUID, cookie) table with th</w:t>
      </w:r>
      <w:r w:rsidR="00B9024F" w:rsidRPr="000E6354">
        <w:rPr>
          <w:rFonts w:ascii="Times" w:hAnsi="Times" w:cs="Times"/>
          <w:sz w:val="24"/>
          <w:szCs w:val="24"/>
          <w:rPrChange w:id="507" w:author="zjstone" w:date="2018-03-21T19:49:00Z">
            <w:rPr>
              <w:rFonts w:ascii="Times" w:hAnsi="Times" w:cs="Times"/>
              <w:sz w:val="20"/>
              <w:szCs w:val="20"/>
            </w:rPr>
          </w:rPrChange>
        </w:rPr>
        <w:t>is</w:t>
      </w:r>
      <w:r w:rsidRPr="000E6354">
        <w:rPr>
          <w:rFonts w:ascii="Times" w:hAnsi="Times" w:cs="Times"/>
          <w:sz w:val="24"/>
          <w:szCs w:val="24"/>
          <w:rPrChange w:id="508" w:author="zjstone" w:date="2018-03-21T19:49:00Z">
            <w:rPr>
              <w:rFonts w:ascii="Times" w:hAnsi="Times" w:cs="Times"/>
              <w:sz w:val="20"/>
              <w:szCs w:val="20"/>
            </w:rPr>
          </w:rPrChange>
        </w:rPr>
        <w:t xml:space="preserve"> cookie</w:t>
      </w:r>
      <w:r w:rsidR="00B9024F" w:rsidRPr="000E6354">
        <w:rPr>
          <w:rFonts w:ascii="Times" w:hAnsi="Times" w:cs="Times"/>
          <w:sz w:val="24"/>
          <w:szCs w:val="24"/>
          <w:rPrChange w:id="509" w:author="zjstone" w:date="2018-03-21T19:49:00Z">
            <w:rPr>
              <w:rFonts w:ascii="Times" w:hAnsi="Times" w:cs="Times"/>
              <w:sz w:val="20"/>
              <w:szCs w:val="20"/>
            </w:rPr>
          </w:rPrChange>
        </w:rPr>
        <w:t>s</w:t>
      </w:r>
      <w:r w:rsidRPr="000E6354">
        <w:rPr>
          <w:rFonts w:ascii="Times" w:hAnsi="Times" w:cs="Times"/>
          <w:sz w:val="24"/>
          <w:szCs w:val="24"/>
          <w:rPrChange w:id="510" w:author="zjstone" w:date="2018-03-21T19:49:00Z">
            <w:rPr>
              <w:rFonts w:ascii="Times" w:hAnsi="Times" w:cs="Times"/>
              <w:sz w:val="20"/>
              <w:szCs w:val="20"/>
            </w:rPr>
          </w:rPrChange>
        </w:rPr>
        <w:t>.</w:t>
      </w:r>
    </w:p>
    <w:p w:rsidR="00F82491" w:rsidRPr="000E6354" w:rsidRDefault="00AA6980" w:rsidP="0011259B">
      <w:pPr>
        <w:pStyle w:val="a4"/>
        <w:spacing w:line="360" w:lineRule="auto"/>
        <w:jc w:val="both"/>
        <w:rPr>
          <w:rFonts w:ascii="Times" w:hAnsi="Times" w:cs="Times"/>
          <w:sz w:val="24"/>
          <w:szCs w:val="24"/>
          <w:rPrChange w:id="511" w:author="zjstone" w:date="2018-03-21T19:49:00Z">
            <w:rPr>
              <w:rFonts w:ascii="Times" w:hAnsi="Times" w:cs="Times"/>
              <w:sz w:val="20"/>
              <w:szCs w:val="20"/>
            </w:rPr>
          </w:rPrChange>
        </w:rPr>
        <w:pPrChange w:id="512" w:author="zjstone" w:date="2018-03-21T19:58:00Z">
          <w:pPr>
            <w:pStyle w:val="a4"/>
            <w:spacing w:line="240" w:lineRule="exact"/>
            <w:jc w:val="both"/>
          </w:pPr>
        </w:pPrChange>
      </w:pPr>
      <w:r w:rsidRPr="000E6354">
        <w:rPr>
          <w:rFonts w:ascii="Times" w:hAnsi="Times" w:cs="Times"/>
          <w:sz w:val="24"/>
          <w:szCs w:val="24"/>
          <w:rPrChange w:id="513" w:author="zjstone" w:date="2018-03-21T19:49:00Z">
            <w:rPr>
              <w:rFonts w:ascii="Times" w:hAnsi="Times" w:cs="Times"/>
              <w:sz w:val="20"/>
              <w:szCs w:val="20"/>
            </w:rPr>
          </w:rPrChange>
        </w:rPr>
        <w:t>Step 3: Check whether the page contains the client dynamic URL</w:t>
      </w:r>
      <w:r w:rsidR="006138D6" w:rsidRPr="000E6354">
        <w:rPr>
          <w:rFonts w:ascii="Times" w:hAnsi="Times" w:cs="Times"/>
          <w:sz w:val="24"/>
          <w:szCs w:val="24"/>
          <w:rPrChange w:id="514" w:author="zjstone" w:date="2018-03-21T19:49:00Z">
            <w:rPr>
              <w:rFonts w:ascii="Times" w:hAnsi="Times" w:cs="Times"/>
              <w:sz w:val="20"/>
              <w:szCs w:val="20"/>
            </w:rPr>
          </w:rPrChange>
        </w:rPr>
        <w:t>.</w:t>
      </w:r>
      <w:r w:rsidRPr="000E6354">
        <w:rPr>
          <w:rFonts w:ascii="Times" w:hAnsi="Times" w:cs="Times"/>
          <w:sz w:val="24"/>
          <w:szCs w:val="24"/>
          <w:rPrChange w:id="515" w:author="zjstone" w:date="2018-03-21T19:49:00Z">
            <w:rPr>
              <w:rFonts w:ascii="Times" w:hAnsi="Times" w:cs="Times"/>
              <w:sz w:val="20"/>
              <w:szCs w:val="20"/>
            </w:rPr>
          </w:rPrChange>
        </w:rPr>
        <w:t xml:space="preserve"> </w:t>
      </w:r>
      <w:r w:rsidR="006138D6" w:rsidRPr="000E6354">
        <w:rPr>
          <w:rFonts w:ascii="Times" w:hAnsi="Times" w:cs="Times"/>
          <w:sz w:val="24"/>
          <w:szCs w:val="24"/>
          <w:rPrChange w:id="516" w:author="zjstone" w:date="2018-03-21T19:49:00Z">
            <w:rPr>
              <w:rFonts w:ascii="Times" w:hAnsi="Times" w:cs="Times"/>
              <w:sz w:val="20"/>
              <w:szCs w:val="20"/>
            </w:rPr>
          </w:rPrChange>
        </w:rPr>
        <w:t>I</w:t>
      </w:r>
      <w:r w:rsidRPr="000E6354">
        <w:rPr>
          <w:rFonts w:ascii="Times" w:hAnsi="Times" w:cs="Times"/>
          <w:sz w:val="24"/>
          <w:szCs w:val="24"/>
          <w:rPrChange w:id="517" w:author="zjstone" w:date="2018-03-21T19:49:00Z">
            <w:rPr>
              <w:rFonts w:ascii="Times" w:hAnsi="Times" w:cs="Times"/>
              <w:sz w:val="20"/>
              <w:szCs w:val="20"/>
            </w:rPr>
          </w:rPrChange>
        </w:rPr>
        <w:t>f it contains</w:t>
      </w:r>
      <w:r w:rsidR="00E20466" w:rsidRPr="000E6354">
        <w:rPr>
          <w:rFonts w:ascii="Times" w:hAnsi="Times" w:cs="Times"/>
          <w:sz w:val="24"/>
          <w:szCs w:val="24"/>
          <w:rPrChange w:id="518" w:author="zjstone" w:date="2018-03-21T19:49:00Z">
            <w:rPr>
              <w:rFonts w:ascii="Times" w:hAnsi="Times" w:cs="Times"/>
              <w:sz w:val="20"/>
              <w:szCs w:val="20"/>
            </w:rPr>
          </w:rPrChange>
        </w:rPr>
        <w:t>,</w:t>
      </w:r>
      <w:r w:rsidRPr="000E6354">
        <w:rPr>
          <w:rFonts w:ascii="Times" w:hAnsi="Times" w:cs="Times"/>
          <w:sz w:val="24"/>
          <w:szCs w:val="24"/>
          <w:rPrChange w:id="519" w:author="zjstone" w:date="2018-03-21T19:49:00Z">
            <w:rPr>
              <w:rFonts w:ascii="Times" w:hAnsi="Times" w:cs="Times"/>
              <w:sz w:val="20"/>
              <w:szCs w:val="20"/>
            </w:rPr>
          </w:rPrChange>
        </w:rPr>
        <w:t xml:space="preserve"> </w:t>
      </w:r>
      <w:r w:rsidR="00B9024F" w:rsidRPr="000E6354">
        <w:rPr>
          <w:rFonts w:ascii="Times" w:hAnsi="Times" w:cs="Times"/>
          <w:sz w:val="24"/>
          <w:szCs w:val="24"/>
          <w:rPrChange w:id="520" w:author="zjstone" w:date="2018-03-21T19:49:00Z">
            <w:rPr>
              <w:rFonts w:ascii="Times" w:hAnsi="Times" w:cs="Times"/>
              <w:sz w:val="20"/>
              <w:szCs w:val="20"/>
            </w:rPr>
          </w:rPrChange>
        </w:rPr>
        <w:t xml:space="preserve">set the value of flag </w:t>
      </w:r>
      <w:r w:rsidR="00B9024F" w:rsidRPr="000E6354">
        <w:rPr>
          <w:rFonts w:ascii="Times" w:hAnsi="Times" w:cs="Times"/>
          <w:i/>
          <w:sz w:val="24"/>
          <w:szCs w:val="24"/>
          <w:rPrChange w:id="521" w:author="zjstone" w:date="2018-03-21T19:49:00Z">
            <w:rPr>
              <w:rFonts w:ascii="Times" w:hAnsi="Times" w:cs="Times"/>
              <w:i/>
              <w:sz w:val="20"/>
              <w:szCs w:val="20"/>
            </w:rPr>
          </w:rPrChange>
        </w:rPr>
        <w:t>client_dynamic_url</w:t>
      </w:r>
      <w:r w:rsidR="00B9024F" w:rsidRPr="000E6354">
        <w:rPr>
          <w:rFonts w:ascii="Times" w:hAnsi="Times" w:cs="Times"/>
          <w:sz w:val="24"/>
          <w:szCs w:val="24"/>
          <w:rPrChange w:id="522" w:author="zjstone" w:date="2018-03-21T19:49:00Z">
            <w:rPr>
              <w:rFonts w:ascii="Times" w:hAnsi="Times" w:cs="Times"/>
              <w:sz w:val="20"/>
              <w:szCs w:val="20"/>
            </w:rPr>
          </w:rPrChange>
        </w:rPr>
        <w:t xml:space="preserve"> to be true</w:t>
      </w:r>
      <w:r w:rsidRPr="000E6354">
        <w:rPr>
          <w:rFonts w:ascii="Times" w:hAnsi="Times" w:cs="Times"/>
          <w:sz w:val="24"/>
          <w:szCs w:val="24"/>
          <w:rPrChange w:id="523" w:author="zjstone" w:date="2018-03-21T19:49:00Z">
            <w:rPr>
              <w:rFonts w:ascii="Times" w:hAnsi="Times" w:cs="Times"/>
              <w:sz w:val="20"/>
              <w:szCs w:val="20"/>
            </w:rPr>
          </w:rPrChange>
        </w:rPr>
        <w:t xml:space="preserve">. </w:t>
      </w:r>
    </w:p>
    <w:p w:rsidR="00F82491" w:rsidRPr="000E6354" w:rsidRDefault="00AA6980" w:rsidP="0011259B">
      <w:pPr>
        <w:pStyle w:val="a4"/>
        <w:spacing w:line="360" w:lineRule="auto"/>
        <w:jc w:val="both"/>
        <w:rPr>
          <w:rFonts w:ascii="Times" w:hAnsi="Times" w:cs="Times"/>
          <w:sz w:val="24"/>
          <w:szCs w:val="24"/>
          <w:rPrChange w:id="524" w:author="zjstone" w:date="2018-03-21T19:49:00Z">
            <w:rPr>
              <w:rFonts w:ascii="Times" w:hAnsi="Times" w:cs="Times"/>
              <w:sz w:val="20"/>
              <w:szCs w:val="20"/>
            </w:rPr>
          </w:rPrChange>
        </w:rPr>
        <w:pPrChange w:id="525" w:author="zjstone" w:date="2018-03-21T19:58:00Z">
          <w:pPr>
            <w:pStyle w:val="a4"/>
            <w:spacing w:line="240" w:lineRule="exact"/>
            <w:jc w:val="both"/>
          </w:pPr>
        </w:pPrChange>
      </w:pPr>
      <w:r w:rsidRPr="000E6354">
        <w:rPr>
          <w:rFonts w:ascii="Times" w:hAnsi="Times" w:cs="Times" w:hint="eastAsia"/>
          <w:sz w:val="24"/>
          <w:szCs w:val="24"/>
          <w:rPrChange w:id="526" w:author="zjstone" w:date="2018-03-21T19:49:00Z">
            <w:rPr>
              <w:rFonts w:ascii="Times" w:hAnsi="Times" w:cs="Times" w:hint="eastAsia"/>
              <w:sz w:val="20"/>
              <w:szCs w:val="20"/>
            </w:rPr>
          </w:rPrChange>
        </w:rPr>
        <w:t>Step</w:t>
      </w:r>
      <w:r w:rsidRPr="000E6354">
        <w:rPr>
          <w:rFonts w:ascii="Times" w:hAnsi="Times" w:cs="Times"/>
          <w:sz w:val="24"/>
          <w:szCs w:val="24"/>
          <w:rPrChange w:id="527" w:author="zjstone" w:date="2018-03-21T19:49:00Z">
            <w:rPr>
              <w:rFonts w:ascii="Times" w:hAnsi="Times" w:cs="Times"/>
              <w:sz w:val="20"/>
              <w:szCs w:val="20"/>
            </w:rPr>
          </w:rPrChange>
        </w:rPr>
        <w:t xml:space="preserve"> </w:t>
      </w:r>
      <w:r w:rsidR="00B9024F" w:rsidRPr="000E6354">
        <w:rPr>
          <w:rFonts w:ascii="Times" w:hAnsi="Times" w:cs="Times"/>
          <w:sz w:val="24"/>
          <w:szCs w:val="24"/>
          <w:rPrChange w:id="528" w:author="zjstone" w:date="2018-03-21T19:49:00Z">
            <w:rPr>
              <w:rFonts w:ascii="Times" w:hAnsi="Times" w:cs="Times"/>
              <w:sz w:val="20"/>
              <w:szCs w:val="20"/>
            </w:rPr>
          </w:rPrChange>
        </w:rPr>
        <w:t>4</w:t>
      </w:r>
      <w:r w:rsidRPr="000E6354">
        <w:rPr>
          <w:rFonts w:ascii="Times" w:hAnsi="Times" w:cs="Times" w:hint="eastAsia"/>
          <w:sz w:val="24"/>
          <w:szCs w:val="24"/>
          <w:rPrChange w:id="529" w:author="zjstone" w:date="2018-03-21T19:49:00Z">
            <w:rPr>
              <w:rFonts w:ascii="Times" w:hAnsi="Times" w:cs="Times" w:hint="eastAsia"/>
              <w:sz w:val="20"/>
              <w:szCs w:val="20"/>
            </w:rPr>
          </w:rPrChange>
        </w:rPr>
        <w:t>:</w:t>
      </w:r>
      <w:r w:rsidRPr="000E6354">
        <w:rPr>
          <w:rFonts w:ascii="Times" w:hAnsi="Times" w:cs="Times"/>
          <w:sz w:val="24"/>
          <w:szCs w:val="24"/>
          <w:rPrChange w:id="530" w:author="zjstone" w:date="2018-03-21T19:49:00Z">
            <w:rPr>
              <w:rFonts w:ascii="Times" w:hAnsi="Times" w:cs="Times"/>
              <w:sz w:val="20"/>
              <w:szCs w:val="20"/>
            </w:rPr>
          </w:rPrChange>
        </w:rPr>
        <w:t xml:space="preserve"> Read a character from th</w:t>
      </w:r>
      <w:r w:rsidR="00D74D62" w:rsidRPr="000E6354">
        <w:rPr>
          <w:rFonts w:ascii="Times" w:hAnsi="Times" w:cs="Times"/>
          <w:sz w:val="24"/>
          <w:szCs w:val="24"/>
          <w:rPrChange w:id="531" w:author="zjstone" w:date="2018-03-21T19:49:00Z">
            <w:rPr>
              <w:rFonts w:ascii="Times" w:hAnsi="Times" w:cs="Times"/>
              <w:sz w:val="20"/>
              <w:szCs w:val="20"/>
            </w:rPr>
          </w:rPrChange>
        </w:rPr>
        <w:t>is</w:t>
      </w:r>
      <w:r w:rsidRPr="000E6354">
        <w:rPr>
          <w:rFonts w:ascii="Times" w:hAnsi="Times" w:cs="Times"/>
          <w:sz w:val="24"/>
          <w:szCs w:val="24"/>
          <w:rPrChange w:id="532" w:author="zjstone" w:date="2018-03-21T19:49:00Z">
            <w:rPr>
              <w:rFonts w:ascii="Times" w:hAnsi="Times" w:cs="Times"/>
              <w:sz w:val="20"/>
              <w:szCs w:val="20"/>
            </w:rPr>
          </w:rPrChange>
        </w:rPr>
        <w:t xml:space="preserve"> web response stream</w:t>
      </w:r>
      <w:r w:rsidRPr="000E6354">
        <w:rPr>
          <w:rFonts w:ascii="Times" w:hAnsi="Times" w:cs="Times" w:hint="eastAsia"/>
          <w:sz w:val="24"/>
          <w:szCs w:val="24"/>
          <w:rPrChange w:id="533" w:author="zjstone" w:date="2018-03-21T19:49:00Z">
            <w:rPr>
              <w:rFonts w:ascii="Times" w:hAnsi="Times" w:cs="Times" w:hint="eastAsia"/>
              <w:sz w:val="20"/>
              <w:szCs w:val="20"/>
            </w:rPr>
          </w:rPrChange>
        </w:rPr>
        <w:t>.</w:t>
      </w:r>
    </w:p>
    <w:p w:rsidR="00F82491" w:rsidRPr="000E6354" w:rsidRDefault="00AA6980" w:rsidP="0011259B">
      <w:pPr>
        <w:pStyle w:val="a4"/>
        <w:spacing w:line="360" w:lineRule="auto"/>
        <w:jc w:val="both"/>
        <w:rPr>
          <w:rFonts w:ascii="Times" w:hAnsi="Times" w:cs="Times"/>
          <w:sz w:val="24"/>
          <w:szCs w:val="24"/>
          <w:rPrChange w:id="534" w:author="zjstone" w:date="2018-03-21T19:49:00Z">
            <w:rPr>
              <w:rFonts w:ascii="Times" w:hAnsi="Times" w:cs="Times"/>
              <w:sz w:val="20"/>
              <w:szCs w:val="20"/>
            </w:rPr>
          </w:rPrChange>
        </w:rPr>
        <w:pPrChange w:id="535" w:author="zjstone" w:date="2018-03-21T19:58:00Z">
          <w:pPr>
            <w:pStyle w:val="a4"/>
            <w:spacing w:line="240" w:lineRule="exact"/>
            <w:jc w:val="both"/>
          </w:pPr>
        </w:pPrChange>
      </w:pPr>
      <w:r w:rsidRPr="000E6354">
        <w:rPr>
          <w:rFonts w:ascii="Times" w:hAnsi="Times" w:cs="Times"/>
          <w:sz w:val="24"/>
          <w:szCs w:val="24"/>
          <w:rPrChange w:id="536" w:author="zjstone" w:date="2018-03-21T19:49:00Z">
            <w:rPr>
              <w:rFonts w:ascii="Times" w:hAnsi="Times" w:cs="Times"/>
              <w:sz w:val="20"/>
              <w:szCs w:val="20"/>
            </w:rPr>
          </w:rPrChange>
        </w:rPr>
        <w:t xml:space="preserve">Step </w:t>
      </w:r>
      <w:r w:rsidR="00B9024F" w:rsidRPr="000E6354">
        <w:rPr>
          <w:rFonts w:ascii="Times" w:hAnsi="Times" w:cs="Times"/>
          <w:sz w:val="24"/>
          <w:szCs w:val="24"/>
          <w:rPrChange w:id="537" w:author="zjstone" w:date="2018-03-21T19:49:00Z">
            <w:rPr>
              <w:rFonts w:ascii="Times" w:hAnsi="Times" w:cs="Times"/>
              <w:sz w:val="20"/>
              <w:szCs w:val="20"/>
            </w:rPr>
          </w:rPrChange>
        </w:rPr>
        <w:t>5</w:t>
      </w:r>
      <w:r w:rsidRPr="000E6354">
        <w:rPr>
          <w:rFonts w:ascii="Times" w:hAnsi="Times" w:cs="Times"/>
          <w:sz w:val="24"/>
          <w:szCs w:val="24"/>
          <w:rPrChange w:id="538" w:author="zjstone" w:date="2018-03-21T19:49:00Z">
            <w:rPr>
              <w:rFonts w:ascii="Times" w:hAnsi="Times" w:cs="Times"/>
              <w:sz w:val="20"/>
              <w:szCs w:val="20"/>
            </w:rPr>
          </w:rPrChange>
        </w:rPr>
        <w:t>: If a URL is fully read</w:t>
      </w:r>
      <w:r w:rsidRPr="000E6354">
        <w:rPr>
          <w:rFonts w:ascii="Times" w:hAnsi="Times" w:cs="Times" w:hint="eastAsia"/>
          <w:sz w:val="24"/>
          <w:szCs w:val="24"/>
          <w:rPrChange w:id="539" w:author="zjstone" w:date="2018-03-21T19:49:00Z">
            <w:rPr>
              <w:rFonts w:ascii="Times" w:hAnsi="Times" w:cs="Times" w:hint="eastAsia"/>
              <w:sz w:val="20"/>
              <w:szCs w:val="20"/>
            </w:rPr>
          </w:rPrChange>
        </w:rPr>
        <w:t>,</w:t>
      </w:r>
      <w:r w:rsidRPr="000E6354">
        <w:rPr>
          <w:rFonts w:ascii="Times" w:hAnsi="Times" w:cs="Times"/>
          <w:sz w:val="24"/>
          <w:szCs w:val="24"/>
          <w:rPrChange w:id="540" w:author="zjstone" w:date="2018-03-21T19:49:00Z">
            <w:rPr>
              <w:rFonts w:ascii="Times" w:hAnsi="Times" w:cs="Times"/>
              <w:sz w:val="20"/>
              <w:szCs w:val="20"/>
            </w:rPr>
          </w:rPrChange>
        </w:rPr>
        <w:t xml:space="preserve"> go to step </w:t>
      </w:r>
      <w:r w:rsidR="00B9024F" w:rsidRPr="000E6354">
        <w:rPr>
          <w:rFonts w:ascii="Times" w:hAnsi="Times" w:cs="Times"/>
          <w:sz w:val="24"/>
          <w:szCs w:val="24"/>
          <w:rPrChange w:id="541" w:author="zjstone" w:date="2018-03-21T19:49:00Z">
            <w:rPr>
              <w:rFonts w:ascii="Times" w:hAnsi="Times" w:cs="Times"/>
              <w:sz w:val="20"/>
              <w:szCs w:val="20"/>
            </w:rPr>
          </w:rPrChange>
        </w:rPr>
        <w:t>6</w:t>
      </w:r>
      <w:r w:rsidRPr="000E6354">
        <w:rPr>
          <w:rFonts w:ascii="Times" w:hAnsi="Times" w:cs="Times"/>
          <w:sz w:val="24"/>
          <w:szCs w:val="24"/>
          <w:rPrChange w:id="542" w:author="zjstone" w:date="2018-03-21T19:49:00Z">
            <w:rPr>
              <w:rFonts w:ascii="Times" w:hAnsi="Times" w:cs="Times"/>
              <w:sz w:val="20"/>
              <w:szCs w:val="20"/>
            </w:rPr>
          </w:rPrChange>
        </w:rPr>
        <w:t xml:space="preserve">. Otherwise, go to step </w:t>
      </w:r>
      <w:r w:rsidR="00B9024F" w:rsidRPr="000E6354">
        <w:rPr>
          <w:rFonts w:ascii="Times" w:hAnsi="Times" w:cs="Times"/>
          <w:sz w:val="24"/>
          <w:szCs w:val="24"/>
          <w:rPrChange w:id="543" w:author="zjstone" w:date="2018-03-21T19:49:00Z">
            <w:rPr>
              <w:rFonts w:ascii="Times" w:hAnsi="Times" w:cs="Times"/>
              <w:sz w:val="20"/>
              <w:szCs w:val="20"/>
            </w:rPr>
          </w:rPrChange>
        </w:rPr>
        <w:t>7</w:t>
      </w:r>
      <w:r w:rsidRPr="000E6354">
        <w:rPr>
          <w:rFonts w:ascii="Times" w:hAnsi="Times" w:cs="Times"/>
          <w:sz w:val="24"/>
          <w:szCs w:val="24"/>
          <w:rPrChange w:id="544" w:author="zjstone" w:date="2018-03-21T19:49:00Z">
            <w:rPr>
              <w:rFonts w:ascii="Times" w:hAnsi="Times" w:cs="Times"/>
              <w:sz w:val="20"/>
              <w:szCs w:val="20"/>
            </w:rPr>
          </w:rPrChange>
        </w:rPr>
        <w:t>.</w:t>
      </w:r>
    </w:p>
    <w:p w:rsidR="00F82491" w:rsidRPr="000E6354" w:rsidRDefault="00AA6980" w:rsidP="0011259B">
      <w:pPr>
        <w:pStyle w:val="a4"/>
        <w:spacing w:line="360" w:lineRule="auto"/>
        <w:jc w:val="both"/>
        <w:rPr>
          <w:rFonts w:ascii="Times" w:hAnsi="Times" w:cs="Times"/>
          <w:sz w:val="24"/>
          <w:szCs w:val="24"/>
          <w:rPrChange w:id="545" w:author="zjstone" w:date="2018-03-21T19:49:00Z">
            <w:rPr>
              <w:rFonts w:ascii="Times" w:hAnsi="Times" w:cs="Times"/>
              <w:sz w:val="20"/>
              <w:szCs w:val="20"/>
            </w:rPr>
          </w:rPrChange>
        </w:rPr>
        <w:pPrChange w:id="546" w:author="zjstone" w:date="2018-03-21T19:58:00Z">
          <w:pPr>
            <w:pStyle w:val="a4"/>
            <w:spacing w:line="240" w:lineRule="exact"/>
            <w:jc w:val="both"/>
          </w:pPr>
        </w:pPrChange>
      </w:pPr>
      <w:r w:rsidRPr="000E6354">
        <w:rPr>
          <w:rFonts w:ascii="Times" w:hAnsi="Times" w:cs="Times"/>
          <w:sz w:val="24"/>
          <w:szCs w:val="24"/>
          <w:rPrChange w:id="547" w:author="zjstone" w:date="2018-03-21T19:49:00Z">
            <w:rPr>
              <w:rFonts w:ascii="Times" w:hAnsi="Times" w:cs="Times"/>
              <w:sz w:val="20"/>
              <w:szCs w:val="20"/>
            </w:rPr>
          </w:rPrChange>
        </w:rPr>
        <w:t xml:space="preserve">Step </w:t>
      </w:r>
      <w:r w:rsidR="00B9024F" w:rsidRPr="000E6354">
        <w:rPr>
          <w:rFonts w:ascii="Times" w:hAnsi="Times" w:cs="Times"/>
          <w:sz w:val="24"/>
          <w:szCs w:val="24"/>
          <w:rPrChange w:id="548" w:author="zjstone" w:date="2018-03-21T19:49:00Z">
            <w:rPr>
              <w:rFonts w:ascii="Times" w:hAnsi="Times" w:cs="Times"/>
              <w:sz w:val="20"/>
              <w:szCs w:val="20"/>
            </w:rPr>
          </w:rPrChange>
        </w:rPr>
        <w:t>6</w:t>
      </w:r>
      <w:r w:rsidRPr="000E6354">
        <w:rPr>
          <w:rFonts w:ascii="Times" w:hAnsi="Times" w:cs="Times"/>
          <w:sz w:val="24"/>
          <w:szCs w:val="24"/>
          <w:rPrChange w:id="549" w:author="zjstone" w:date="2018-03-21T19:49:00Z">
            <w:rPr>
              <w:rFonts w:ascii="Times" w:hAnsi="Times" w:cs="Times"/>
              <w:sz w:val="20"/>
              <w:szCs w:val="20"/>
            </w:rPr>
          </w:rPrChange>
        </w:rPr>
        <w:t xml:space="preserve">: If this URL is relative, go to step </w:t>
      </w:r>
      <w:r w:rsidRPr="000E6354">
        <w:rPr>
          <w:rFonts w:ascii="Times" w:hAnsi="Times" w:cs="Times" w:hint="eastAsia"/>
          <w:sz w:val="24"/>
          <w:szCs w:val="24"/>
          <w:rPrChange w:id="550" w:author="zjstone" w:date="2018-03-21T19:49:00Z">
            <w:rPr>
              <w:rFonts w:ascii="Times" w:hAnsi="Times" w:cs="Times" w:hint="eastAsia"/>
              <w:sz w:val="20"/>
              <w:szCs w:val="20"/>
            </w:rPr>
          </w:rPrChange>
        </w:rPr>
        <w:t>1</w:t>
      </w:r>
      <w:r w:rsidR="00B9024F" w:rsidRPr="000E6354">
        <w:rPr>
          <w:rFonts w:ascii="Times" w:hAnsi="Times" w:cs="Times"/>
          <w:sz w:val="24"/>
          <w:szCs w:val="24"/>
          <w:rPrChange w:id="551" w:author="zjstone" w:date="2018-03-21T19:49:00Z">
            <w:rPr>
              <w:rFonts w:ascii="Times" w:hAnsi="Times" w:cs="Times"/>
              <w:sz w:val="20"/>
              <w:szCs w:val="20"/>
            </w:rPr>
          </w:rPrChange>
        </w:rPr>
        <w:t>4</w:t>
      </w:r>
      <w:r w:rsidRPr="000E6354">
        <w:rPr>
          <w:rFonts w:ascii="Times" w:hAnsi="Times" w:cs="Times"/>
          <w:sz w:val="24"/>
          <w:szCs w:val="24"/>
          <w:rPrChange w:id="552" w:author="zjstone" w:date="2018-03-21T19:49:00Z">
            <w:rPr>
              <w:rFonts w:ascii="Times" w:hAnsi="Times" w:cs="Times"/>
              <w:sz w:val="20"/>
              <w:szCs w:val="20"/>
            </w:rPr>
          </w:rPrChange>
        </w:rPr>
        <w:t xml:space="preserve">. Otherwise </w:t>
      </w:r>
      <w:r w:rsidRPr="000E6354">
        <w:rPr>
          <w:rFonts w:ascii="Times" w:hAnsi="Times" w:cs="Times"/>
          <w:sz w:val="24"/>
          <w:szCs w:val="24"/>
          <w:rPrChange w:id="553" w:author="zjstone" w:date="2018-03-21T19:49:00Z">
            <w:rPr>
              <w:rFonts w:ascii="Times" w:hAnsi="Times" w:cs="Times"/>
              <w:sz w:val="20"/>
              <w:szCs w:val="20"/>
            </w:rPr>
          </w:rPrChange>
        </w:rPr>
        <w:lastRenderedPageBreak/>
        <w:t>go to step 1</w:t>
      </w:r>
      <w:r w:rsidR="00B9024F" w:rsidRPr="000E6354">
        <w:rPr>
          <w:rFonts w:ascii="Times" w:hAnsi="Times" w:cs="Times"/>
          <w:sz w:val="24"/>
          <w:szCs w:val="24"/>
          <w:rPrChange w:id="554" w:author="zjstone" w:date="2018-03-21T19:49:00Z">
            <w:rPr>
              <w:rFonts w:ascii="Times" w:hAnsi="Times" w:cs="Times"/>
              <w:sz w:val="20"/>
              <w:szCs w:val="20"/>
            </w:rPr>
          </w:rPrChange>
        </w:rPr>
        <w:t>5</w:t>
      </w:r>
      <w:r w:rsidRPr="000E6354">
        <w:rPr>
          <w:rFonts w:ascii="Times" w:hAnsi="Times" w:cs="Times"/>
          <w:sz w:val="24"/>
          <w:szCs w:val="24"/>
          <w:rPrChange w:id="555" w:author="zjstone" w:date="2018-03-21T19:49:00Z">
            <w:rPr>
              <w:rFonts w:ascii="Times" w:hAnsi="Times" w:cs="Times"/>
              <w:sz w:val="20"/>
              <w:szCs w:val="20"/>
            </w:rPr>
          </w:rPrChange>
        </w:rPr>
        <w:t>.</w:t>
      </w:r>
    </w:p>
    <w:p w:rsidR="00F82491" w:rsidRPr="000E6354" w:rsidRDefault="00AA6980" w:rsidP="0011259B">
      <w:pPr>
        <w:pStyle w:val="a4"/>
        <w:spacing w:line="360" w:lineRule="auto"/>
        <w:jc w:val="both"/>
        <w:rPr>
          <w:rFonts w:ascii="Times" w:hAnsi="Times" w:cs="Times"/>
          <w:sz w:val="24"/>
          <w:szCs w:val="24"/>
          <w:rPrChange w:id="556" w:author="zjstone" w:date="2018-03-21T19:49:00Z">
            <w:rPr>
              <w:rFonts w:ascii="Times" w:hAnsi="Times" w:cs="Times"/>
              <w:sz w:val="20"/>
              <w:szCs w:val="20"/>
            </w:rPr>
          </w:rPrChange>
        </w:rPr>
        <w:pPrChange w:id="557" w:author="zjstone" w:date="2018-03-21T19:58:00Z">
          <w:pPr>
            <w:pStyle w:val="a4"/>
            <w:spacing w:line="240" w:lineRule="exact"/>
            <w:jc w:val="both"/>
          </w:pPr>
        </w:pPrChange>
      </w:pPr>
      <w:r w:rsidRPr="000E6354">
        <w:rPr>
          <w:rFonts w:ascii="Times" w:hAnsi="Times" w:cs="Times"/>
          <w:sz w:val="24"/>
          <w:szCs w:val="24"/>
          <w:rPrChange w:id="558" w:author="zjstone" w:date="2018-03-21T19:49:00Z">
            <w:rPr>
              <w:rFonts w:ascii="Times" w:hAnsi="Times" w:cs="Times"/>
              <w:sz w:val="20"/>
              <w:szCs w:val="20"/>
            </w:rPr>
          </w:rPrChange>
        </w:rPr>
        <w:t xml:space="preserve">Step </w:t>
      </w:r>
      <w:r w:rsidR="00B9024F" w:rsidRPr="000E6354">
        <w:rPr>
          <w:rFonts w:ascii="Times" w:hAnsi="Times" w:cs="Times"/>
          <w:sz w:val="24"/>
          <w:szCs w:val="24"/>
          <w:rPrChange w:id="559" w:author="zjstone" w:date="2018-03-21T19:49:00Z">
            <w:rPr>
              <w:rFonts w:ascii="Times" w:hAnsi="Times" w:cs="Times"/>
              <w:sz w:val="20"/>
              <w:szCs w:val="20"/>
            </w:rPr>
          </w:rPrChange>
        </w:rPr>
        <w:t>7</w:t>
      </w:r>
      <w:r w:rsidRPr="000E6354">
        <w:rPr>
          <w:rFonts w:ascii="Times" w:hAnsi="Times" w:cs="Times"/>
          <w:sz w:val="24"/>
          <w:szCs w:val="24"/>
          <w:rPrChange w:id="560" w:author="zjstone" w:date="2018-03-21T19:49:00Z">
            <w:rPr>
              <w:rFonts w:ascii="Times" w:hAnsi="Times" w:cs="Times"/>
              <w:sz w:val="20"/>
              <w:szCs w:val="20"/>
            </w:rPr>
          </w:rPrChange>
        </w:rPr>
        <w:t>: Check that the</w:t>
      </w:r>
      <w:r w:rsidR="0021134A" w:rsidRPr="000E6354">
        <w:rPr>
          <w:rFonts w:ascii="Times" w:hAnsi="Times" w:cs="Times"/>
          <w:sz w:val="24"/>
          <w:szCs w:val="24"/>
          <w:rPrChange w:id="561" w:author="zjstone" w:date="2018-03-21T19:49:00Z">
            <w:rPr>
              <w:rFonts w:ascii="Times" w:hAnsi="Times" w:cs="Times"/>
              <w:sz w:val="20"/>
              <w:szCs w:val="20"/>
            </w:rPr>
          </w:rPrChange>
        </w:rPr>
        <w:t xml:space="preserve"> flag</w:t>
      </w:r>
      <w:r w:rsidRPr="000E6354">
        <w:rPr>
          <w:rFonts w:ascii="Times" w:hAnsi="Times" w:cs="Times"/>
          <w:i/>
          <w:sz w:val="24"/>
          <w:szCs w:val="24"/>
          <w:rPrChange w:id="562" w:author="zjstone" w:date="2018-03-21T19:49:00Z">
            <w:rPr>
              <w:rFonts w:ascii="Times" w:hAnsi="Times" w:cs="Times"/>
              <w:i/>
              <w:sz w:val="20"/>
              <w:szCs w:val="20"/>
            </w:rPr>
          </w:rPrChange>
        </w:rPr>
        <w:t xml:space="preserve"> client_dynamic_url</w:t>
      </w:r>
      <w:r w:rsidRPr="000E6354">
        <w:rPr>
          <w:rFonts w:ascii="Times" w:hAnsi="Times" w:cs="Times"/>
          <w:sz w:val="24"/>
          <w:szCs w:val="24"/>
          <w:rPrChange w:id="563" w:author="zjstone" w:date="2018-03-21T19:49:00Z">
            <w:rPr>
              <w:rFonts w:ascii="Times" w:hAnsi="Times" w:cs="Times"/>
              <w:sz w:val="20"/>
              <w:szCs w:val="20"/>
            </w:rPr>
          </w:rPrChange>
        </w:rPr>
        <w:t xml:space="preserve"> value is true and fully read to a string related to a client dynamic URL. If it is true, go to step </w:t>
      </w:r>
      <w:r w:rsidR="00B9024F" w:rsidRPr="000E6354">
        <w:rPr>
          <w:rFonts w:ascii="Times" w:hAnsi="Times" w:cs="Times"/>
          <w:sz w:val="24"/>
          <w:szCs w:val="24"/>
          <w:rPrChange w:id="564" w:author="zjstone" w:date="2018-03-21T19:49:00Z">
            <w:rPr>
              <w:rFonts w:ascii="Times" w:hAnsi="Times" w:cs="Times"/>
              <w:sz w:val="20"/>
              <w:szCs w:val="20"/>
            </w:rPr>
          </w:rPrChange>
        </w:rPr>
        <w:t>8</w:t>
      </w:r>
      <w:r w:rsidRPr="000E6354">
        <w:rPr>
          <w:rFonts w:ascii="Times" w:hAnsi="Times" w:cs="Times"/>
          <w:sz w:val="24"/>
          <w:szCs w:val="24"/>
          <w:rPrChange w:id="565" w:author="zjstone" w:date="2018-03-21T19:49:00Z">
            <w:rPr>
              <w:rFonts w:ascii="Times" w:hAnsi="Times" w:cs="Times"/>
              <w:sz w:val="20"/>
              <w:szCs w:val="20"/>
            </w:rPr>
          </w:rPrChange>
        </w:rPr>
        <w:t>. Otherwise, go to step 2</w:t>
      </w:r>
      <w:r w:rsidR="00B9024F" w:rsidRPr="000E6354">
        <w:rPr>
          <w:rFonts w:ascii="Times" w:hAnsi="Times" w:cs="Times"/>
          <w:sz w:val="24"/>
          <w:szCs w:val="24"/>
          <w:rPrChange w:id="566" w:author="zjstone" w:date="2018-03-21T19:49:00Z">
            <w:rPr>
              <w:rFonts w:ascii="Times" w:hAnsi="Times" w:cs="Times"/>
              <w:sz w:val="20"/>
              <w:szCs w:val="20"/>
            </w:rPr>
          </w:rPrChange>
        </w:rPr>
        <w:t>2</w:t>
      </w:r>
      <w:r w:rsidRPr="000E6354">
        <w:rPr>
          <w:rFonts w:ascii="Times" w:hAnsi="Times" w:cs="Times"/>
          <w:sz w:val="24"/>
          <w:szCs w:val="24"/>
          <w:rPrChange w:id="567" w:author="zjstone" w:date="2018-03-21T19:49:00Z">
            <w:rPr>
              <w:rFonts w:ascii="Times" w:hAnsi="Times" w:cs="Times"/>
              <w:sz w:val="20"/>
              <w:szCs w:val="20"/>
            </w:rPr>
          </w:rPrChange>
        </w:rPr>
        <w:t>.</w:t>
      </w:r>
    </w:p>
    <w:p w:rsidR="00F82491" w:rsidRPr="000E6354" w:rsidRDefault="00AA6980" w:rsidP="0011259B">
      <w:pPr>
        <w:pStyle w:val="a4"/>
        <w:spacing w:line="360" w:lineRule="auto"/>
        <w:jc w:val="both"/>
        <w:rPr>
          <w:rFonts w:ascii="Times" w:hAnsi="Times" w:cs="Times"/>
          <w:sz w:val="24"/>
          <w:szCs w:val="24"/>
          <w:rPrChange w:id="568" w:author="zjstone" w:date="2018-03-21T19:49:00Z">
            <w:rPr>
              <w:rFonts w:ascii="Times" w:hAnsi="Times" w:cs="Times"/>
              <w:sz w:val="20"/>
              <w:szCs w:val="20"/>
            </w:rPr>
          </w:rPrChange>
        </w:rPr>
        <w:pPrChange w:id="569" w:author="zjstone" w:date="2018-03-21T19:58:00Z">
          <w:pPr>
            <w:pStyle w:val="a4"/>
            <w:spacing w:line="240" w:lineRule="exact"/>
            <w:jc w:val="both"/>
          </w:pPr>
        </w:pPrChange>
      </w:pPr>
      <w:r w:rsidRPr="000E6354">
        <w:rPr>
          <w:rFonts w:ascii="Times" w:hAnsi="Times" w:cs="Times"/>
          <w:sz w:val="24"/>
          <w:szCs w:val="24"/>
          <w:rPrChange w:id="570" w:author="zjstone" w:date="2018-03-21T19:49:00Z">
            <w:rPr>
              <w:rFonts w:ascii="Times" w:hAnsi="Times" w:cs="Times"/>
              <w:sz w:val="20"/>
              <w:szCs w:val="20"/>
            </w:rPr>
          </w:rPrChange>
        </w:rPr>
        <w:t xml:space="preserve">Step </w:t>
      </w:r>
      <w:r w:rsidR="00B9024F" w:rsidRPr="000E6354">
        <w:rPr>
          <w:rFonts w:ascii="Times" w:hAnsi="Times" w:cs="Times"/>
          <w:sz w:val="24"/>
          <w:szCs w:val="24"/>
          <w:rPrChange w:id="571" w:author="zjstone" w:date="2018-03-21T19:49:00Z">
            <w:rPr>
              <w:rFonts w:ascii="Times" w:hAnsi="Times" w:cs="Times"/>
              <w:sz w:val="20"/>
              <w:szCs w:val="20"/>
            </w:rPr>
          </w:rPrChange>
        </w:rPr>
        <w:t>8</w:t>
      </w:r>
      <w:r w:rsidRPr="000E6354">
        <w:rPr>
          <w:rFonts w:ascii="Times" w:hAnsi="Times" w:cs="Times"/>
          <w:sz w:val="24"/>
          <w:szCs w:val="24"/>
          <w:rPrChange w:id="572" w:author="zjstone" w:date="2018-03-21T19:49:00Z">
            <w:rPr>
              <w:rFonts w:ascii="Times" w:hAnsi="Times" w:cs="Times"/>
              <w:sz w:val="20"/>
              <w:szCs w:val="20"/>
            </w:rPr>
          </w:rPrChange>
        </w:rPr>
        <w:t xml:space="preserve">: Find out if there is a corresponding virtual string in the system based on the user GUID and the related string. If no, a random virtual string is generated, and the related string is replaced, go to step </w:t>
      </w:r>
      <w:r w:rsidR="00B9024F" w:rsidRPr="000E6354">
        <w:rPr>
          <w:rFonts w:ascii="Times" w:hAnsi="Times" w:cs="Times"/>
          <w:sz w:val="24"/>
          <w:szCs w:val="24"/>
          <w:rPrChange w:id="573" w:author="zjstone" w:date="2018-03-21T19:49:00Z">
            <w:rPr>
              <w:rFonts w:ascii="Times" w:hAnsi="Times" w:cs="Times"/>
              <w:sz w:val="20"/>
              <w:szCs w:val="20"/>
            </w:rPr>
          </w:rPrChange>
        </w:rPr>
        <w:t>9</w:t>
      </w:r>
      <w:r w:rsidRPr="000E6354">
        <w:rPr>
          <w:rFonts w:ascii="Times" w:hAnsi="Times" w:cs="Times"/>
          <w:sz w:val="24"/>
          <w:szCs w:val="24"/>
          <w:rPrChange w:id="574" w:author="zjstone" w:date="2018-03-21T19:49:00Z">
            <w:rPr>
              <w:rFonts w:ascii="Times" w:hAnsi="Times" w:cs="Times"/>
              <w:sz w:val="20"/>
              <w:szCs w:val="20"/>
            </w:rPr>
          </w:rPrChange>
        </w:rPr>
        <w:t>. Otherwise, go to step 1</w:t>
      </w:r>
      <w:r w:rsidR="00B9024F" w:rsidRPr="000E6354">
        <w:rPr>
          <w:rFonts w:ascii="Times" w:hAnsi="Times" w:cs="Times"/>
          <w:sz w:val="24"/>
          <w:szCs w:val="24"/>
          <w:rPrChange w:id="575" w:author="zjstone" w:date="2018-03-21T19:49:00Z">
            <w:rPr>
              <w:rFonts w:ascii="Times" w:hAnsi="Times" w:cs="Times"/>
              <w:sz w:val="20"/>
              <w:szCs w:val="20"/>
            </w:rPr>
          </w:rPrChange>
        </w:rPr>
        <w:t>2</w:t>
      </w:r>
      <w:r w:rsidRPr="000E6354">
        <w:rPr>
          <w:rFonts w:ascii="Times" w:hAnsi="Times" w:cs="Times"/>
          <w:sz w:val="24"/>
          <w:szCs w:val="24"/>
          <w:rPrChange w:id="576" w:author="zjstone" w:date="2018-03-21T19:49:00Z">
            <w:rPr>
              <w:rFonts w:ascii="Times" w:hAnsi="Times" w:cs="Times"/>
              <w:sz w:val="20"/>
              <w:szCs w:val="20"/>
            </w:rPr>
          </w:rPrChange>
        </w:rPr>
        <w:t>.</w:t>
      </w:r>
    </w:p>
    <w:p w:rsidR="00F82491" w:rsidRPr="000E6354" w:rsidRDefault="00AA6980" w:rsidP="0011259B">
      <w:pPr>
        <w:pStyle w:val="a4"/>
        <w:spacing w:line="360" w:lineRule="auto"/>
        <w:jc w:val="both"/>
        <w:rPr>
          <w:rFonts w:ascii="Times" w:hAnsi="Times" w:cs="Times"/>
          <w:sz w:val="24"/>
          <w:szCs w:val="24"/>
          <w:rPrChange w:id="577" w:author="zjstone" w:date="2018-03-21T19:49:00Z">
            <w:rPr>
              <w:rFonts w:ascii="Times" w:hAnsi="Times" w:cs="Times"/>
              <w:sz w:val="20"/>
              <w:szCs w:val="20"/>
            </w:rPr>
          </w:rPrChange>
        </w:rPr>
        <w:pPrChange w:id="578" w:author="zjstone" w:date="2018-03-21T19:58:00Z">
          <w:pPr>
            <w:pStyle w:val="a4"/>
            <w:spacing w:line="240" w:lineRule="exact"/>
            <w:jc w:val="both"/>
          </w:pPr>
        </w:pPrChange>
      </w:pPr>
      <w:r w:rsidRPr="000E6354">
        <w:rPr>
          <w:rFonts w:ascii="Times" w:hAnsi="Times" w:cs="Times"/>
          <w:sz w:val="24"/>
          <w:szCs w:val="24"/>
          <w:rPrChange w:id="579" w:author="zjstone" w:date="2018-03-21T19:49:00Z">
            <w:rPr>
              <w:rFonts w:ascii="Times" w:hAnsi="Times" w:cs="Times"/>
              <w:sz w:val="20"/>
              <w:szCs w:val="20"/>
            </w:rPr>
          </w:rPrChange>
        </w:rPr>
        <w:t xml:space="preserve">Step </w:t>
      </w:r>
      <w:r w:rsidR="00B9024F" w:rsidRPr="000E6354">
        <w:rPr>
          <w:rFonts w:ascii="Times" w:hAnsi="Times" w:cs="Times"/>
          <w:sz w:val="24"/>
          <w:szCs w:val="24"/>
          <w:rPrChange w:id="580" w:author="zjstone" w:date="2018-03-21T19:49:00Z">
            <w:rPr>
              <w:rFonts w:ascii="Times" w:hAnsi="Times" w:cs="Times"/>
              <w:sz w:val="20"/>
              <w:szCs w:val="20"/>
            </w:rPr>
          </w:rPrChange>
        </w:rPr>
        <w:t>9</w:t>
      </w:r>
      <w:r w:rsidRPr="000E6354">
        <w:rPr>
          <w:rFonts w:ascii="Times" w:hAnsi="Times" w:cs="Times"/>
          <w:sz w:val="24"/>
          <w:szCs w:val="24"/>
          <w:rPrChange w:id="581" w:author="zjstone" w:date="2018-03-21T19:49:00Z">
            <w:rPr>
              <w:rFonts w:ascii="Times" w:hAnsi="Times" w:cs="Times"/>
              <w:sz w:val="20"/>
              <w:szCs w:val="20"/>
            </w:rPr>
          </w:rPrChange>
        </w:rPr>
        <w:t xml:space="preserve">: Add a triple-tuple (uid, actual_string, virtual_string) record into system, then go to step </w:t>
      </w:r>
      <w:r w:rsidRPr="000E6354">
        <w:rPr>
          <w:rFonts w:ascii="Times" w:hAnsi="Times" w:cs="Times" w:hint="eastAsia"/>
          <w:sz w:val="24"/>
          <w:szCs w:val="24"/>
          <w:rPrChange w:id="582" w:author="zjstone" w:date="2018-03-21T19:49:00Z">
            <w:rPr>
              <w:rFonts w:ascii="Times" w:hAnsi="Times" w:cs="Times" w:hint="eastAsia"/>
              <w:sz w:val="20"/>
              <w:szCs w:val="20"/>
            </w:rPr>
          </w:rPrChange>
        </w:rPr>
        <w:t>1</w:t>
      </w:r>
      <w:r w:rsidR="00B9024F" w:rsidRPr="000E6354">
        <w:rPr>
          <w:rFonts w:ascii="Times" w:hAnsi="Times" w:cs="Times"/>
          <w:sz w:val="24"/>
          <w:szCs w:val="24"/>
          <w:rPrChange w:id="583" w:author="zjstone" w:date="2018-03-21T19:49:00Z">
            <w:rPr>
              <w:rFonts w:ascii="Times" w:hAnsi="Times" w:cs="Times"/>
              <w:sz w:val="20"/>
              <w:szCs w:val="20"/>
            </w:rPr>
          </w:rPrChange>
        </w:rPr>
        <w:t>0</w:t>
      </w:r>
      <w:r w:rsidRPr="000E6354">
        <w:rPr>
          <w:rFonts w:ascii="Times" w:hAnsi="Times" w:cs="Times"/>
          <w:sz w:val="24"/>
          <w:szCs w:val="24"/>
          <w:rPrChange w:id="584" w:author="zjstone" w:date="2018-03-21T19:49:00Z">
            <w:rPr>
              <w:rFonts w:ascii="Times" w:hAnsi="Times" w:cs="Times"/>
              <w:sz w:val="20"/>
              <w:szCs w:val="20"/>
            </w:rPr>
          </w:rPrChange>
        </w:rPr>
        <w:t>.</w:t>
      </w:r>
    </w:p>
    <w:p w:rsidR="00F82491" w:rsidRPr="000E6354" w:rsidRDefault="00AA6980" w:rsidP="0011259B">
      <w:pPr>
        <w:pStyle w:val="a4"/>
        <w:spacing w:line="360" w:lineRule="auto"/>
        <w:jc w:val="both"/>
        <w:rPr>
          <w:rFonts w:ascii="Times" w:hAnsi="Times" w:cs="Times"/>
          <w:sz w:val="24"/>
          <w:szCs w:val="24"/>
          <w:rPrChange w:id="585" w:author="zjstone" w:date="2018-03-21T19:49:00Z">
            <w:rPr>
              <w:rFonts w:ascii="Times" w:hAnsi="Times" w:cs="Times"/>
              <w:sz w:val="20"/>
              <w:szCs w:val="20"/>
            </w:rPr>
          </w:rPrChange>
        </w:rPr>
        <w:pPrChange w:id="586" w:author="zjstone" w:date="2018-03-21T19:58:00Z">
          <w:pPr>
            <w:pStyle w:val="a4"/>
            <w:spacing w:line="240" w:lineRule="exact"/>
            <w:jc w:val="both"/>
          </w:pPr>
        </w:pPrChange>
      </w:pPr>
      <w:r w:rsidRPr="000E6354">
        <w:rPr>
          <w:rFonts w:ascii="Times" w:hAnsi="Times" w:cs="Times"/>
          <w:sz w:val="24"/>
          <w:szCs w:val="24"/>
          <w:rPrChange w:id="587" w:author="zjstone" w:date="2018-03-21T19:49:00Z">
            <w:rPr>
              <w:rFonts w:ascii="Times" w:hAnsi="Times" w:cs="Times"/>
              <w:sz w:val="20"/>
              <w:szCs w:val="20"/>
            </w:rPr>
          </w:rPrChange>
        </w:rPr>
        <w:t xml:space="preserve">Step </w:t>
      </w:r>
      <w:r w:rsidRPr="000E6354">
        <w:rPr>
          <w:rFonts w:ascii="Times" w:hAnsi="Times" w:cs="Times" w:hint="eastAsia"/>
          <w:sz w:val="24"/>
          <w:szCs w:val="24"/>
          <w:rPrChange w:id="588" w:author="zjstone" w:date="2018-03-21T19:49:00Z">
            <w:rPr>
              <w:rFonts w:ascii="Times" w:hAnsi="Times" w:cs="Times" w:hint="eastAsia"/>
              <w:sz w:val="20"/>
              <w:szCs w:val="20"/>
            </w:rPr>
          </w:rPrChange>
        </w:rPr>
        <w:t>1</w:t>
      </w:r>
      <w:r w:rsidR="00B9024F" w:rsidRPr="000E6354">
        <w:rPr>
          <w:rFonts w:ascii="Times" w:hAnsi="Times" w:cs="Times"/>
          <w:sz w:val="24"/>
          <w:szCs w:val="24"/>
          <w:rPrChange w:id="589" w:author="zjstone" w:date="2018-03-21T19:49:00Z">
            <w:rPr>
              <w:rFonts w:ascii="Times" w:hAnsi="Times" w:cs="Times"/>
              <w:sz w:val="20"/>
              <w:szCs w:val="20"/>
            </w:rPr>
          </w:rPrChange>
        </w:rPr>
        <w:t>0</w:t>
      </w:r>
      <w:r w:rsidRPr="000E6354">
        <w:rPr>
          <w:rFonts w:ascii="Times" w:hAnsi="Times" w:cs="Times"/>
          <w:sz w:val="24"/>
          <w:szCs w:val="24"/>
          <w:rPrChange w:id="590" w:author="zjstone" w:date="2018-03-21T19:49:00Z">
            <w:rPr>
              <w:rFonts w:ascii="Times" w:hAnsi="Times" w:cs="Times"/>
              <w:sz w:val="20"/>
              <w:szCs w:val="20"/>
            </w:rPr>
          </w:rPrChange>
        </w:rPr>
        <w:t xml:space="preserve">: Add a two-tuple (virtual_string, actual_string) record into system, then go to step </w:t>
      </w:r>
      <w:r w:rsidRPr="000E6354">
        <w:rPr>
          <w:rFonts w:ascii="Times" w:hAnsi="Times" w:cs="Times" w:hint="eastAsia"/>
          <w:sz w:val="24"/>
          <w:szCs w:val="24"/>
          <w:rPrChange w:id="591" w:author="zjstone" w:date="2018-03-21T19:49:00Z">
            <w:rPr>
              <w:rFonts w:ascii="Times" w:hAnsi="Times" w:cs="Times" w:hint="eastAsia"/>
              <w:sz w:val="20"/>
              <w:szCs w:val="20"/>
            </w:rPr>
          </w:rPrChange>
        </w:rPr>
        <w:t>1</w:t>
      </w:r>
      <w:r w:rsidR="00B9024F" w:rsidRPr="000E6354">
        <w:rPr>
          <w:rFonts w:ascii="Times" w:hAnsi="Times" w:cs="Times"/>
          <w:sz w:val="24"/>
          <w:szCs w:val="24"/>
          <w:rPrChange w:id="592" w:author="zjstone" w:date="2018-03-21T19:49:00Z">
            <w:rPr>
              <w:rFonts w:ascii="Times" w:hAnsi="Times" w:cs="Times"/>
              <w:sz w:val="20"/>
              <w:szCs w:val="20"/>
            </w:rPr>
          </w:rPrChange>
        </w:rPr>
        <w:t>1</w:t>
      </w:r>
      <w:r w:rsidRPr="000E6354">
        <w:rPr>
          <w:rFonts w:ascii="Times" w:hAnsi="Times" w:cs="Times"/>
          <w:sz w:val="24"/>
          <w:szCs w:val="24"/>
          <w:rPrChange w:id="593" w:author="zjstone" w:date="2018-03-21T19:49:00Z">
            <w:rPr>
              <w:rFonts w:ascii="Times" w:hAnsi="Times" w:cs="Times"/>
              <w:sz w:val="20"/>
              <w:szCs w:val="20"/>
            </w:rPr>
          </w:rPrChange>
        </w:rPr>
        <w:t>.</w:t>
      </w:r>
    </w:p>
    <w:p w:rsidR="00F82491" w:rsidRPr="000E6354" w:rsidRDefault="00AA6980" w:rsidP="0011259B">
      <w:pPr>
        <w:pStyle w:val="a4"/>
        <w:spacing w:line="360" w:lineRule="auto"/>
        <w:jc w:val="both"/>
        <w:rPr>
          <w:rFonts w:ascii="Times" w:hAnsi="Times" w:cs="Times"/>
          <w:sz w:val="24"/>
          <w:szCs w:val="24"/>
          <w:rPrChange w:id="594" w:author="zjstone" w:date="2018-03-21T19:49:00Z">
            <w:rPr>
              <w:rFonts w:ascii="Times" w:hAnsi="Times" w:cs="Times"/>
              <w:sz w:val="20"/>
              <w:szCs w:val="20"/>
            </w:rPr>
          </w:rPrChange>
        </w:rPr>
        <w:pPrChange w:id="595" w:author="zjstone" w:date="2018-03-21T19:58:00Z">
          <w:pPr>
            <w:pStyle w:val="a4"/>
            <w:spacing w:line="240" w:lineRule="exact"/>
            <w:jc w:val="both"/>
          </w:pPr>
        </w:pPrChange>
      </w:pPr>
      <w:r w:rsidRPr="000E6354">
        <w:rPr>
          <w:rFonts w:ascii="Times" w:hAnsi="Times" w:cs="Times"/>
          <w:sz w:val="24"/>
          <w:szCs w:val="24"/>
          <w:rPrChange w:id="596" w:author="zjstone" w:date="2018-03-21T19:49:00Z">
            <w:rPr>
              <w:rFonts w:ascii="Times" w:hAnsi="Times" w:cs="Times"/>
              <w:sz w:val="20"/>
              <w:szCs w:val="20"/>
            </w:rPr>
          </w:rPrChange>
        </w:rPr>
        <w:t xml:space="preserve">Step </w:t>
      </w:r>
      <w:r w:rsidRPr="000E6354">
        <w:rPr>
          <w:rFonts w:ascii="Times" w:hAnsi="Times" w:cs="Times" w:hint="eastAsia"/>
          <w:sz w:val="24"/>
          <w:szCs w:val="24"/>
          <w:rPrChange w:id="597" w:author="zjstone" w:date="2018-03-21T19:49:00Z">
            <w:rPr>
              <w:rFonts w:ascii="Times" w:hAnsi="Times" w:cs="Times" w:hint="eastAsia"/>
              <w:sz w:val="20"/>
              <w:szCs w:val="20"/>
            </w:rPr>
          </w:rPrChange>
        </w:rPr>
        <w:t>1</w:t>
      </w:r>
      <w:r w:rsidR="00B9024F" w:rsidRPr="000E6354">
        <w:rPr>
          <w:rFonts w:ascii="Times" w:hAnsi="Times" w:cs="Times"/>
          <w:sz w:val="24"/>
          <w:szCs w:val="24"/>
          <w:rPrChange w:id="598" w:author="zjstone" w:date="2018-03-21T19:49:00Z">
            <w:rPr>
              <w:rFonts w:ascii="Times" w:hAnsi="Times" w:cs="Times"/>
              <w:sz w:val="20"/>
              <w:szCs w:val="20"/>
            </w:rPr>
          </w:rPrChange>
        </w:rPr>
        <w:t>1</w:t>
      </w:r>
      <w:r w:rsidRPr="000E6354">
        <w:rPr>
          <w:rFonts w:ascii="Times" w:hAnsi="Times" w:cs="Times"/>
          <w:sz w:val="24"/>
          <w:szCs w:val="24"/>
          <w:rPrChange w:id="599" w:author="zjstone" w:date="2018-03-21T19:49:00Z">
            <w:rPr>
              <w:rFonts w:ascii="Times" w:hAnsi="Times" w:cs="Times"/>
              <w:sz w:val="20"/>
              <w:szCs w:val="20"/>
            </w:rPr>
          </w:rPrChange>
        </w:rPr>
        <w:t xml:space="preserve">: Set the timeout threshold, access frequency limit, </w:t>
      </w:r>
      <w:r w:rsidRPr="000E6354">
        <w:rPr>
          <w:rFonts w:ascii="Times" w:hAnsi="Times" w:cs="Times"/>
          <w:sz w:val="24"/>
          <w:szCs w:val="24"/>
          <w:rPrChange w:id="600" w:author="zjstone" w:date="2018-03-21T19:49:00Z">
            <w:rPr>
              <w:rFonts w:ascii="Times" w:hAnsi="Times" w:cs="Times"/>
              <w:sz w:val="20"/>
              <w:szCs w:val="20"/>
            </w:rPr>
          </w:rPrChange>
        </w:rPr>
        <w:lastRenderedPageBreak/>
        <w:t>and maximum access times of this virtual string, then go to step 1</w:t>
      </w:r>
      <w:r w:rsidR="00B9024F" w:rsidRPr="000E6354">
        <w:rPr>
          <w:rFonts w:ascii="Times" w:hAnsi="Times" w:cs="Times"/>
          <w:sz w:val="24"/>
          <w:szCs w:val="24"/>
          <w:rPrChange w:id="601" w:author="zjstone" w:date="2018-03-21T19:49:00Z">
            <w:rPr>
              <w:rFonts w:ascii="Times" w:hAnsi="Times" w:cs="Times"/>
              <w:sz w:val="20"/>
              <w:szCs w:val="20"/>
            </w:rPr>
          </w:rPrChange>
        </w:rPr>
        <w:t>3</w:t>
      </w:r>
      <w:r w:rsidRPr="000E6354">
        <w:rPr>
          <w:rFonts w:ascii="Times" w:hAnsi="Times" w:cs="Times"/>
          <w:sz w:val="24"/>
          <w:szCs w:val="24"/>
          <w:rPrChange w:id="602" w:author="zjstone" w:date="2018-03-21T19:49:00Z">
            <w:rPr>
              <w:rFonts w:ascii="Times" w:hAnsi="Times" w:cs="Times"/>
              <w:sz w:val="20"/>
              <w:szCs w:val="20"/>
            </w:rPr>
          </w:rPrChange>
        </w:rPr>
        <w:t>.</w:t>
      </w:r>
    </w:p>
    <w:p w:rsidR="00F82491" w:rsidRPr="000E6354" w:rsidRDefault="00AA6980" w:rsidP="0011259B">
      <w:pPr>
        <w:pStyle w:val="a4"/>
        <w:spacing w:line="360" w:lineRule="auto"/>
        <w:jc w:val="both"/>
        <w:rPr>
          <w:rFonts w:ascii="Times" w:hAnsi="Times" w:cs="Times"/>
          <w:sz w:val="24"/>
          <w:szCs w:val="24"/>
          <w:rPrChange w:id="603" w:author="zjstone" w:date="2018-03-21T19:49:00Z">
            <w:rPr>
              <w:rFonts w:ascii="Times" w:hAnsi="Times" w:cs="Times"/>
              <w:sz w:val="20"/>
              <w:szCs w:val="20"/>
            </w:rPr>
          </w:rPrChange>
        </w:rPr>
        <w:pPrChange w:id="604" w:author="zjstone" w:date="2018-03-21T19:58:00Z">
          <w:pPr>
            <w:pStyle w:val="a4"/>
            <w:spacing w:line="240" w:lineRule="exact"/>
            <w:jc w:val="both"/>
          </w:pPr>
        </w:pPrChange>
      </w:pPr>
      <w:r w:rsidRPr="000E6354">
        <w:rPr>
          <w:rFonts w:ascii="Times" w:hAnsi="Times" w:cs="Times"/>
          <w:sz w:val="24"/>
          <w:szCs w:val="24"/>
          <w:rPrChange w:id="605" w:author="zjstone" w:date="2018-03-21T19:49:00Z">
            <w:rPr>
              <w:rFonts w:ascii="Times" w:hAnsi="Times" w:cs="Times"/>
              <w:sz w:val="20"/>
              <w:szCs w:val="20"/>
            </w:rPr>
          </w:rPrChange>
        </w:rPr>
        <w:t>Step 1</w:t>
      </w:r>
      <w:r w:rsidR="00B9024F" w:rsidRPr="000E6354">
        <w:rPr>
          <w:rFonts w:ascii="Times" w:hAnsi="Times" w:cs="Times"/>
          <w:sz w:val="24"/>
          <w:szCs w:val="24"/>
          <w:rPrChange w:id="606" w:author="zjstone" w:date="2018-03-21T19:49:00Z">
            <w:rPr>
              <w:rFonts w:ascii="Times" w:hAnsi="Times" w:cs="Times"/>
              <w:sz w:val="20"/>
              <w:szCs w:val="20"/>
            </w:rPr>
          </w:rPrChange>
        </w:rPr>
        <w:t>2</w:t>
      </w:r>
      <w:r w:rsidRPr="000E6354">
        <w:rPr>
          <w:rFonts w:ascii="Times" w:hAnsi="Times" w:cs="Times"/>
          <w:sz w:val="24"/>
          <w:szCs w:val="24"/>
          <w:rPrChange w:id="607" w:author="zjstone" w:date="2018-03-21T19:49:00Z">
            <w:rPr>
              <w:rFonts w:ascii="Times" w:hAnsi="Times" w:cs="Times"/>
              <w:sz w:val="20"/>
              <w:szCs w:val="20"/>
            </w:rPr>
          </w:rPrChange>
        </w:rPr>
        <w:t>: Update the expiration time corresponding to the virtual URL</w:t>
      </w:r>
      <w:r w:rsidR="00B9024F" w:rsidRPr="000E6354">
        <w:rPr>
          <w:rFonts w:ascii="Times" w:hAnsi="Times" w:cs="Times"/>
          <w:sz w:val="24"/>
          <w:szCs w:val="24"/>
          <w:rPrChange w:id="608" w:author="zjstone" w:date="2018-03-21T19:49:00Z">
            <w:rPr>
              <w:rFonts w:ascii="Times" w:hAnsi="Times" w:cs="Times"/>
              <w:sz w:val="20"/>
              <w:szCs w:val="20"/>
            </w:rPr>
          </w:rPrChange>
        </w:rPr>
        <w:t>.</w:t>
      </w:r>
    </w:p>
    <w:p w:rsidR="00F82491" w:rsidRPr="000E6354" w:rsidRDefault="00AA6980" w:rsidP="0011259B">
      <w:pPr>
        <w:pStyle w:val="a4"/>
        <w:spacing w:line="360" w:lineRule="auto"/>
        <w:jc w:val="both"/>
        <w:rPr>
          <w:rFonts w:ascii="Times" w:hAnsi="Times" w:cs="Times"/>
          <w:sz w:val="24"/>
          <w:szCs w:val="24"/>
          <w:rPrChange w:id="609" w:author="zjstone" w:date="2018-03-21T19:49:00Z">
            <w:rPr>
              <w:rFonts w:ascii="Times" w:hAnsi="Times" w:cs="Times"/>
              <w:sz w:val="20"/>
              <w:szCs w:val="20"/>
            </w:rPr>
          </w:rPrChange>
        </w:rPr>
        <w:pPrChange w:id="610" w:author="zjstone" w:date="2018-03-21T19:58:00Z">
          <w:pPr>
            <w:pStyle w:val="a4"/>
            <w:spacing w:line="240" w:lineRule="exact"/>
            <w:jc w:val="both"/>
          </w:pPr>
        </w:pPrChange>
      </w:pPr>
      <w:r w:rsidRPr="000E6354">
        <w:rPr>
          <w:rFonts w:ascii="Times" w:hAnsi="Times" w:cs="Times"/>
          <w:sz w:val="24"/>
          <w:szCs w:val="24"/>
          <w:rPrChange w:id="611" w:author="zjstone" w:date="2018-03-21T19:49:00Z">
            <w:rPr>
              <w:rFonts w:ascii="Times" w:hAnsi="Times" w:cs="Times"/>
              <w:sz w:val="20"/>
              <w:szCs w:val="20"/>
            </w:rPr>
          </w:rPrChange>
        </w:rPr>
        <w:t xml:space="preserve">Step </w:t>
      </w:r>
      <w:r w:rsidRPr="000E6354">
        <w:rPr>
          <w:rFonts w:ascii="Times" w:hAnsi="Times" w:cs="Times" w:hint="eastAsia"/>
          <w:sz w:val="24"/>
          <w:szCs w:val="24"/>
          <w:rPrChange w:id="612" w:author="zjstone" w:date="2018-03-21T19:49:00Z">
            <w:rPr>
              <w:rFonts w:ascii="Times" w:hAnsi="Times" w:cs="Times" w:hint="eastAsia"/>
              <w:sz w:val="20"/>
              <w:szCs w:val="20"/>
            </w:rPr>
          </w:rPrChange>
        </w:rPr>
        <w:t>1</w:t>
      </w:r>
      <w:r w:rsidR="00B9024F" w:rsidRPr="000E6354">
        <w:rPr>
          <w:rFonts w:ascii="Times" w:hAnsi="Times" w:cs="Times"/>
          <w:sz w:val="24"/>
          <w:szCs w:val="24"/>
          <w:rPrChange w:id="613" w:author="zjstone" w:date="2018-03-21T19:49:00Z">
            <w:rPr>
              <w:rFonts w:ascii="Times" w:hAnsi="Times" w:cs="Times"/>
              <w:sz w:val="20"/>
              <w:szCs w:val="20"/>
            </w:rPr>
          </w:rPrChange>
        </w:rPr>
        <w:t>3</w:t>
      </w:r>
      <w:r w:rsidRPr="000E6354">
        <w:rPr>
          <w:rFonts w:ascii="Times" w:hAnsi="Times" w:cs="Times"/>
          <w:sz w:val="24"/>
          <w:szCs w:val="24"/>
          <w:rPrChange w:id="614" w:author="zjstone" w:date="2018-03-21T19:49:00Z">
            <w:rPr>
              <w:rFonts w:ascii="Times" w:hAnsi="Times" w:cs="Times"/>
              <w:sz w:val="20"/>
              <w:szCs w:val="20"/>
            </w:rPr>
          </w:rPrChange>
        </w:rPr>
        <w:t>: Replace the actual string in the response web page with the virtual string, then go to step 2</w:t>
      </w:r>
      <w:r w:rsidR="00B9024F" w:rsidRPr="000E6354">
        <w:rPr>
          <w:rFonts w:ascii="Times" w:hAnsi="Times" w:cs="Times"/>
          <w:sz w:val="24"/>
          <w:szCs w:val="24"/>
          <w:rPrChange w:id="615" w:author="zjstone" w:date="2018-03-21T19:49:00Z">
            <w:rPr>
              <w:rFonts w:ascii="Times" w:hAnsi="Times" w:cs="Times"/>
              <w:sz w:val="20"/>
              <w:szCs w:val="20"/>
            </w:rPr>
          </w:rPrChange>
        </w:rPr>
        <w:t>2</w:t>
      </w:r>
      <w:r w:rsidRPr="000E6354">
        <w:rPr>
          <w:rFonts w:ascii="Times" w:hAnsi="Times" w:cs="Times"/>
          <w:sz w:val="24"/>
          <w:szCs w:val="24"/>
          <w:rPrChange w:id="616" w:author="zjstone" w:date="2018-03-21T19:49:00Z">
            <w:rPr>
              <w:rFonts w:ascii="Times" w:hAnsi="Times" w:cs="Times"/>
              <w:sz w:val="20"/>
              <w:szCs w:val="20"/>
            </w:rPr>
          </w:rPrChange>
        </w:rPr>
        <w:t>.</w:t>
      </w:r>
    </w:p>
    <w:p w:rsidR="00F82491" w:rsidRPr="000E6354" w:rsidRDefault="00AA6980" w:rsidP="0011259B">
      <w:pPr>
        <w:pStyle w:val="a4"/>
        <w:spacing w:line="360" w:lineRule="auto"/>
        <w:jc w:val="both"/>
        <w:rPr>
          <w:rFonts w:ascii="Times" w:hAnsi="Times" w:cs="Times"/>
          <w:sz w:val="24"/>
          <w:szCs w:val="24"/>
          <w:rPrChange w:id="617" w:author="zjstone" w:date="2018-03-21T19:49:00Z">
            <w:rPr>
              <w:rFonts w:ascii="Times" w:hAnsi="Times" w:cs="Times"/>
              <w:sz w:val="20"/>
              <w:szCs w:val="20"/>
            </w:rPr>
          </w:rPrChange>
        </w:rPr>
        <w:pPrChange w:id="618" w:author="zjstone" w:date="2018-03-21T19:58:00Z">
          <w:pPr>
            <w:pStyle w:val="a4"/>
            <w:spacing w:line="240" w:lineRule="exact"/>
            <w:jc w:val="both"/>
          </w:pPr>
        </w:pPrChange>
      </w:pPr>
      <w:r w:rsidRPr="000E6354">
        <w:rPr>
          <w:rFonts w:ascii="Times" w:hAnsi="Times" w:cs="Times"/>
          <w:sz w:val="24"/>
          <w:szCs w:val="24"/>
          <w:rPrChange w:id="619" w:author="zjstone" w:date="2018-03-21T19:49:00Z">
            <w:rPr>
              <w:rFonts w:ascii="Times" w:hAnsi="Times" w:cs="Times"/>
              <w:sz w:val="20"/>
              <w:szCs w:val="20"/>
            </w:rPr>
          </w:rPrChange>
        </w:rPr>
        <w:t xml:space="preserve">Step </w:t>
      </w:r>
      <w:r w:rsidRPr="000E6354">
        <w:rPr>
          <w:rFonts w:ascii="Times" w:hAnsi="Times" w:cs="Times" w:hint="eastAsia"/>
          <w:sz w:val="24"/>
          <w:szCs w:val="24"/>
          <w:rPrChange w:id="620" w:author="zjstone" w:date="2018-03-21T19:49:00Z">
            <w:rPr>
              <w:rFonts w:ascii="Times" w:hAnsi="Times" w:cs="Times" w:hint="eastAsia"/>
              <w:sz w:val="20"/>
              <w:szCs w:val="20"/>
            </w:rPr>
          </w:rPrChange>
        </w:rPr>
        <w:t>1</w:t>
      </w:r>
      <w:r w:rsidR="00B9024F" w:rsidRPr="000E6354">
        <w:rPr>
          <w:rFonts w:ascii="Times" w:hAnsi="Times" w:cs="Times"/>
          <w:sz w:val="24"/>
          <w:szCs w:val="24"/>
          <w:rPrChange w:id="621" w:author="zjstone" w:date="2018-03-21T19:49:00Z">
            <w:rPr>
              <w:rFonts w:ascii="Times" w:hAnsi="Times" w:cs="Times"/>
              <w:sz w:val="20"/>
              <w:szCs w:val="20"/>
            </w:rPr>
          </w:rPrChange>
        </w:rPr>
        <w:t>4</w:t>
      </w:r>
      <w:r w:rsidRPr="000E6354">
        <w:rPr>
          <w:rFonts w:ascii="Times" w:hAnsi="Times" w:cs="Times"/>
          <w:sz w:val="24"/>
          <w:szCs w:val="24"/>
          <w:rPrChange w:id="622" w:author="zjstone" w:date="2018-03-21T19:49:00Z">
            <w:rPr>
              <w:rFonts w:ascii="Times" w:hAnsi="Times" w:cs="Times"/>
              <w:sz w:val="20"/>
              <w:szCs w:val="20"/>
            </w:rPr>
          </w:rPrChange>
        </w:rPr>
        <w:t>: Transform the relative URL to an absolute URL.</w:t>
      </w:r>
    </w:p>
    <w:p w:rsidR="00F82491" w:rsidRPr="000E6354" w:rsidRDefault="00AA6980" w:rsidP="0011259B">
      <w:pPr>
        <w:pStyle w:val="a4"/>
        <w:spacing w:line="360" w:lineRule="auto"/>
        <w:jc w:val="both"/>
        <w:rPr>
          <w:rFonts w:ascii="Times" w:hAnsi="Times" w:cs="Times"/>
          <w:sz w:val="24"/>
          <w:szCs w:val="24"/>
          <w:rPrChange w:id="623" w:author="zjstone" w:date="2018-03-21T19:49:00Z">
            <w:rPr>
              <w:rFonts w:ascii="Times" w:hAnsi="Times" w:cs="Times"/>
              <w:sz w:val="20"/>
              <w:szCs w:val="20"/>
            </w:rPr>
          </w:rPrChange>
        </w:rPr>
        <w:pPrChange w:id="624" w:author="zjstone" w:date="2018-03-21T19:58:00Z">
          <w:pPr>
            <w:pStyle w:val="a4"/>
            <w:spacing w:line="240" w:lineRule="exact"/>
            <w:jc w:val="both"/>
          </w:pPr>
        </w:pPrChange>
      </w:pPr>
      <w:r w:rsidRPr="000E6354">
        <w:rPr>
          <w:rFonts w:ascii="Times" w:hAnsi="Times" w:cs="Times"/>
          <w:sz w:val="24"/>
          <w:szCs w:val="24"/>
          <w:rPrChange w:id="625" w:author="zjstone" w:date="2018-03-21T19:49:00Z">
            <w:rPr>
              <w:rFonts w:ascii="Times" w:hAnsi="Times" w:cs="Times"/>
              <w:sz w:val="20"/>
              <w:szCs w:val="20"/>
            </w:rPr>
          </w:rPrChange>
        </w:rPr>
        <w:t xml:space="preserve">Step </w:t>
      </w:r>
      <w:r w:rsidRPr="000E6354">
        <w:rPr>
          <w:rFonts w:ascii="Times" w:hAnsi="Times" w:cs="Times" w:hint="eastAsia"/>
          <w:sz w:val="24"/>
          <w:szCs w:val="24"/>
          <w:rPrChange w:id="626" w:author="zjstone" w:date="2018-03-21T19:49:00Z">
            <w:rPr>
              <w:rFonts w:ascii="Times" w:hAnsi="Times" w:cs="Times" w:hint="eastAsia"/>
              <w:sz w:val="20"/>
              <w:szCs w:val="20"/>
            </w:rPr>
          </w:rPrChange>
        </w:rPr>
        <w:t>1</w:t>
      </w:r>
      <w:r w:rsidR="00B9024F" w:rsidRPr="000E6354">
        <w:rPr>
          <w:rFonts w:ascii="Times" w:hAnsi="Times" w:cs="Times"/>
          <w:sz w:val="24"/>
          <w:szCs w:val="24"/>
          <w:rPrChange w:id="627" w:author="zjstone" w:date="2018-03-21T19:49:00Z">
            <w:rPr>
              <w:rFonts w:ascii="Times" w:hAnsi="Times" w:cs="Times"/>
              <w:sz w:val="20"/>
              <w:szCs w:val="20"/>
            </w:rPr>
          </w:rPrChange>
        </w:rPr>
        <w:t>5</w:t>
      </w:r>
      <w:r w:rsidRPr="000E6354">
        <w:rPr>
          <w:rFonts w:ascii="Times" w:hAnsi="Times" w:cs="Times"/>
          <w:sz w:val="24"/>
          <w:szCs w:val="24"/>
          <w:rPrChange w:id="628" w:author="zjstone" w:date="2018-03-21T19:49:00Z">
            <w:rPr>
              <w:rFonts w:ascii="Times" w:hAnsi="Times" w:cs="Times"/>
              <w:sz w:val="20"/>
              <w:szCs w:val="20"/>
            </w:rPr>
          </w:rPrChange>
        </w:rPr>
        <w:t>: Query whether there is a corresponding virtual URL according to the user GUID and the absolute URL. If not found, go to step 1</w:t>
      </w:r>
      <w:r w:rsidR="00B9024F" w:rsidRPr="000E6354">
        <w:rPr>
          <w:rFonts w:ascii="Times" w:hAnsi="Times" w:cs="Times"/>
          <w:sz w:val="24"/>
          <w:szCs w:val="24"/>
          <w:rPrChange w:id="629" w:author="zjstone" w:date="2018-03-21T19:49:00Z">
            <w:rPr>
              <w:rFonts w:ascii="Times" w:hAnsi="Times" w:cs="Times"/>
              <w:sz w:val="20"/>
              <w:szCs w:val="20"/>
            </w:rPr>
          </w:rPrChange>
        </w:rPr>
        <w:t>6</w:t>
      </w:r>
      <w:r w:rsidRPr="000E6354">
        <w:rPr>
          <w:rFonts w:ascii="Times" w:hAnsi="Times" w:cs="Times"/>
          <w:sz w:val="24"/>
          <w:szCs w:val="24"/>
          <w:rPrChange w:id="630" w:author="zjstone" w:date="2018-03-21T19:49:00Z">
            <w:rPr>
              <w:rFonts w:ascii="Times" w:hAnsi="Times" w:cs="Times"/>
              <w:sz w:val="20"/>
              <w:szCs w:val="20"/>
            </w:rPr>
          </w:rPrChange>
        </w:rPr>
        <w:t>. Otherwise go to step 2</w:t>
      </w:r>
      <w:r w:rsidR="00B9024F" w:rsidRPr="000E6354">
        <w:rPr>
          <w:rFonts w:ascii="Times" w:hAnsi="Times" w:cs="Times"/>
          <w:sz w:val="24"/>
          <w:szCs w:val="24"/>
          <w:rPrChange w:id="631" w:author="zjstone" w:date="2018-03-21T19:49:00Z">
            <w:rPr>
              <w:rFonts w:ascii="Times" w:hAnsi="Times" w:cs="Times"/>
              <w:sz w:val="20"/>
              <w:szCs w:val="20"/>
            </w:rPr>
          </w:rPrChange>
        </w:rPr>
        <w:t>0</w:t>
      </w:r>
      <w:r w:rsidRPr="000E6354">
        <w:rPr>
          <w:rFonts w:ascii="Times" w:hAnsi="Times" w:cs="Times"/>
          <w:sz w:val="24"/>
          <w:szCs w:val="24"/>
          <w:rPrChange w:id="632" w:author="zjstone" w:date="2018-03-21T19:49:00Z">
            <w:rPr>
              <w:rFonts w:ascii="Times" w:hAnsi="Times" w:cs="Times"/>
              <w:sz w:val="20"/>
              <w:szCs w:val="20"/>
            </w:rPr>
          </w:rPrChange>
        </w:rPr>
        <w:t>.</w:t>
      </w:r>
    </w:p>
    <w:p w:rsidR="00F82491" w:rsidRPr="000E6354" w:rsidRDefault="00AA6980" w:rsidP="0011259B">
      <w:pPr>
        <w:pStyle w:val="a4"/>
        <w:spacing w:line="360" w:lineRule="auto"/>
        <w:jc w:val="both"/>
        <w:rPr>
          <w:rFonts w:ascii="Times" w:hAnsi="Times" w:cs="Times"/>
          <w:sz w:val="24"/>
          <w:szCs w:val="24"/>
          <w:rPrChange w:id="633" w:author="zjstone" w:date="2018-03-21T19:49:00Z">
            <w:rPr>
              <w:rFonts w:ascii="Times" w:hAnsi="Times" w:cs="Times"/>
              <w:sz w:val="20"/>
              <w:szCs w:val="20"/>
            </w:rPr>
          </w:rPrChange>
        </w:rPr>
        <w:pPrChange w:id="634" w:author="zjstone" w:date="2018-03-21T19:58:00Z">
          <w:pPr>
            <w:pStyle w:val="a4"/>
            <w:spacing w:line="240" w:lineRule="exact"/>
            <w:jc w:val="both"/>
          </w:pPr>
        </w:pPrChange>
      </w:pPr>
      <w:r w:rsidRPr="000E6354">
        <w:rPr>
          <w:rFonts w:ascii="Times" w:hAnsi="Times" w:cs="Times"/>
          <w:sz w:val="24"/>
          <w:szCs w:val="24"/>
          <w:rPrChange w:id="635" w:author="zjstone" w:date="2018-03-21T19:49:00Z">
            <w:rPr>
              <w:rFonts w:ascii="Times" w:hAnsi="Times" w:cs="Times"/>
              <w:sz w:val="20"/>
              <w:szCs w:val="20"/>
            </w:rPr>
          </w:rPrChange>
        </w:rPr>
        <w:t xml:space="preserve">Step </w:t>
      </w:r>
      <w:r w:rsidRPr="000E6354">
        <w:rPr>
          <w:rFonts w:ascii="Times" w:hAnsi="Times" w:cs="Times" w:hint="eastAsia"/>
          <w:sz w:val="24"/>
          <w:szCs w:val="24"/>
          <w:rPrChange w:id="636" w:author="zjstone" w:date="2018-03-21T19:49:00Z">
            <w:rPr>
              <w:rFonts w:ascii="Times" w:hAnsi="Times" w:cs="Times" w:hint="eastAsia"/>
              <w:sz w:val="20"/>
              <w:szCs w:val="20"/>
            </w:rPr>
          </w:rPrChange>
        </w:rPr>
        <w:t>1</w:t>
      </w:r>
      <w:r w:rsidR="00B9024F" w:rsidRPr="000E6354">
        <w:rPr>
          <w:rFonts w:ascii="Times" w:hAnsi="Times" w:cs="Times"/>
          <w:sz w:val="24"/>
          <w:szCs w:val="24"/>
          <w:rPrChange w:id="637" w:author="zjstone" w:date="2018-03-21T19:49:00Z">
            <w:rPr>
              <w:rFonts w:ascii="Times" w:hAnsi="Times" w:cs="Times"/>
              <w:sz w:val="20"/>
              <w:szCs w:val="20"/>
            </w:rPr>
          </w:rPrChange>
        </w:rPr>
        <w:t>6</w:t>
      </w:r>
      <w:r w:rsidRPr="000E6354">
        <w:rPr>
          <w:rFonts w:ascii="Times" w:hAnsi="Times" w:cs="Times"/>
          <w:sz w:val="24"/>
          <w:szCs w:val="24"/>
          <w:rPrChange w:id="638" w:author="zjstone" w:date="2018-03-21T19:49:00Z">
            <w:rPr>
              <w:rFonts w:ascii="Times" w:hAnsi="Times" w:cs="Times"/>
              <w:sz w:val="20"/>
              <w:szCs w:val="20"/>
            </w:rPr>
          </w:rPrChange>
        </w:rPr>
        <w:t>: Generate a virtual URL at random (If the URL is a form URL, the rule for generating the virtual URL randomly is tag and fixed length</w:t>
      </w:r>
      <w:r w:rsidRPr="000E6354">
        <w:rPr>
          <w:rFonts w:hint="eastAsia"/>
          <w:sz w:val="24"/>
          <w:szCs w:val="24"/>
          <w:rPrChange w:id="639" w:author="zjstone" w:date="2018-03-21T19:49:00Z">
            <w:rPr>
              <w:rFonts w:hint="eastAsia"/>
            </w:rPr>
          </w:rPrChange>
        </w:rPr>
        <w:t>)</w:t>
      </w:r>
      <w:r w:rsidRPr="000E6354">
        <w:rPr>
          <w:rFonts w:ascii="Times" w:hAnsi="Times" w:cs="Times"/>
          <w:sz w:val="24"/>
          <w:szCs w:val="24"/>
          <w:rPrChange w:id="640" w:author="zjstone" w:date="2018-03-21T19:49:00Z">
            <w:rPr>
              <w:rFonts w:ascii="Times" w:hAnsi="Times" w:cs="Times"/>
              <w:sz w:val="20"/>
              <w:szCs w:val="20"/>
            </w:rPr>
          </w:rPrChange>
        </w:rPr>
        <w:t>.</w:t>
      </w:r>
    </w:p>
    <w:p w:rsidR="00F82491" w:rsidRPr="000E6354" w:rsidRDefault="00AA6980" w:rsidP="0011259B">
      <w:pPr>
        <w:pStyle w:val="a4"/>
        <w:spacing w:line="360" w:lineRule="auto"/>
        <w:jc w:val="both"/>
        <w:rPr>
          <w:rFonts w:ascii="Times" w:hAnsi="Times" w:cs="Times"/>
          <w:sz w:val="24"/>
          <w:szCs w:val="24"/>
          <w:rPrChange w:id="641" w:author="zjstone" w:date="2018-03-21T19:49:00Z">
            <w:rPr>
              <w:rFonts w:ascii="Times" w:hAnsi="Times" w:cs="Times"/>
              <w:sz w:val="20"/>
              <w:szCs w:val="20"/>
            </w:rPr>
          </w:rPrChange>
        </w:rPr>
        <w:pPrChange w:id="642" w:author="zjstone" w:date="2018-03-21T19:58:00Z">
          <w:pPr>
            <w:pStyle w:val="a4"/>
            <w:spacing w:line="240" w:lineRule="exact"/>
            <w:jc w:val="both"/>
          </w:pPr>
        </w:pPrChange>
      </w:pPr>
      <w:r w:rsidRPr="000E6354">
        <w:rPr>
          <w:rFonts w:ascii="Times" w:hAnsi="Times" w:cs="Times"/>
          <w:sz w:val="24"/>
          <w:szCs w:val="24"/>
          <w:rPrChange w:id="643" w:author="zjstone" w:date="2018-03-21T19:49:00Z">
            <w:rPr>
              <w:rFonts w:ascii="Times" w:hAnsi="Times" w:cs="Times"/>
              <w:sz w:val="20"/>
              <w:szCs w:val="20"/>
            </w:rPr>
          </w:rPrChange>
        </w:rPr>
        <w:t xml:space="preserve">Step </w:t>
      </w:r>
      <w:r w:rsidRPr="000E6354">
        <w:rPr>
          <w:rFonts w:ascii="Times" w:hAnsi="Times" w:cs="Times" w:hint="eastAsia"/>
          <w:sz w:val="24"/>
          <w:szCs w:val="24"/>
          <w:rPrChange w:id="644" w:author="zjstone" w:date="2018-03-21T19:49:00Z">
            <w:rPr>
              <w:rFonts w:ascii="Times" w:hAnsi="Times" w:cs="Times" w:hint="eastAsia"/>
              <w:sz w:val="20"/>
              <w:szCs w:val="20"/>
            </w:rPr>
          </w:rPrChange>
        </w:rPr>
        <w:t>1</w:t>
      </w:r>
      <w:r w:rsidR="00B9024F" w:rsidRPr="000E6354">
        <w:rPr>
          <w:rFonts w:ascii="Times" w:hAnsi="Times" w:cs="Times"/>
          <w:sz w:val="24"/>
          <w:szCs w:val="24"/>
          <w:rPrChange w:id="645" w:author="zjstone" w:date="2018-03-21T19:49:00Z">
            <w:rPr>
              <w:rFonts w:ascii="Times" w:hAnsi="Times" w:cs="Times"/>
              <w:sz w:val="20"/>
              <w:szCs w:val="20"/>
            </w:rPr>
          </w:rPrChange>
        </w:rPr>
        <w:t>7</w:t>
      </w:r>
      <w:r w:rsidRPr="000E6354">
        <w:rPr>
          <w:rFonts w:ascii="Times" w:hAnsi="Times" w:cs="Times"/>
          <w:sz w:val="24"/>
          <w:szCs w:val="24"/>
          <w:rPrChange w:id="646" w:author="zjstone" w:date="2018-03-21T19:49:00Z">
            <w:rPr>
              <w:rFonts w:ascii="Times" w:hAnsi="Times" w:cs="Times"/>
              <w:sz w:val="20"/>
              <w:szCs w:val="20"/>
            </w:rPr>
          </w:rPrChange>
        </w:rPr>
        <w:t xml:space="preserve">: Add a triple-tuple (uid, actual_url, virtual_url) </w:t>
      </w:r>
      <w:r w:rsidRPr="000E6354">
        <w:rPr>
          <w:rFonts w:ascii="Times" w:hAnsi="Times" w:cs="Times"/>
          <w:sz w:val="24"/>
          <w:szCs w:val="24"/>
          <w:rPrChange w:id="647" w:author="zjstone" w:date="2018-03-21T19:49:00Z">
            <w:rPr>
              <w:rFonts w:ascii="Times" w:hAnsi="Times" w:cs="Times"/>
              <w:sz w:val="20"/>
              <w:szCs w:val="20"/>
            </w:rPr>
          </w:rPrChange>
        </w:rPr>
        <w:lastRenderedPageBreak/>
        <w:t>record into the map of user and URL.</w:t>
      </w:r>
    </w:p>
    <w:p w:rsidR="00F82491" w:rsidRPr="000E6354" w:rsidRDefault="00AA6980" w:rsidP="0011259B">
      <w:pPr>
        <w:pStyle w:val="a4"/>
        <w:spacing w:line="360" w:lineRule="auto"/>
        <w:jc w:val="both"/>
        <w:rPr>
          <w:rFonts w:ascii="Times" w:hAnsi="Times" w:cs="Times"/>
          <w:sz w:val="24"/>
          <w:szCs w:val="24"/>
          <w:rPrChange w:id="648" w:author="zjstone" w:date="2018-03-21T19:49:00Z">
            <w:rPr>
              <w:rFonts w:ascii="Times" w:hAnsi="Times" w:cs="Times"/>
              <w:sz w:val="20"/>
              <w:szCs w:val="20"/>
            </w:rPr>
          </w:rPrChange>
        </w:rPr>
        <w:pPrChange w:id="649" w:author="zjstone" w:date="2018-03-21T19:58:00Z">
          <w:pPr>
            <w:pStyle w:val="a4"/>
            <w:spacing w:line="240" w:lineRule="exact"/>
            <w:jc w:val="both"/>
          </w:pPr>
        </w:pPrChange>
      </w:pPr>
      <w:r w:rsidRPr="000E6354">
        <w:rPr>
          <w:rFonts w:ascii="Times" w:hAnsi="Times" w:cs="Times"/>
          <w:sz w:val="24"/>
          <w:szCs w:val="24"/>
          <w:rPrChange w:id="650" w:author="zjstone" w:date="2018-03-21T19:49:00Z">
            <w:rPr>
              <w:rFonts w:ascii="Times" w:hAnsi="Times" w:cs="Times"/>
              <w:sz w:val="20"/>
              <w:szCs w:val="20"/>
            </w:rPr>
          </w:rPrChange>
        </w:rPr>
        <w:t>Step 1</w:t>
      </w:r>
      <w:r w:rsidR="00B9024F" w:rsidRPr="000E6354">
        <w:rPr>
          <w:rFonts w:ascii="Times" w:hAnsi="Times" w:cs="Times"/>
          <w:sz w:val="24"/>
          <w:szCs w:val="24"/>
          <w:rPrChange w:id="651" w:author="zjstone" w:date="2018-03-21T19:49:00Z">
            <w:rPr>
              <w:rFonts w:ascii="Times" w:hAnsi="Times" w:cs="Times"/>
              <w:sz w:val="20"/>
              <w:szCs w:val="20"/>
            </w:rPr>
          </w:rPrChange>
        </w:rPr>
        <w:t>8</w:t>
      </w:r>
      <w:r w:rsidRPr="000E6354">
        <w:rPr>
          <w:rFonts w:ascii="Times" w:hAnsi="Times" w:cs="Times"/>
          <w:sz w:val="24"/>
          <w:szCs w:val="24"/>
          <w:rPrChange w:id="652" w:author="zjstone" w:date="2018-03-21T19:49:00Z">
            <w:rPr>
              <w:rFonts w:ascii="Times" w:hAnsi="Times" w:cs="Times"/>
              <w:sz w:val="20"/>
              <w:szCs w:val="20"/>
            </w:rPr>
          </w:rPrChange>
        </w:rPr>
        <w:t>: Add a two-tuple (virtual_url, actual_url) to the virtual URL mapping table in the system.</w:t>
      </w:r>
    </w:p>
    <w:p w:rsidR="00F82491" w:rsidRPr="000E6354" w:rsidRDefault="00AA6980" w:rsidP="0011259B">
      <w:pPr>
        <w:pStyle w:val="a4"/>
        <w:spacing w:line="360" w:lineRule="auto"/>
        <w:jc w:val="both"/>
        <w:rPr>
          <w:rFonts w:ascii="Times" w:hAnsi="Times" w:cs="Times"/>
          <w:sz w:val="24"/>
          <w:szCs w:val="24"/>
          <w:rPrChange w:id="653" w:author="zjstone" w:date="2018-03-21T19:49:00Z">
            <w:rPr>
              <w:rFonts w:ascii="Times" w:hAnsi="Times" w:cs="Times"/>
              <w:sz w:val="20"/>
              <w:szCs w:val="20"/>
            </w:rPr>
          </w:rPrChange>
        </w:rPr>
        <w:pPrChange w:id="654" w:author="zjstone" w:date="2018-03-21T19:58:00Z">
          <w:pPr>
            <w:pStyle w:val="a4"/>
            <w:spacing w:line="240" w:lineRule="exact"/>
            <w:jc w:val="both"/>
          </w:pPr>
        </w:pPrChange>
      </w:pPr>
      <w:r w:rsidRPr="000E6354">
        <w:rPr>
          <w:rFonts w:ascii="Times" w:hAnsi="Times" w:cs="Times"/>
          <w:sz w:val="24"/>
          <w:szCs w:val="24"/>
          <w:rPrChange w:id="655" w:author="zjstone" w:date="2018-03-21T19:49:00Z">
            <w:rPr>
              <w:rFonts w:ascii="Times" w:hAnsi="Times" w:cs="Times"/>
              <w:sz w:val="20"/>
              <w:szCs w:val="20"/>
            </w:rPr>
          </w:rPrChange>
        </w:rPr>
        <w:t xml:space="preserve">Step </w:t>
      </w:r>
      <w:r w:rsidR="00B9024F" w:rsidRPr="000E6354">
        <w:rPr>
          <w:rFonts w:ascii="Times" w:hAnsi="Times" w:cs="Times"/>
          <w:sz w:val="24"/>
          <w:szCs w:val="24"/>
          <w:rPrChange w:id="656" w:author="zjstone" w:date="2018-03-21T19:49:00Z">
            <w:rPr>
              <w:rFonts w:ascii="Times" w:hAnsi="Times" w:cs="Times"/>
              <w:sz w:val="20"/>
              <w:szCs w:val="20"/>
            </w:rPr>
          </w:rPrChange>
        </w:rPr>
        <w:t>19</w:t>
      </w:r>
      <w:r w:rsidRPr="000E6354">
        <w:rPr>
          <w:rFonts w:ascii="Times" w:hAnsi="Times" w:cs="Times"/>
          <w:sz w:val="24"/>
          <w:szCs w:val="24"/>
          <w:rPrChange w:id="657" w:author="zjstone" w:date="2018-03-21T19:49:00Z">
            <w:rPr>
              <w:rFonts w:ascii="Times" w:hAnsi="Times" w:cs="Times"/>
              <w:sz w:val="20"/>
              <w:szCs w:val="20"/>
            </w:rPr>
          </w:rPrChange>
        </w:rPr>
        <w:t xml:space="preserve">: Set the timeout threshold, access frequency limit, and maximum access times of this virtual URL, then go to step </w:t>
      </w:r>
      <w:r w:rsidRPr="000E6354">
        <w:rPr>
          <w:rFonts w:ascii="Times" w:hAnsi="Times" w:cs="Times" w:hint="eastAsia"/>
          <w:sz w:val="24"/>
          <w:szCs w:val="24"/>
          <w:rPrChange w:id="658" w:author="zjstone" w:date="2018-03-21T19:49:00Z">
            <w:rPr>
              <w:rFonts w:ascii="Times" w:hAnsi="Times" w:cs="Times" w:hint="eastAsia"/>
              <w:sz w:val="20"/>
              <w:szCs w:val="20"/>
            </w:rPr>
          </w:rPrChange>
        </w:rPr>
        <w:t>2</w:t>
      </w:r>
      <w:r w:rsidR="00B9024F" w:rsidRPr="000E6354">
        <w:rPr>
          <w:rFonts w:ascii="Times" w:hAnsi="Times" w:cs="Times"/>
          <w:sz w:val="24"/>
          <w:szCs w:val="24"/>
          <w:rPrChange w:id="659" w:author="zjstone" w:date="2018-03-21T19:49:00Z">
            <w:rPr>
              <w:rFonts w:ascii="Times" w:hAnsi="Times" w:cs="Times"/>
              <w:sz w:val="20"/>
              <w:szCs w:val="20"/>
            </w:rPr>
          </w:rPrChange>
        </w:rPr>
        <w:t>1</w:t>
      </w:r>
      <w:r w:rsidRPr="000E6354">
        <w:rPr>
          <w:rFonts w:ascii="Times" w:hAnsi="Times" w:cs="Times"/>
          <w:sz w:val="24"/>
          <w:szCs w:val="24"/>
          <w:rPrChange w:id="660" w:author="zjstone" w:date="2018-03-21T19:49:00Z">
            <w:rPr>
              <w:rFonts w:ascii="Times" w:hAnsi="Times" w:cs="Times"/>
              <w:sz w:val="20"/>
              <w:szCs w:val="20"/>
            </w:rPr>
          </w:rPrChange>
        </w:rPr>
        <w:t>.</w:t>
      </w:r>
    </w:p>
    <w:p w:rsidR="00F82491" w:rsidRPr="000E6354" w:rsidRDefault="00AA6980" w:rsidP="0011259B">
      <w:pPr>
        <w:pStyle w:val="a4"/>
        <w:spacing w:line="360" w:lineRule="auto"/>
        <w:jc w:val="both"/>
        <w:rPr>
          <w:rFonts w:ascii="Times" w:hAnsi="Times" w:cs="Times"/>
          <w:sz w:val="24"/>
          <w:szCs w:val="24"/>
          <w:rPrChange w:id="661" w:author="zjstone" w:date="2018-03-21T19:49:00Z">
            <w:rPr>
              <w:rFonts w:ascii="Times" w:hAnsi="Times" w:cs="Times"/>
              <w:sz w:val="20"/>
              <w:szCs w:val="20"/>
            </w:rPr>
          </w:rPrChange>
        </w:rPr>
        <w:pPrChange w:id="662" w:author="zjstone" w:date="2018-03-21T19:58:00Z">
          <w:pPr>
            <w:pStyle w:val="a4"/>
            <w:spacing w:line="240" w:lineRule="exact"/>
            <w:jc w:val="both"/>
          </w:pPr>
        </w:pPrChange>
      </w:pPr>
      <w:r w:rsidRPr="000E6354">
        <w:rPr>
          <w:rFonts w:ascii="Times" w:hAnsi="Times" w:cs="Times"/>
          <w:sz w:val="24"/>
          <w:szCs w:val="24"/>
          <w:rPrChange w:id="663" w:author="zjstone" w:date="2018-03-21T19:49:00Z">
            <w:rPr>
              <w:rFonts w:ascii="Times" w:hAnsi="Times" w:cs="Times"/>
              <w:sz w:val="20"/>
              <w:szCs w:val="20"/>
            </w:rPr>
          </w:rPrChange>
        </w:rPr>
        <w:t>Step 2</w:t>
      </w:r>
      <w:r w:rsidR="00B9024F" w:rsidRPr="000E6354">
        <w:rPr>
          <w:rFonts w:ascii="Times" w:hAnsi="Times" w:cs="Times"/>
          <w:sz w:val="24"/>
          <w:szCs w:val="24"/>
          <w:rPrChange w:id="664" w:author="zjstone" w:date="2018-03-21T19:49:00Z">
            <w:rPr>
              <w:rFonts w:ascii="Times" w:hAnsi="Times" w:cs="Times"/>
              <w:sz w:val="20"/>
              <w:szCs w:val="20"/>
            </w:rPr>
          </w:rPrChange>
        </w:rPr>
        <w:t>0</w:t>
      </w:r>
      <w:r w:rsidRPr="000E6354">
        <w:rPr>
          <w:rFonts w:ascii="Times" w:hAnsi="Times" w:cs="Times"/>
          <w:sz w:val="24"/>
          <w:szCs w:val="24"/>
          <w:rPrChange w:id="665" w:author="zjstone" w:date="2018-03-21T19:49:00Z">
            <w:rPr>
              <w:rFonts w:ascii="Times" w:hAnsi="Times" w:cs="Times"/>
              <w:sz w:val="20"/>
              <w:szCs w:val="20"/>
            </w:rPr>
          </w:rPrChange>
        </w:rPr>
        <w:t>: Update the expiration time corresponding to th</w:t>
      </w:r>
      <w:r w:rsidR="00671173" w:rsidRPr="000E6354">
        <w:rPr>
          <w:rFonts w:ascii="Times" w:hAnsi="Times" w:cs="Times"/>
          <w:sz w:val="24"/>
          <w:szCs w:val="24"/>
          <w:rPrChange w:id="666" w:author="zjstone" w:date="2018-03-21T19:49:00Z">
            <w:rPr>
              <w:rFonts w:ascii="Times" w:hAnsi="Times" w:cs="Times"/>
              <w:sz w:val="20"/>
              <w:szCs w:val="20"/>
            </w:rPr>
          </w:rPrChange>
        </w:rPr>
        <w:t>is</w:t>
      </w:r>
      <w:r w:rsidRPr="000E6354">
        <w:rPr>
          <w:rFonts w:ascii="Times" w:hAnsi="Times" w:cs="Times"/>
          <w:sz w:val="24"/>
          <w:szCs w:val="24"/>
          <w:rPrChange w:id="667" w:author="zjstone" w:date="2018-03-21T19:49:00Z">
            <w:rPr>
              <w:rFonts w:ascii="Times" w:hAnsi="Times" w:cs="Times"/>
              <w:sz w:val="20"/>
              <w:szCs w:val="20"/>
            </w:rPr>
          </w:rPrChange>
        </w:rPr>
        <w:t xml:space="preserve"> virtual URL.</w:t>
      </w:r>
    </w:p>
    <w:p w:rsidR="00F82491" w:rsidRPr="000E6354" w:rsidRDefault="00AA6980" w:rsidP="0011259B">
      <w:pPr>
        <w:pStyle w:val="a4"/>
        <w:spacing w:line="360" w:lineRule="auto"/>
        <w:jc w:val="both"/>
        <w:rPr>
          <w:rFonts w:ascii="Times" w:hAnsi="Times" w:cs="Times"/>
          <w:sz w:val="24"/>
          <w:szCs w:val="24"/>
          <w:rPrChange w:id="668" w:author="zjstone" w:date="2018-03-21T19:49:00Z">
            <w:rPr>
              <w:rFonts w:ascii="Times" w:hAnsi="Times" w:cs="Times"/>
              <w:sz w:val="20"/>
              <w:szCs w:val="20"/>
            </w:rPr>
          </w:rPrChange>
        </w:rPr>
        <w:pPrChange w:id="669" w:author="zjstone" w:date="2018-03-21T19:58:00Z">
          <w:pPr>
            <w:pStyle w:val="a4"/>
            <w:spacing w:line="240" w:lineRule="exact"/>
            <w:jc w:val="both"/>
          </w:pPr>
        </w:pPrChange>
      </w:pPr>
      <w:r w:rsidRPr="000E6354">
        <w:rPr>
          <w:rFonts w:ascii="Times" w:hAnsi="Times" w:cs="Times"/>
          <w:sz w:val="24"/>
          <w:szCs w:val="24"/>
          <w:rPrChange w:id="670" w:author="zjstone" w:date="2018-03-21T19:49:00Z">
            <w:rPr>
              <w:rFonts w:ascii="Times" w:hAnsi="Times" w:cs="Times"/>
              <w:sz w:val="20"/>
              <w:szCs w:val="20"/>
            </w:rPr>
          </w:rPrChange>
        </w:rPr>
        <w:t xml:space="preserve">Step </w:t>
      </w:r>
      <w:r w:rsidRPr="000E6354">
        <w:rPr>
          <w:rFonts w:ascii="Times" w:hAnsi="Times" w:cs="Times" w:hint="eastAsia"/>
          <w:sz w:val="24"/>
          <w:szCs w:val="24"/>
          <w:rPrChange w:id="671" w:author="zjstone" w:date="2018-03-21T19:49:00Z">
            <w:rPr>
              <w:rFonts w:ascii="Times" w:hAnsi="Times" w:cs="Times" w:hint="eastAsia"/>
              <w:sz w:val="20"/>
              <w:szCs w:val="20"/>
            </w:rPr>
          </w:rPrChange>
        </w:rPr>
        <w:t>2</w:t>
      </w:r>
      <w:r w:rsidR="00B9024F" w:rsidRPr="000E6354">
        <w:rPr>
          <w:rFonts w:ascii="Times" w:hAnsi="Times" w:cs="Times"/>
          <w:sz w:val="24"/>
          <w:szCs w:val="24"/>
          <w:rPrChange w:id="672" w:author="zjstone" w:date="2018-03-21T19:49:00Z">
            <w:rPr>
              <w:rFonts w:ascii="Times" w:hAnsi="Times" w:cs="Times"/>
              <w:sz w:val="20"/>
              <w:szCs w:val="20"/>
            </w:rPr>
          </w:rPrChange>
        </w:rPr>
        <w:t>1</w:t>
      </w:r>
      <w:r w:rsidRPr="000E6354">
        <w:rPr>
          <w:rFonts w:ascii="Times" w:hAnsi="Times" w:cs="Times"/>
          <w:sz w:val="24"/>
          <w:szCs w:val="24"/>
          <w:rPrChange w:id="673" w:author="zjstone" w:date="2018-03-21T19:49:00Z">
            <w:rPr>
              <w:rFonts w:ascii="Times" w:hAnsi="Times" w:cs="Times"/>
              <w:sz w:val="20"/>
              <w:szCs w:val="20"/>
            </w:rPr>
          </w:rPrChange>
        </w:rPr>
        <w:t>: Replace the actual URL in th</w:t>
      </w:r>
      <w:r w:rsidR="00D74D62" w:rsidRPr="000E6354">
        <w:rPr>
          <w:rFonts w:ascii="Times" w:hAnsi="Times" w:cs="Times"/>
          <w:sz w:val="24"/>
          <w:szCs w:val="24"/>
          <w:rPrChange w:id="674" w:author="zjstone" w:date="2018-03-21T19:49:00Z">
            <w:rPr>
              <w:rFonts w:ascii="Times" w:hAnsi="Times" w:cs="Times"/>
              <w:sz w:val="20"/>
              <w:szCs w:val="20"/>
            </w:rPr>
          </w:rPrChange>
        </w:rPr>
        <w:t>is</w:t>
      </w:r>
      <w:r w:rsidRPr="000E6354">
        <w:rPr>
          <w:rFonts w:ascii="Times" w:hAnsi="Times" w:cs="Times"/>
          <w:sz w:val="24"/>
          <w:szCs w:val="24"/>
          <w:rPrChange w:id="675" w:author="zjstone" w:date="2018-03-21T19:49:00Z">
            <w:rPr>
              <w:rFonts w:ascii="Times" w:hAnsi="Times" w:cs="Times"/>
              <w:sz w:val="20"/>
              <w:szCs w:val="20"/>
            </w:rPr>
          </w:rPrChange>
        </w:rPr>
        <w:t xml:space="preserve"> </w:t>
      </w:r>
      <w:r w:rsidR="00D74D62" w:rsidRPr="000E6354">
        <w:rPr>
          <w:rFonts w:ascii="Times" w:hAnsi="Times" w:cs="Times"/>
          <w:sz w:val="24"/>
          <w:szCs w:val="24"/>
          <w:rPrChange w:id="676" w:author="zjstone" w:date="2018-03-21T19:49:00Z">
            <w:rPr>
              <w:rFonts w:ascii="Times" w:hAnsi="Times" w:cs="Times"/>
              <w:sz w:val="20"/>
              <w:szCs w:val="20"/>
            </w:rPr>
          </w:rPrChange>
        </w:rPr>
        <w:t>response with</w:t>
      </w:r>
      <w:r w:rsidRPr="000E6354">
        <w:rPr>
          <w:rFonts w:ascii="Times" w:hAnsi="Times" w:cs="Times"/>
          <w:sz w:val="24"/>
          <w:szCs w:val="24"/>
          <w:rPrChange w:id="677" w:author="zjstone" w:date="2018-03-21T19:49:00Z">
            <w:rPr>
              <w:rFonts w:ascii="Times" w:hAnsi="Times" w:cs="Times"/>
              <w:sz w:val="20"/>
              <w:szCs w:val="20"/>
            </w:rPr>
          </w:rPrChange>
        </w:rPr>
        <w:t xml:space="preserve"> th</w:t>
      </w:r>
      <w:r w:rsidR="00671173" w:rsidRPr="000E6354">
        <w:rPr>
          <w:rFonts w:ascii="Times" w:hAnsi="Times" w:cs="Times"/>
          <w:sz w:val="24"/>
          <w:szCs w:val="24"/>
          <w:rPrChange w:id="678" w:author="zjstone" w:date="2018-03-21T19:49:00Z">
            <w:rPr>
              <w:rFonts w:ascii="Times" w:hAnsi="Times" w:cs="Times"/>
              <w:sz w:val="20"/>
              <w:szCs w:val="20"/>
            </w:rPr>
          </w:rPrChange>
        </w:rPr>
        <w:t>is</w:t>
      </w:r>
      <w:r w:rsidRPr="000E6354">
        <w:rPr>
          <w:rFonts w:ascii="Times" w:hAnsi="Times" w:cs="Times"/>
          <w:sz w:val="24"/>
          <w:szCs w:val="24"/>
          <w:rPrChange w:id="679" w:author="zjstone" w:date="2018-03-21T19:49:00Z">
            <w:rPr>
              <w:rFonts w:ascii="Times" w:hAnsi="Times" w:cs="Times"/>
              <w:sz w:val="20"/>
              <w:szCs w:val="20"/>
            </w:rPr>
          </w:rPrChange>
        </w:rPr>
        <w:t xml:space="preserve"> virtual URL.</w:t>
      </w:r>
    </w:p>
    <w:p w:rsidR="00F82491" w:rsidRPr="000E6354" w:rsidRDefault="00AA6980" w:rsidP="0011259B">
      <w:pPr>
        <w:pStyle w:val="a4"/>
        <w:spacing w:line="360" w:lineRule="auto"/>
        <w:jc w:val="both"/>
        <w:rPr>
          <w:rFonts w:ascii="Times" w:hAnsi="Times" w:cs="Times"/>
          <w:sz w:val="24"/>
          <w:szCs w:val="24"/>
          <w:rPrChange w:id="680" w:author="zjstone" w:date="2018-03-21T19:49:00Z">
            <w:rPr>
              <w:rFonts w:ascii="Times" w:hAnsi="Times" w:cs="Times"/>
              <w:sz w:val="20"/>
              <w:szCs w:val="20"/>
            </w:rPr>
          </w:rPrChange>
        </w:rPr>
        <w:pPrChange w:id="681" w:author="zjstone" w:date="2018-03-21T19:58:00Z">
          <w:pPr>
            <w:pStyle w:val="a4"/>
            <w:spacing w:line="240" w:lineRule="exact"/>
            <w:jc w:val="both"/>
          </w:pPr>
        </w:pPrChange>
      </w:pPr>
      <w:r w:rsidRPr="000E6354">
        <w:rPr>
          <w:rFonts w:ascii="Times" w:hAnsi="Times" w:cs="Times"/>
          <w:sz w:val="24"/>
          <w:szCs w:val="24"/>
          <w:rPrChange w:id="682" w:author="zjstone" w:date="2018-03-21T19:49:00Z">
            <w:rPr>
              <w:rFonts w:ascii="Times" w:hAnsi="Times" w:cs="Times"/>
              <w:sz w:val="20"/>
              <w:szCs w:val="20"/>
            </w:rPr>
          </w:rPrChange>
        </w:rPr>
        <w:t xml:space="preserve">Step </w:t>
      </w:r>
      <w:r w:rsidRPr="000E6354">
        <w:rPr>
          <w:rFonts w:ascii="Times" w:hAnsi="Times" w:cs="Times" w:hint="eastAsia"/>
          <w:sz w:val="24"/>
          <w:szCs w:val="24"/>
          <w:rPrChange w:id="683" w:author="zjstone" w:date="2018-03-21T19:49:00Z">
            <w:rPr>
              <w:rFonts w:ascii="Times" w:hAnsi="Times" w:cs="Times" w:hint="eastAsia"/>
              <w:sz w:val="20"/>
              <w:szCs w:val="20"/>
            </w:rPr>
          </w:rPrChange>
        </w:rPr>
        <w:t>2</w:t>
      </w:r>
      <w:r w:rsidR="00B9024F" w:rsidRPr="000E6354">
        <w:rPr>
          <w:rFonts w:ascii="Times" w:hAnsi="Times" w:cs="Times"/>
          <w:sz w:val="24"/>
          <w:szCs w:val="24"/>
          <w:rPrChange w:id="684" w:author="zjstone" w:date="2018-03-21T19:49:00Z">
            <w:rPr>
              <w:rFonts w:ascii="Times" w:hAnsi="Times" w:cs="Times"/>
              <w:sz w:val="20"/>
              <w:szCs w:val="20"/>
            </w:rPr>
          </w:rPrChange>
        </w:rPr>
        <w:t>2</w:t>
      </w:r>
      <w:bookmarkStart w:id="685" w:name="OLE_LINK30"/>
      <w:bookmarkStart w:id="686" w:name="OLE_LINK31"/>
      <w:r w:rsidRPr="000E6354">
        <w:rPr>
          <w:rFonts w:ascii="Times" w:hAnsi="Times" w:cs="Times"/>
          <w:sz w:val="24"/>
          <w:szCs w:val="24"/>
          <w:rPrChange w:id="687" w:author="zjstone" w:date="2018-03-21T19:49:00Z">
            <w:rPr>
              <w:rFonts w:ascii="Times" w:hAnsi="Times" w:cs="Times"/>
              <w:sz w:val="20"/>
              <w:szCs w:val="20"/>
            </w:rPr>
          </w:rPrChange>
        </w:rPr>
        <w:t xml:space="preserve">: Check whether </w:t>
      </w:r>
      <w:r w:rsidR="00D74D62" w:rsidRPr="000E6354">
        <w:rPr>
          <w:rFonts w:ascii="Times" w:hAnsi="Times" w:cs="Times"/>
          <w:sz w:val="24"/>
          <w:szCs w:val="24"/>
          <w:rPrChange w:id="688" w:author="zjstone" w:date="2018-03-21T19:49:00Z">
            <w:rPr>
              <w:rFonts w:ascii="Times" w:hAnsi="Times" w:cs="Times"/>
              <w:sz w:val="20"/>
              <w:szCs w:val="20"/>
            </w:rPr>
          </w:rPrChange>
        </w:rPr>
        <w:t>this response has been processed completely</w:t>
      </w:r>
      <w:bookmarkStart w:id="689" w:name="OLE_LINK32"/>
      <w:r w:rsidRPr="000E6354">
        <w:rPr>
          <w:rFonts w:ascii="Times" w:hAnsi="Times" w:cs="Times"/>
          <w:sz w:val="24"/>
          <w:szCs w:val="24"/>
          <w:rPrChange w:id="690" w:author="zjstone" w:date="2018-03-21T19:49:00Z">
            <w:rPr>
              <w:rFonts w:ascii="Times" w:hAnsi="Times" w:cs="Times"/>
              <w:sz w:val="20"/>
              <w:szCs w:val="20"/>
            </w:rPr>
          </w:rPrChange>
        </w:rPr>
        <w:t xml:space="preserve">. If </w:t>
      </w:r>
      <w:r w:rsidR="00E65CC7" w:rsidRPr="000E6354">
        <w:rPr>
          <w:rFonts w:ascii="Times" w:hAnsi="Times" w:cs="Times"/>
          <w:sz w:val="24"/>
          <w:szCs w:val="24"/>
          <w:rPrChange w:id="691" w:author="zjstone" w:date="2018-03-21T19:49:00Z">
            <w:rPr>
              <w:rFonts w:ascii="Times" w:hAnsi="Times" w:cs="Times"/>
              <w:sz w:val="20"/>
              <w:szCs w:val="20"/>
            </w:rPr>
          </w:rPrChange>
        </w:rPr>
        <w:t xml:space="preserve">this processing is </w:t>
      </w:r>
      <w:r w:rsidR="00076C60" w:rsidRPr="000E6354">
        <w:rPr>
          <w:rFonts w:ascii="Times" w:hAnsi="Times" w:cs="Times"/>
          <w:sz w:val="24"/>
          <w:szCs w:val="24"/>
          <w:rPrChange w:id="692" w:author="zjstone" w:date="2018-03-21T19:49:00Z">
            <w:rPr>
              <w:rFonts w:ascii="Times" w:hAnsi="Times" w:cs="Times"/>
              <w:sz w:val="20"/>
              <w:szCs w:val="20"/>
            </w:rPr>
          </w:rPrChange>
        </w:rPr>
        <w:t>finish</w:t>
      </w:r>
      <w:bookmarkEnd w:id="689"/>
      <w:r w:rsidR="00E65CC7" w:rsidRPr="000E6354">
        <w:rPr>
          <w:rFonts w:ascii="Times" w:hAnsi="Times" w:cs="Times"/>
          <w:sz w:val="24"/>
          <w:szCs w:val="24"/>
          <w:rPrChange w:id="693" w:author="zjstone" w:date="2018-03-21T19:49:00Z">
            <w:rPr>
              <w:rFonts w:ascii="Times" w:hAnsi="Times" w:cs="Times"/>
              <w:sz w:val="20"/>
              <w:szCs w:val="20"/>
            </w:rPr>
          </w:rPrChange>
        </w:rPr>
        <w:t>ed</w:t>
      </w:r>
      <w:r w:rsidRPr="000E6354">
        <w:rPr>
          <w:rFonts w:ascii="Times" w:hAnsi="Times" w:cs="Times"/>
          <w:sz w:val="24"/>
          <w:szCs w:val="24"/>
          <w:rPrChange w:id="694" w:author="zjstone" w:date="2018-03-21T19:49:00Z">
            <w:rPr>
              <w:rFonts w:ascii="Times" w:hAnsi="Times" w:cs="Times"/>
              <w:sz w:val="20"/>
              <w:szCs w:val="20"/>
            </w:rPr>
          </w:rPrChange>
        </w:rPr>
        <w:t xml:space="preserve">, go to step </w:t>
      </w:r>
      <w:r w:rsidRPr="000E6354">
        <w:rPr>
          <w:rFonts w:ascii="Times" w:hAnsi="Times" w:cs="Times" w:hint="eastAsia"/>
          <w:sz w:val="24"/>
          <w:szCs w:val="24"/>
          <w:rPrChange w:id="695" w:author="zjstone" w:date="2018-03-21T19:49:00Z">
            <w:rPr>
              <w:rFonts w:ascii="Times" w:hAnsi="Times" w:cs="Times" w:hint="eastAsia"/>
              <w:sz w:val="20"/>
              <w:szCs w:val="20"/>
            </w:rPr>
          </w:rPrChange>
        </w:rPr>
        <w:t>2</w:t>
      </w:r>
      <w:r w:rsidR="00B9024F" w:rsidRPr="000E6354">
        <w:rPr>
          <w:rFonts w:ascii="Times" w:hAnsi="Times" w:cs="Times"/>
          <w:sz w:val="24"/>
          <w:szCs w:val="24"/>
          <w:rPrChange w:id="696" w:author="zjstone" w:date="2018-03-21T19:49:00Z">
            <w:rPr>
              <w:rFonts w:ascii="Times" w:hAnsi="Times" w:cs="Times"/>
              <w:sz w:val="20"/>
              <w:szCs w:val="20"/>
            </w:rPr>
          </w:rPrChange>
        </w:rPr>
        <w:t>3</w:t>
      </w:r>
      <w:r w:rsidRPr="000E6354">
        <w:rPr>
          <w:rFonts w:ascii="Times" w:hAnsi="Times" w:cs="Times"/>
          <w:sz w:val="24"/>
          <w:szCs w:val="24"/>
          <w:rPrChange w:id="697" w:author="zjstone" w:date="2018-03-21T19:49:00Z">
            <w:rPr>
              <w:rFonts w:ascii="Times" w:hAnsi="Times" w:cs="Times"/>
              <w:sz w:val="20"/>
              <w:szCs w:val="20"/>
            </w:rPr>
          </w:rPrChange>
        </w:rPr>
        <w:t xml:space="preserve">. Otherwise, return to step </w:t>
      </w:r>
      <w:r w:rsidR="00B9024F" w:rsidRPr="000E6354">
        <w:rPr>
          <w:rFonts w:ascii="Times" w:hAnsi="Times" w:cs="Times"/>
          <w:sz w:val="24"/>
          <w:szCs w:val="24"/>
          <w:rPrChange w:id="698" w:author="zjstone" w:date="2018-03-21T19:49:00Z">
            <w:rPr>
              <w:rFonts w:ascii="Times" w:hAnsi="Times" w:cs="Times"/>
              <w:sz w:val="20"/>
              <w:szCs w:val="20"/>
            </w:rPr>
          </w:rPrChange>
        </w:rPr>
        <w:t>4</w:t>
      </w:r>
      <w:r w:rsidRPr="000E6354">
        <w:rPr>
          <w:rFonts w:ascii="Times" w:hAnsi="Times" w:cs="Times"/>
          <w:sz w:val="24"/>
          <w:szCs w:val="24"/>
          <w:rPrChange w:id="699" w:author="zjstone" w:date="2018-03-21T19:49:00Z">
            <w:rPr>
              <w:rFonts w:ascii="Times" w:hAnsi="Times" w:cs="Times"/>
              <w:sz w:val="20"/>
              <w:szCs w:val="20"/>
            </w:rPr>
          </w:rPrChange>
        </w:rPr>
        <w:t xml:space="preserve"> again.</w:t>
      </w:r>
      <w:bookmarkEnd w:id="685"/>
      <w:bookmarkEnd w:id="686"/>
    </w:p>
    <w:p w:rsidR="00F82491" w:rsidRPr="000E6354" w:rsidRDefault="00AA6980" w:rsidP="0011259B">
      <w:pPr>
        <w:pStyle w:val="a4"/>
        <w:spacing w:line="360" w:lineRule="auto"/>
        <w:jc w:val="both"/>
        <w:rPr>
          <w:rFonts w:ascii="Times" w:hAnsi="Times" w:cs="Times"/>
          <w:sz w:val="24"/>
          <w:szCs w:val="24"/>
          <w:rPrChange w:id="700" w:author="zjstone" w:date="2018-03-21T19:49:00Z">
            <w:rPr>
              <w:rFonts w:ascii="Times" w:hAnsi="Times" w:cs="Times"/>
              <w:sz w:val="20"/>
              <w:szCs w:val="20"/>
            </w:rPr>
          </w:rPrChange>
        </w:rPr>
        <w:pPrChange w:id="701" w:author="zjstone" w:date="2018-03-21T19:58:00Z">
          <w:pPr>
            <w:pStyle w:val="a4"/>
            <w:spacing w:line="240" w:lineRule="exact"/>
            <w:jc w:val="both"/>
          </w:pPr>
        </w:pPrChange>
      </w:pPr>
      <w:r w:rsidRPr="000E6354">
        <w:rPr>
          <w:rFonts w:ascii="Times" w:hAnsi="Times" w:cs="Times"/>
          <w:sz w:val="24"/>
          <w:szCs w:val="24"/>
          <w:rPrChange w:id="702" w:author="zjstone" w:date="2018-03-21T19:49:00Z">
            <w:rPr>
              <w:rFonts w:ascii="Times" w:hAnsi="Times" w:cs="Times"/>
              <w:sz w:val="20"/>
              <w:szCs w:val="20"/>
            </w:rPr>
          </w:rPrChange>
        </w:rPr>
        <w:t xml:space="preserve">Step </w:t>
      </w:r>
      <w:r w:rsidRPr="000E6354">
        <w:rPr>
          <w:rFonts w:ascii="Times" w:hAnsi="Times" w:cs="Times" w:hint="eastAsia"/>
          <w:sz w:val="24"/>
          <w:szCs w:val="24"/>
          <w:rPrChange w:id="703" w:author="zjstone" w:date="2018-03-21T19:49:00Z">
            <w:rPr>
              <w:rFonts w:ascii="Times" w:hAnsi="Times" w:cs="Times" w:hint="eastAsia"/>
              <w:sz w:val="20"/>
              <w:szCs w:val="20"/>
            </w:rPr>
          </w:rPrChange>
        </w:rPr>
        <w:t>2</w:t>
      </w:r>
      <w:r w:rsidR="00B9024F" w:rsidRPr="000E6354">
        <w:rPr>
          <w:rFonts w:ascii="Times" w:hAnsi="Times" w:cs="Times"/>
          <w:sz w:val="24"/>
          <w:szCs w:val="24"/>
          <w:rPrChange w:id="704" w:author="zjstone" w:date="2018-03-21T19:49:00Z">
            <w:rPr>
              <w:rFonts w:ascii="Times" w:hAnsi="Times" w:cs="Times"/>
              <w:sz w:val="20"/>
              <w:szCs w:val="20"/>
            </w:rPr>
          </w:rPrChange>
        </w:rPr>
        <w:t>3</w:t>
      </w:r>
      <w:r w:rsidRPr="000E6354">
        <w:rPr>
          <w:rFonts w:ascii="Times" w:hAnsi="Times" w:cs="Times"/>
          <w:sz w:val="24"/>
          <w:szCs w:val="24"/>
          <w:rPrChange w:id="705" w:author="zjstone" w:date="2018-03-21T19:49:00Z">
            <w:rPr>
              <w:rFonts w:ascii="Times" w:hAnsi="Times" w:cs="Times"/>
              <w:sz w:val="20"/>
              <w:szCs w:val="20"/>
            </w:rPr>
          </w:rPrChange>
        </w:rPr>
        <w:t>: Send th</w:t>
      </w:r>
      <w:r w:rsidR="00D74D62" w:rsidRPr="000E6354">
        <w:rPr>
          <w:rFonts w:ascii="Times" w:hAnsi="Times" w:cs="Times"/>
          <w:sz w:val="24"/>
          <w:szCs w:val="24"/>
          <w:rPrChange w:id="706" w:author="zjstone" w:date="2018-03-21T19:49:00Z">
            <w:rPr>
              <w:rFonts w:ascii="Times" w:hAnsi="Times" w:cs="Times"/>
              <w:sz w:val="20"/>
              <w:szCs w:val="20"/>
            </w:rPr>
          </w:rPrChange>
        </w:rPr>
        <w:t>e</w:t>
      </w:r>
      <w:r w:rsidRPr="000E6354">
        <w:rPr>
          <w:rFonts w:ascii="Times" w:hAnsi="Times" w:cs="Times"/>
          <w:sz w:val="24"/>
          <w:szCs w:val="24"/>
          <w:rPrChange w:id="707" w:author="zjstone" w:date="2018-03-21T19:49:00Z">
            <w:rPr>
              <w:rFonts w:ascii="Times" w:hAnsi="Times" w:cs="Times"/>
              <w:sz w:val="20"/>
              <w:szCs w:val="20"/>
            </w:rPr>
          </w:rPrChange>
        </w:rPr>
        <w:t xml:space="preserve"> web page processed to the client.</w:t>
      </w:r>
    </w:p>
    <w:bookmarkEnd w:id="497"/>
    <w:bookmarkEnd w:id="498"/>
    <w:p w:rsidR="00F82491" w:rsidRPr="000E6354" w:rsidRDefault="00AA6980" w:rsidP="0011259B">
      <w:pPr>
        <w:pStyle w:val="a4"/>
        <w:spacing w:after="120" w:line="360" w:lineRule="auto"/>
        <w:jc w:val="both"/>
        <w:rPr>
          <w:rFonts w:ascii="Times" w:hAnsi="Times" w:cs="Times"/>
          <w:b/>
          <w:sz w:val="24"/>
          <w:szCs w:val="24"/>
          <w:rPrChange w:id="708" w:author="zjstone" w:date="2018-03-21T19:49:00Z">
            <w:rPr>
              <w:rFonts w:ascii="Times" w:hAnsi="Times" w:cs="Times"/>
              <w:b/>
              <w:sz w:val="20"/>
              <w:szCs w:val="20"/>
            </w:rPr>
          </w:rPrChange>
        </w:rPr>
        <w:pPrChange w:id="709" w:author="zjstone" w:date="2018-03-21T19:58:00Z">
          <w:pPr>
            <w:pStyle w:val="a4"/>
            <w:spacing w:after="120" w:line="240" w:lineRule="exact"/>
            <w:jc w:val="both"/>
          </w:pPr>
        </w:pPrChange>
      </w:pPr>
      <w:r w:rsidRPr="000E6354">
        <w:rPr>
          <w:rFonts w:ascii="Times" w:hAnsi="Times" w:cs="Times"/>
          <w:b/>
          <w:sz w:val="24"/>
          <w:szCs w:val="24"/>
          <w:rPrChange w:id="710" w:author="zjstone" w:date="2018-03-21T19:49:00Z">
            <w:rPr>
              <w:rFonts w:ascii="Times" w:hAnsi="Times" w:cs="Times"/>
              <w:b/>
              <w:sz w:val="20"/>
              <w:szCs w:val="20"/>
            </w:rPr>
          </w:rPrChange>
        </w:rPr>
        <w:lastRenderedPageBreak/>
        <w:t>End.</w:t>
      </w:r>
    </w:p>
    <w:p w:rsidR="00F82491" w:rsidRPr="000E6354" w:rsidDel="007F362A" w:rsidRDefault="00F82491" w:rsidP="0011259B">
      <w:pPr>
        <w:spacing w:line="360" w:lineRule="auto"/>
        <w:rPr>
          <w:del w:id="711" w:author="zjstone" w:date="2018-03-21T19:42:00Z"/>
          <w:rFonts w:ascii="Times" w:hAnsi="Times" w:cs="Times"/>
          <w:kern w:val="0"/>
          <w:sz w:val="24"/>
          <w:szCs w:val="24"/>
          <w:rPrChange w:id="712" w:author="zjstone" w:date="2018-03-21T19:49:00Z">
            <w:rPr>
              <w:del w:id="713" w:author="zjstone" w:date="2018-03-21T19:42:00Z"/>
              <w:rFonts w:ascii="Times" w:hAnsi="Times" w:cs="Times"/>
              <w:kern w:val="0"/>
              <w:sz w:val="16"/>
              <w:szCs w:val="16"/>
            </w:rPr>
          </w:rPrChange>
        </w:rPr>
        <w:sectPr w:rsidR="00F82491" w:rsidRPr="000E6354" w:rsidDel="007F362A" w:rsidSect="007F362A">
          <w:type w:val="continuous"/>
          <w:pgSz w:w="11906" w:h="16838"/>
          <w:pgMar w:top="1440" w:right="1440" w:bottom="1440" w:left="1440" w:header="851" w:footer="992" w:gutter="0"/>
          <w:cols w:num="1" w:space="425"/>
          <w:docGrid w:type="linesAndChars" w:linePitch="312"/>
          <w:sectPrChange w:id="714" w:author="zjstone" w:date="2018-03-21T19:45:00Z">
            <w:sectPr w:rsidR="00F82491" w:rsidRPr="000E6354" w:rsidDel="007F362A" w:rsidSect="007F362A">
              <w:pgMar w:top="1440" w:right="1440" w:bottom="1440" w:left="1440" w:header="851" w:footer="992" w:gutter="0"/>
              <w:cols w:num="2"/>
            </w:sectPr>
          </w:sectPrChange>
        </w:sectPr>
        <w:pPrChange w:id="715" w:author="zjstone" w:date="2018-03-21T19:58:00Z">
          <w:pPr>
            <w:jc w:val="center"/>
          </w:pPr>
        </w:pPrChange>
      </w:pPr>
    </w:p>
    <w:p w:rsidR="007F362A" w:rsidRPr="000E6354" w:rsidRDefault="0011259B" w:rsidP="0011259B">
      <w:pPr>
        <w:spacing w:line="360" w:lineRule="auto"/>
        <w:rPr>
          <w:ins w:id="716" w:author="zjstone" w:date="2018-03-21T19:44:00Z"/>
          <w:sz w:val="24"/>
          <w:szCs w:val="24"/>
          <w:rPrChange w:id="717" w:author="zjstone" w:date="2018-03-21T19:49:00Z">
            <w:rPr>
              <w:ins w:id="718" w:author="zjstone" w:date="2018-03-21T19:44:00Z"/>
            </w:rPr>
          </w:rPrChange>
        </w:rPr>
        <w:pPrChange w:id="719" w:author="zjstone" w:date="2018-03-21T19:58:00Z">
          <w:pPr>
            <w:pStyle w:val="a5"/>
            <w:spacing w:line="240" w:lineRule="exact"/>
            <w:ind w:firstLineChars="100" w:firstLine="240"/>
            <w:jc w:val="center"/>
          </w:pPr>
        </w:pPrChange>
      </w:pPr>
      <w:r w:rsidRPr="000E6354">
        <w:rPr>
          <w:sz w:val="24"/>
          <w:szCs w:val="24"/>
          <w:rPrChange w:id="720" w:author="zjstone" w:date="2018-03-21T19:49:00Z">
            <w:rPr>
              <w:sz w:val="24"/>
              <w:szCs w:val="24"/>
            </w:rPr>
          </w:rPrChange>
        </w:rPr>
        <w:pict w14:anchorId="66D43A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6pt;height:191.4pt">
            <v:imagedata r:id="rId10" o:title=""/>
          </v:shape>
        </w:pict>
      </w:r>
    </w:p>
    <w:p w:rsidR="00F82491" w:rsidRPr="000E6354" w:rsidDel="007F362A" w:rsidRDefault="00AA6980" w:rsidP="0011259B">
      <w:pPr>
        <w:spacing w:line="360" w:lineRule="auto"/>
        <w:rPr>
          <w:del w:id="721" w:author="zjstone" w:date="2018-03-21T19:44:00Z"/>
          <w:sz w:val="24"/>
          <w:szCs w:val="24"/>
          <w:rPrChange w:id="722" w:author="zjstone" w:date="2018-03-21T19:49:00Z">
            <w:rPr>
              <w:del w:id="723" w:author="zjstone" w:date="2018-03-21T19:44:00Z"/>
            </w:rPr>
          </w:rPrChange>
        </w:rPr>
        <w:sectPr w:rsidR="00F82491" w:rsidRPr="000E6354" w:rsidDel="007F362A" w:rsidSect="007F362A">
          <w:type w:val="continuous"/>
          <w:pgSz w:w="11906" w:h="16838"/>
          <w:pgMar w:top="1440" w:right="1440" w:bottom="1440" w:left="1440" w:header="851" w:footer="992" w:gutter="0"/>
          <w:cols w:space="425"/>
          <w:docGrid w:type="linesAndChars" w:linePitch="312"/>
          <w:sectPrChange w:id="724" w:author="zjstone" w:date="2018-03-21T19:45:00Z">
            <w:sectPr w:rsidR="00F82491" w:rsidRPr="000E6354" w:rsidDel="007F362A" w:rsidSect="007F362A">
              <w:pgMar w:top="1440" w:right="1440" w:bottom="1440" w:left="1440" w:header="851" w:footer="992" w:gutter="0"/>
            </w:sectPr>
          </w:sectPrChange>
        </w:sectPr>
        <w:pPrChange w:id="725" w:author="zjstone" w:date="2018-03-21T19:58:00Z">
          <w:pPr>
            <w:jc w:val="center"/>
          </w:pPr>
        </w:pPrChange>
      </w:pPr>
      <w:del w:id="726" w:author="zjstone" w:date="2018-03-21T19:44:00Z">
        <w:r w:rsidRPr="000E6354" w:rsidDel="007F362A">
          <w:rPr>
            <w:sz w:val="24"/>
            <w:szCs w:val="24"/>
            <w:rPrChange w:id="727" w:author="zjstone" w:date="2018-03-21T19:49:00Z">
              <w:rPr/>
            </w:rPrChange>
          </w:rPr>
          <w:delText xml:space="preserve"> </w:delText>
        </w:r>
      </w:del>
    </w:p>
    <w:p w:rsidR="00F82491" w:rsidRPr="000E6354" w:rsidRDefault="00AA6980" w:rsidP="0011259B">
      <w:pPr>
        <w:spacing w:line="360" w:lineRule="auto"/>
        <w:rPr>
          <w:rFonts w:ascii="Times" w:hAnsi="Times" w:cs="Times"/>
          <w:kern w:val="0"/>
          <w:sz w:val="24"/>
          <w:szCs w:val="24"/>
          <w:rPrChange w:id="728" w:author="zjstone" w:date="2018-03-21T19:49:00Z">
            <w:rPr>
              <w:rFonts w:ascii="Times" w:hAnsi="Times" w:cs="Times"/>
              <w:kern w:val="0"/>
              <w:sz w:val="16"/>
              <w:szCs w:val="16"/>
            </w:rPr>
          </w:rPrChange>
        </w:rPr>
        <w:pPrChange w:id="729" w:author="zjstone" w:date="2018-03-21T19:58:00Z">
          <w:pPr>
            <w:pStyle w:val="a5"/>
            <w:spacing w:line="240" w:lineRule="exact"/>
            <w:ind w:firstLineChars="100" w:firstLine="160"/>
            <w:jc w:val="center"/>
          </w:pPr>
        </w:pPrChange>
      </w:pPr>
      <w:r w:rsidRPr="000E6354">
        <w:rPr>
          <w:rFonts w:ascii="Times" w:hAnsi="Times" w:cs="Times"/>
          <w:kern w:val="0"/>
          <w:sz w:val="24"/>
          <w:szCs w:val="24"/>
          <w:rPrChange w:id="730" w:author="zjstone" w:date="2018-03-21T19:49:00Z">
            <w:rPr>
              <w:rFonts w:ascii="Times" w:hAnsi="Times" w:cs="Times"/>
              <w:kern w:val="0"/>
              <w:sz w:val="16"/>
              <w:szCs w:val="16"/>
            </w:rPr>
          </w:rPrChange>
        </w:rPr>
        <w:t>Fig. 2 Flowchart of URL shifting</w:t>
      </w:r>
    </w:p>
    <w:p w:rsidR="007F362A" w:rsidRPr="000E6354" w:rsidRDefault="0011259B" w:rsidP="0011259B">
      <w:pPr>
        <w:pStyle w:val="a4"/>
        <w:spacing w:after="120" w:line="360" w:lineRule="auto"/>
        <w:ind w:leftChars="100" w:left="210"/>
        <w:jc w:val="both"/>
        <w:rPr>
          <w:ins w:id="731" w:author="zjstone" w:date="2018-03-21T19:45:00Z"/>
          <w:sz w:val="24"/>
          <w:szCs w:val="24"/>
          <w:rPrChange w:id="732" w:author="zjstone" w:date="2018-03-21T19:49:00Z">
            <w:rPr>
              <w:ins w:id="733" w:author="zjstone" w:date="2018-03-21T19:45:00Z"/>
            </w:rPr>
          </w:rPrChange>
        </w:rPr>
        <w:pPrChange w:id="734" w:author="zjstone" w:date="2018-03-21T19:58:00Z">
          <w:pPr>
            <w:pStyle w:val="a5"/>
            <w:spacing w:line="240" w:lineRule="exact"/>
            <w:jc w:val="center"/>
          </w:pPr>
        </w:pPrChange>
      </w:pPr>
      <w:r w:rsidRPr="000E6354">
        <w:rPr>
          <w:sz w:val="24"/>
          <w:szCs w:val="24"/>
          <w:rPrChange w:id="735" w:author="zjstone" w:date="2018-03-21T19:49:00Z">
            <w:rPr>
              <w:sz w:val="24"/>
              <w:szCs w:val="24"/>
            </w:rPr>
          </w:rPrChange>
        </w:rPr>
        <w:lastRenderedPageBreak/>
        <w:pict w14:anchorId="259FD63F">
          <v:shape id="_x0000_i1026" type="#_x0000_t75" style="width:243.6pt;height:183pt">
            <v:imagedata r:id="rId11" o:title=""/>
          </v:shape>
        </w:pict>
      </w:r>
    </w:p>
    <w:p w:rsidR="00F82491" w:rsidRPr="000E6354" w:rsidDel="007F362A" w:rsidRDefault="00F82491" w:rsidP="0011259B">
      <w:pPr>
        <w:pStyle w:val="a4"/>
        <w:spacing w:after="120" w:line="360" w:lineRule="auto"/>
        <w:ind w:leftChars="100" w:left="210"/>
        <w:jc w:val="both"/>
        <w:rPr>
          <w:del w:id="736" w:author="zjstone" w:date="2018-03-21T19:42:00Z"/>
          <w:sz w:val="24"/>
          <w:szCs w:val="24"/>
          <w:rPrChange w:id="737" w:author="zjstone" w:date="2018-03-21T19:49:00Z">
            <w:rPr>
              <w:del w:id="738" w:author="zjstone" w:date="2018-03-21T19:42:00Z"/>
            </w:rPr>
          </w:rPrChange>
        </w:rPr>
        <w:sectPr w:rsidR="00F82491" w:rsidRPr="000E6354" w:rsidDel="007F362A" w:rsidSect="007F362A">
          <w:type w:val="continuous"/>
          <w:pgSz w:w="11906" w:h="16838"/>
          <w:pgMar w:top="1440" w:right="1440" w:bottom="1440" w:left="1440" w:header="851" w:footer="992" w:gutter="0"/>
          <w:cols w:space="425"/>
          <w:docGrid w:type="linesAndChars" w:linePitch="312"/>
          <w:sectPrChange w:id="739" w:author="zjstone" w:date="2018-03-21T19:45:00Z">
            <w:sectPr w:rsidR="00F82491" w:rsidRPr="000E6354" w:rsidDel="007F362A" w:rsidSect="007F362A">
              <w:pgMar w:top="1440" w:right="1440" w:bottom="1440" w:left="1440" w:header="851" w:footer="992" w:gutter="0"/>
            </w:sectPr>
          </w:sectPrChange>
        </w:sectPr>
        <w:pPrChange w:id="740" w:author="zjstone" w:date="2018-03-21T19:58:00Z">
          <w:pPr>
            <w:pStyle w:val="a4"/>
            <w:spacing w:after="120"/>
            <w:ind w:leftChars="100" w:left="210"/>
            <w:jc w:val="both"/>
          </w:pPr>
        </w:pPrChange>
      </w:pPr>
    </w:p>
    <w:p w:rsidR="00F82491" w:rsidRPr="000E6354" w:rsidRDefault="00AA6980" w:rsidP="0011259B">
      <w:pPr>
        <w:pStyle w:val="a4"/>
        <w:spacing w:after="120" w:line="360" w:lineRule="auto"/>
        <w:ind w:leftChars="100" w:left="210"/>
        <w:jc w:val="both"/>
        <w:rPr>
          <w:rFonts w:ascii="Times" w:hAnsi="Times" w:cs="Times"/>
          <w:kern w:val="0"/>
          <w:sz w:val="24"/>
          <w:szCs w:val="24"/>
          <w:rPrChange w:id="741" w:author="zjstone" w:date="2018-03-21T19:49:00Z">
            <w:rPr>
              <w:rFonts w:ascii="Times" w:hAnsi="Times" w:cs="Times"/>
              <w:kern w:val="0"/>
              <w:sz w:val="16"/>
              <w:szCs w:val="16"/>
            </w:rPr>
          </w:rPrChange>
        </w:rPr>
        <w:pPrChange w:id="742" w:author="zjstone" w:date="2018-03-21T19:58:00Z">
          <w:pPr>
            <w:pStyle w:val="a5"/>
            <w:spacing w:line="240" w:lineRule="exact"/>
            <w:jc w:val="center"/>
          </w:pPr>
        </w:pPrChange>
      </w:pPr>
      <w:r w:rsidRPr="000E6354">
        <w:rPr>
          <w:rFonts w:ascii="Times" w:hAnsi="Times" w:cs="Times"/>
          <w:kern w:val="0"/>
          <w:sz w:val="24"/>
          <w:szCs w:val="24"/>
          <w:rPrChange w:id="743" w:author="zjstone" w:date="2018-03-21T19:49:00Z">
            <w:rPr>
              <w:rFonts w:ascii="Times" w:hAnsi="Times" w:cs="Times"/>
              <w:kern w:val="0"/>
              <w:sz w:val="16"/>
              <w:szCs w:val="16"/>
            </w:rPr>
          </w:rPrChange>
        </w:rPr>
        <w:t xml:space="preserve">Fig. 3 Flowchart of URL </w:t>
      </w:r>
      <w:r w:rsidR="004F7BF2" w:rsidRPr="000E6354">
        <w:rPr>
          <w:rFonts w:ascii="Times" w:hAnsi="Times" w:cs="Times"/>
          <w:kern w:val="0"/>
          <w:sz w:val="24"/>
          <w:szCs w:val="24"/>
          <w:rPrChange w:id="744" w:author="zjstone" w:date="2018-03-21T19:49:00Z">
            <w:rPr>
              <w:rFonts w:ascii="Times" w:hAnsi="Times" w:cs="Times"/>
              <w:kern w:val="0"/>
              <w:sz w:val="16"/>
              <w:szCs w:val="16"/>
            </w:rPr>
          </w:rPrChange>
        </w:rPr>
        <w:t xml:space="preserve">validity </w:t>
      </w:r>
      <w:r w:rsidRPr="000E6354">
        <w:rPr>
          <w:rFonts w:ascii="Times" w:hAnsi="Times" w:cs="Times"/>
          <w:kern w:val="0"/>
          <w:sz w:val="24"/>
          <w:szCs w:val="24"/>
          <w:rPrChange w:id="745" w:author="zjstone" w:date="2018-03-21T19:49:00Z">
            <w:rPr>
              <w:rFonts w:ascii="Times" w:hAnsi="Times" w:cs="Times"/>
              <w:kern w:val="0"/>
              <w:sz w:val="16"/>
              <w:szCs w:val="16"/>
            </w:rPr>
          </w:rPrChange>
        </w:rPr>
        <w:t>checking and conversion</w:t>
      </w:r>
    </w:p>
    <w:p w:rsidR="00F82491" w:rsidRPr="000E6354" w:rsidDel="007F362A" w:rsidRDefault="00F82491" w:rsidP="0011259B">
      <w:pPr>
        <w:pStyle w:val="2"/>
        <w:spacing w:before="0" w:after="40" w:line="360" w:lineRule="auto"/>
        <w:rPr>
          <w:del w:id="746" w:author="zjstone" w:date="2018-03-21T19:42:00Z"/>
          <w:rFonts w:ascii="Times" w:hAnsi="Times" w:cs="Times"/>
          <w:sz w:val="24"/>
          <w:szCs w:val="24"/>
          <w:rPrChange w:id="747" w:author="zjstone" w:date="2018-03-21T19:49:00Z">
            <w:rPr>
              <w:del w:id="748" w:author="zjstone" w:date="2018-03-21T19:42:00Z"/>
              <w:rFonts w:ascii="Times" w:hAnsi="Times" w:cs="Times"/>
            </w:rPr>
          </w:rPrChange>
        </w:rPr>
        <w:sectPr w:rsidR="00F82491" w:rsidRPr="000E6354" w:rsidDel="007F362A" w:rsidSect="007F362A">
          <w:type w:val="continuous"/>
          <w:pgSz w:w="11906" w:h="16838"/>
          <w:pgMar w:top="1440" w:right="1440" w:bottom="1440" w:left="1440" w:header="851" w:footer="992" w:gutter="0"/>
          <w:cols w:space="425"/>
          <w:docGrid w:type="linesAndChars" w:linePitch="312"/>
          <w:sectPrChange w:id="749" w:author="zjstone" w:date="2018-03-21T19:45:00Z">
            <w:sectPr w:rsidR="00F82491" w:rsidRPr="000E6354" w:rsidDel="007F362A" w:rsidSect="007F362A">
              <w:pgMar w:top="1440" w:right="1440" w:bottom="1440" w:left="1440" w:header="851" w:footer="992" w:gutter="0"/>
            </w:sectPr>
          </w:sectPrChange>
        </w:sectPr>
        <w:pPrChange w:id="750" w:author="zjstone" w:date="2018-03-21T19:58:00Z">
          <w:pPr>
            <w:pStyle w:val="2"/>
            <w:spacing w:before="0" w:after="40" w:line="240" w:lineRule="exact"/>
          </w:pPr>
        </w:pPrChange>
      </w:pPr>
    </w:p>
    <w:p w:rsidR="00F82491" w:rsidRPr="000E6354" w:rsidRDefault="006D6F01" w:rsidP="0011259B">
      <w:pPr>
        <w:pStyle w:val="2"/>
        <w:spacing w:before="0" w:after="40" w:line="360" w:lineRule="auto"/>
        <w:rPr>
          <w:rFonts w:ascii="Times" w:eastAsiaTheme="minorEastAsia" w:hAnsi="Times" w:cs="Times"/>
          <w:sz w:val="24"/>
          <w:szCs w:val="24"/>
          <w:rPrChange w:id="751" w:author="zjstone" w:date="2018-03-21T19:49:00Z">
            <w:rPr>
              <w:rFonts w:ascii="Times" w:eastAsiaTheme="minorEastAsia" w:hAnsi="Times" w:cs="Times"/>
              <w:sz w:val="20"/>
              <w:szCs w:val="20"/>
            </w:rPr>
          </w:rPrChange>
        </w:rPr>
        <w:pPrChange w:id="752" w:author="zjstone" w:date="2018-03-21T19:58:00Z">
          <w:pPr>
            <w:pStyle w:val="2"/>
            <w:spacing w:before="0" w:after="40" w:line="240" w:lineRule="exact"/>
          </w:pPr>
        </w:pPrChange>
      </w:pPr>
      <w:r w:rsidRPr="000E6354">
        <w:rPr>
          <w:rFonts w:ascii="Times" w:eastAsiaTheme="minorEastAsia" w:hAnsi="Times" w:cs="Times" w:hint="eastAsia"/>
          <w:sz w:val="24"/>
          <w:szCs w:val="24"/>
          <w:rPrChange w:id="753" w:author="zjstone" w:date="2018-03-21T19:49:00Z">
            <w:rPr>
              <w:rFonts w:ascii="Times" w:eastAsiaTheme="minorEastAsia" w:hAnsi="Times" w:cs="Times" w:hint="eastAsia"/>
              <w:sz w:val="20"/>
              <w:szCs w:val="20"/>
            </w:rPr>
          </w:rPrChange>
        </w:rPr>
        <w:t>3</w:t>
      </w:r>
      <w:r w:rsidR="00AA6980" w:rsidRPr="000E6354">
        <w:rPr>
          <w:rFonts w:ascii="Times" w:eastAsiaTheme="minorEastAsia" w:hAnsi="Times" w:cs="Times"/>
          <w:sz w:val="24"/>
          <w:szCs w:val="24"/>
          <w:rPrChange w:id="754" w:author="zjstone" w:date="2018-03-21T19:49:00Z">
            <w:rPr>
              <w:rFonts w:ascii="Times" w:eastAsiaTheme="minorEastAsia" w:hAnsi="Times" w:cs="Times"/>
              <w:sz w:val="20"/>
              <w:szCs w:val="20"/>
            </w:rPr>
          </w:rPrChange>
        </w:rPr>
        <w:t>.</w:t>
      </w:r>
      <w:r w:rsidR="007C6D12" w:rsidRPr="000E6354">
        <w:rPr>
          <w:rFonts w:ascii="Times" w:eastAsiaTheme="minorEastAsia" w:hAnsi="Times" w:cs="Times"/>
          <w:sz w:val="24"/>
          <w:szCs w:val="24"/>
          <w:rPrChange w:id="755" w:author="zjstone" w:date="2018-03-21T19:49:00Z">
            <w:rPr>
              <w:rFonts w:ascii="Times" w:eastAsiaTheme="minorEastAsia" w:hAnsi="Times" w:cs="Times"/>
              <w:sz w:val="20"/>
              <w:szCs w:val="20"/>
            </w:rPr>
          </w:rPrChange>
        </w:rPr>
        <w:t>6</w:t>
      </w:r>
      <w:r w:rsidR="00AA6980" w:rsidRPr="000E6354">
        <w:rPr>
          <w:rFonts w:ascii="Times" w:eastAsiaTheme="minorEastAsia" w:hAnsi="Times" w:cs="Times"/>
          <w:sz w:val="24"/>
          <w:szCs w:val="24"/>
          <w:rPrChange w:id="756" w:author="zjstone" w:date="2018-03-21T19:49:00Z">
            <w:rPr>
              <w:rFonts w:ascii="Times" w:eastAsiaTheme="minorEastAsia" w:hAnsi="Times" w:cs="Times"/>
              <w:sz w:val="20"/>
              <w:szCs w:val="20"/>
            </w:rPr>
          </w:rPrChange>
        </w:rPr>
        <w:t xml:space="preserve"> Procedure of URL </w:t>
      </w:r>
      <w:r w:rsidR="00E3202E" w:rsidRPr="000E6354">
        <w:rPr>
          <w:rFonts w:ascii="Times" w:eastAsiaTheme="minorEastAsia" w:hAnsi="Times" w:cs="Times"/>
          <w:bCs w:val="0"/>
          <w:sz w:val="24"/>
          <w:szCs w:val="24"/>
          <w:rPrChange w:id="757" w:author="zjstone" w:date="2018-03-21T19:49:00Z">
            <w:rPr>
              <w:rFonts w:ascii="Times" w:eastAsiaTheme="minorEastAsia" w:hAnsi="Times" w:cs="Times"/>
              <w:bCs w:val="0"/>
              <w:sz w:val="20"/>
              <w:szCs w:val="20"/>
            </w:rPr>
          </w:rPrChange>
        </w:rPr>
        <w:t>validity</w:t>
      </w:r>
      <w:r w:rsidR="00E3202E" w:rsidRPr="000E6354">
        <w:rPr>
          <w:rFonts w:ascii="Times" w:eastAsiaTheme="minorEastAsia" w:hAnsi="Times" w:cs="Times"/>
          <w:sz w:val="24"/>
          <w:szCs w:val="24"/>
          <w:rPrChange w:id="758" w:author="zjstone" w:date="2018-03-21T19:49:00Z">
            <w:rPr>
              <w:rFonts w:ascii="Times" w:eastAsiaTheme="minorEastAsia" w:hAnsi="Times" w:cs="Times"/>
              <w:sz w:val="20"/>
              <w:szCs w:val="20"/>
            </w:rPr>
          </w:rPrChange>
        </w:rPr>
        <w:t xml:space="preserve"> </w:t>
      </w:r>
      <w:r w:rsidR="00AA6980" w:rsidRPr="000E6354">
        <w:rPr>
          <w:rFonts w:ascii="Times" w:eastAsiaTheme="minorEastAsia" w:hAnsi="Times" w:cs="Times"/>
          <w:sz w:val="24"/>
          <w:szCs w:val="24"/>
          <w:rPrChange w:id="759" w:author="zjstone" w:date="2018-03-21T19:49:00Z">
            <w:rPr>
              <w:rFonts w:ascii="Times" w:eastAsiaTheme="minorEastAsia" w:hAnsi="Times" w:cs="Times"/>
              <w:sz w:val="20"/>
              <w:szCs w:val="20"/>
            </w:rPr>
          </w:rPrChange>
        </w:rPr>
        <w:t>checking and conversion</w:t>
      </w:r>
    </w:p>
    <w:p w:rsidR="00242CC9" w:rsidRPr="000E6354" w:rsidRDefault="00242CC9" w:rsidP="0011259B">
      <w:pPr>
        <w:pStyle w:val="a4"/>
        <w:spacing w:after="120" w:line="360" w:lineRule="auto"/>
        <w:jc w:val="both"/>
        <w:rPr>
          <w:rFonts w:ascii="Times" w:hAnsi="Times" w:cs="Times"/>
          <w:sz w:val="24"/>
          <w:szCs w:val="24"/>
          <w:rPrChange w:id="760" w:author="zjstone" w:date="2018-03-21T19:49:00Z">
            <w:rPr>
              <w:rFonts w:ascii="Times" w:hAnsi="Times" w:cs="Times"/>
              <w:sz w:val="20"/>
              <w:szCs w:val="20"/>
            </w:rPr>
          </w:rPrChange>
        </w:rPr>
        <w:pPrChange w:id="761" w:author="zjstone" w:date="2018-03-21T19:58:00Z">
          <w:pPr>
            <w:pStyle w:val="a4"/>
            <w:spacing w:after="120" w:line="240" w:lineRule="exact"/>
            <w:jc w:val="both"/>
          </w:pPr>
        </w:pPrChange>
      </w:pPr>
      <w:bookmarkStart w:id="762" w:name="OLE_LINK38"/>
      <w:r w:rsidRPr="000E6354">
        <w:rPr>
          <w:rFonts w:ascii="Times" w:hAnsi="Times" w:cs="Times"/>
          <w:sz w:val="24"/>
          <w:szCs w:val="24"/>
          <w:rPrChange w:id="763" w:author="zjstone" w:date="2018-03-21T19:49:00Z">
            <w:rPr>
              <w:rFonts w:ascii="Times" w:hAnsi="Times" w:cs="Times"/>
              <w:sz w:val="20"/>
              <w:szCs w:val="20"/>
            </w:rPr>
          </w:rPrChange>
        </w:rPr>
        <w:t xml:space="preserve">In the URL </w:t>
      </w:r>
      <w:r w:rsidR="00AD6BA9" w:rsidRPr="000E6354">
        <w:rPr>
          <w:rFonts w:ascii="Times" w:hAnsi="Times" w:cs="Times"/>
          <w:sz w:val="24"/>
          <w:szCs w:val="24"/>
          <w:rPrChange w:id="764" w:author="zjstone" w:date="2018-03-21T19:49:00Z">
            <w:rPr>
              <w:rFonts w:ascii="Times" w:hAnsi="Times" w:cs="Times"/>
              <w:sz w:val="20"/>
              <w:szCs w:val="20"/>
            </w:rPr>
          </w:rPrChange>
        </w:rPr>
        <w:t xml:space="preserve">validity </w:t>
      </w:r>
      <w:r w:rsidRPr="000E6354">
        <w:rPr>
          <w:rFonts w:ascii="Times" w:hAnsi="Times" w:cs="Times"/>
          <w:sz w:val="24"/>
          <w:szCs w:val="24"/>
          <w:rPrChange w:id="765" w:author="zjstone" w:date="2018-03-21T19:49:00Z">
            <w:rPr>
              <w:rFonts w:ascii="Times" w:hAnsi="Times" w:cs="Times"/>
              <w:sz w:val="20"/>
              <w:szCs w:val="20"/>
            </w:rPr>
          </w:rPrChange>
        </w:rPr>
        <w:t xml:space="preserve">checking and conversion procedure </w:t>
      </w:r>
      <w:r w:rsidRPr="000E6354">
        <w:rPr>
          <w:rFonts w:ascii="Times" w:hAnsi="Times" w:cs="Times"/>
          <w:sz w:val="24"/>
          <w:szCs w:val="24"/>
          <w:rPrChange w:id="766" w:author="zjstone" w:date="2018-03-21T19:49:00Z">
            <w:rPr>
              <w:rFonts w:ascii="Times" w:hAnsi="Times" w:cs="Times"/>
              <w:sz w:val="20"/>
              <w:szCs w:val="20"/>
            </w:rPr>
          </w:rPrChange>
        </w:rPr>
        <w:lastRenderedPageBreak/>
        <w:t>(shown in</w:t>
      </w:r>
      <w:r w:rsidR="00566F46" w:rsidRPr="000E6354">
        <w:rPr>
          <w:rFonts w:ascii="Times" w:hAnsi="Times" w:cs="Times"/>
          <w:sz w:val="24"/>
          <w:szCs w:val="24"/>
          <w:rPrChange w:id="767" w:author="zjstone" w:date="2018-03-21T19:49:00Z">
            <w:rPr>
              <w:rFonts w:ascii="Times" w:hAnsi="Times" w:cs="Times"/>
              <w:sz w:val="20"/>
              <w:szCs w:val="20"/>
            </w:rPr>
          </w:rPrChange>
        </w:rPr>
        <w:t xml:space="preserve"> Fig. 3</w:t>
      </w:r>
      <w:r w:rsidRPr="000E6354">
        <w:rPr>
          <w:rFonts w:ascii="Times" w:hAnsi="Times" w:cs="Times"/>
          <w:sz w:val="24"/>
          <w:szCs w:val="24"/>
          <w:rPrChange w:id="768" w:author="zjstone" w:date="2018-03-21T19:49:00Z">
            <w:rPr>
              <w:rFonts w:ascii="Times" w:hAnsi="Times" w:cs="Times"/>
              <w:sz w:val="20"/>
              <w:szCs w:val="20"/>
            </w:rPr>
          </w:rPrChange>
        </w:rPr>
        <w:t xml:space="preserve">), AURLS checks the validity of a URL in the user’s request and converts the virtual URL to an actual URL. This procedure consists of five phases: (1) Receive request from client, parse it to extract the URL and the cookie; (2) Check the validity of the URL in this request; (3) Start intrusion response; (4) Replace the virtual URL in this request with the corresponding actual URL; (5) Forward the request processed to the </w:t>
      </w:r>
      <w:r w:rsidR="007C34F7" w:rsidRPr="000E6354">
        <w:rPr>
          <w:rFonts w:ascii="Times" w:hAnsi="Times" w:cs="Times"/>
          <w:sz w:val="24"/>
          <w:szCs w:val="24"/>
          <w:rPrChange w:id="769" w:author="zjstone" w:date="2018-03-21T19:49:00Z">
            <w:rPr>
              <w:rFonts w:ascii="Times" w:hAnsi="Times" w:cs="Times"/>
              <w:sz w:val="20"/>
              <w:szCs w:val="20"/>
            </w:rPr>
          </w:rPrChange>
        </w:rPr>
        <w:t xml:space="preserve">web server. </w:t>
      </w:r>
      <w:r w:rsidRPr="000E6354">
        <w:rPr>
          <w:rFonts w:ascii="Times" w:hAnsi="Times" w:cs="Times"/>
          <w:sz w:val="24"/>
          <w:szCs w:val="24"/>
          <w:rPrChange w:id="770" w:author="zjstone" w:date="2018-03-21T19:49:00Z">
            <w:rPr>
              <w:rFonts w:ascii="Times" w:hAnsi="Times" w:cs="Times"/>
              <w:sz w:val="20"/>
              <w:szCs w:val="20"/>
            </w:rPr>
          </w:rPrChange>
        </w:rPr>
        <w:t>This procedure is described in detail as follows:</w:t>
      </w:r>
    </w:p>
    <w:p w:rsidR="00F82491" w:rsidRPr="000E6354" w:rsidRDefault="00AA6980" w:rsidP="0011259B">
      <w:pPr>
        <w:pStyle w:val="a4"/>
        <w:spacing w:line="360" w:lineRule="auto"/>
        <w:jc w:val="both"/>
        <w:rPr>
          <w:rFonts w:ascii="Times New Roman" w:hAnsi="Times New Roman" w:cs="Times New Roman"/>
          <w:b/>
          <w:sz w:val="24"/>
          <w:szCs w:val="24"/>
          <w:rPrChange w:id="771" w:author="zjstone" w:date="2018-03-21T19:49:00Z">
            <w:rPr>
              <w:rFonts w:ascii="Times New Roman" w:hAnsi="Times New Roman" w:cs="Times New Roman"/>
              <w:b/>
              <w:sz w:val="20"/>
              <w:szCs w:val="20"/>
            </w:rPr>
          </w:rPrChange>
        </w:rPr>
        <w:pPrChange w:id="772" w:author="zjstone" w:date="2018-03-21T19:58:00Z">
          <w:pPr>
            <w:pStyle w:val="a4"/>
            <w:spacing w:line="240" w:lineRule="exact"/>
            <w:jc w:val="both"/>
          </w:pPr>
        </w:pPrChange>
      </w:pPr>
      <w:r w:rsidRPr="000E6354">
        <w:rPr>
          <w:rFonts w:ascii="Times New Roman" w:hAnsi="Times New Roman" w:cs="Times New Roman"/>
          <w:b/>
          <w:sz w:val="24"/>
          <w:szCs w:val="24"/>
          <w:rPrChange w:id="773" w:author="zjstone" w:date="2018-03-21T19:49:00Z">
            <w:rPr>
              <w:rFonts w:ascii="Times New Roman" w:hAnsi="Times New Roman" w:cs="Times New Roman"/>
              <w:b/>
              <w:sz w:val="20"/>
              <w:szCs w:val="20"/>
            </w:rPr>
          </w:rPrChange>
        </w:rPr>
        <w:t>Begin.</w:t>
      </w:r>
    </w:p>
    <w:p w:rsidR="00F82491" w:rsidRPr="000E6354" w:rsidRDefault="00AA6980" w:rsidP="0011259B">
      <w:pPr>
        <w:pStyle w:val="a4"/>
        <w:spacing w:line="360" w:lineRule="auto"/>
        <w:jc w:val="both"/>
        <w:rPr>
          <w:rFonts w:ascii="Times New Roman" w:hAnsi="Times New Roman" w:cs="Times New Roman"/>
          <w:sz w:val="24"/>
          <w:szCs w:val="24"/>
          <w:rPrChange w:id="774" w:author="zjstone" w:date="2018-03-21T19:49:00Z">
            <w:rPr>
              <w:rFonts w:ascii="Times New Roman" w:hAnsi="Times New Roman" w:cs="Times New Roman"/>
              <w:sz w:val="20"/>
              <w:szCs w:val="20"/>
            </w:rPr>
          </w:rPrChange>
        </w:rPr>
        <w:pPrChange w:id="775" w:author="zjstone" w:date="2018-03-21T19:58:00Z">
          <w:pPr>
            <w:pStyle w:val="a4"/>
            <w:spacing w:line="240" w:lineRule="exact"/>
            <w:jc w:val="both"/>
          </w:pPr>
        </w:pPrChange>
      </w:pPr>
      <w:bookmarkStart w:id="776" w:name="OLE_LINK39"/>
      <w:bookmarkStart w:id="777" w:name="OLE_LINK41"/>
      <w:r w:rsidRPr="000E6354">
        <w:rPr>
          <w:rFonts w:ascii="Times New Roman" w:hAnsi="Times New Roman" w:cs="Times New Roman"/>
          <w:sz w:val="24"/>
          <w:szCs w:val="24"/>
          <w:rPrChange w:id="778" w:author="zjstone" w:date="2018-03-21T19:49:00Z">
            <w:rPr>
              <w:rFonts w:ascii="Times New Roman" w:hAnsi="Times New Roman" w:cs="Times New Roman"/>
              <w:sz w:val="20"/>
              <w:szCs w:val="20"/>
            </w:rPr>
          </w:rPrChange>
        </w:rPr>
        <w:t>Step 1: Receive a request, and extract the URL and the cookie in this request.</w:t>
      </w:r>
    </w:p>
    <w:p w:rsidR="00F82491" w:rsidRPr="000E6354" w:rsidRDefault="00AA6980" w:rsidP="0011259B">
      <w:pPr>
        <w:pStyle w:val="a4"/>
        <w:spacing w:line="360" w:lineRule="auto"/>
        <w:jc w:val="both"/>
        <w:rPr>
          <w:rFonts w:ascii="Times New Roman" w:hAnsi="Times New Roman" w:cs="Times New Roman"/>
          <w:sz w:val="24"/>
          <w:szCs w:val="24"/>
          <w:rPrChange w:id="779" w:author="zjstone" w:date="2018-03-21T19:49:00Z">
            <w:rPr>
              <w:rFonts w:ascii="Times New Roman" w:hAnsi="Times New Roman" w:cs="Times New Roman"/>
              <w:sz w:val="20"/>
              <w:szCs w:val="20"/>
            </w:rPr>
          </w:rPrChange>
        </w:rPr>
        <w:pPrChange w:id="780" w:author="zjstone" w:date="2018-03-21T19:58:00Z">
          <w:pPr>
            <w:pStyle w:val="a4"/>
            <w:spacing w:line="240" w:lineRule="exact"/>
            <w:jc w:val="both"/>
          </w:pPr>
        </w:pPrChange>
      </w:pPr>
      <w:r w:rsidRPr="000E6354">
        <w:rPr>
          <w:rFonts w:ascii="Times New Roman" w:hAnsi="Times New Roman" w:cs="Times New Roman"/>
          <w:sz w:val="24"/>
          <w:szCs w:val="24"/>
          <w:rPrChange w:id="781" w:author="zjstone" w:date="2018-03-21T19:49:00Z">
            <w:rPr>
              <w:rFonts w:ascii="Times New Roman" w:hAnsi="Times New Roman" w:cs="Times New Roman"/>
              <w:sz w:val="20"/>
              <w:szCs w:val="20"/>
            </w:rPr>
          </w:rPrChange>
        </w:rPr>
        <w:t xml:space="preserve">Step 2: Check if the URL is a valid virtual URL dynamically generated in </w:t>
      </w:r>
      <w:r w:rsidR="009214AB" w:rsidRPr="000E6354">
        <w:rPr>
          <w:rFonts w:ascii="Times New Roman" w:hAnsi="Times New Roman" w:cs="Times New Roman"/>
          <w:sz w:val="24"/>
          <w:szCs w:val="24"/>
          <w:rPrChange w:id="782" w:author="zjstone" w:date="2018-03-21T19:49:00Z">
            <w:rPr>
              <w:rFonts w:ascii="Times New Roman" w:hAnsi="Times New Roman" w:cs="Times New Roman"/>
              <w:sz w:val="20"/>
              <w:szCs w:val="20"/>
            </w:rPr>
          </w:rPrChange>
        </w:rPr>
        <w:t xml:space="preserve">the </w:t>
      </w:r>
      <w:r w:rsidRPr="000E6354">
        <w:rPr>
          <w:rFonts w:ascii="Times New Roman" w:hAnsi="Times New Roman" w:cs="Times New Roman"/>
          <w:sz w:val="24"/>
          <w:szCs w:val="24"/>
          <w:rPrChange w:id="783" w:author="zjstone" w:date="2018-03-21T19:49:00Z">
            <w:rPr>
              <w:rFonts w:ascii="Times New Roman" w:hAnsi="Times New Roman" w:cs="Times New Roman"/>
              <w:sz w:val="20"/>
              <w:szCs w:val="20"/>
            </w:rPr>
          </w:rPrChange>
        </w:rPr>
        <w:t>client side. If not</w:t>
      </w:r>
      <w:r w:rsidR="008E7E14" w:rsidRPr="000E6354">
        <w:rPr>
          <w:rFonts w:ascii="Times New Roman" w:hAnsi="Times New Roman" w:cs="Times New Roman"/>
          <w:sz w:val="24"/>
          <w:szCs w:val="24"/>
          <w:rPrChange w:id="784" w:author="zjstone" w:date="2018-03-21T19:49:00Z">
            <w:rPr>
              <w:rFonts w:ascii="Times New Roman" w:hAnsi="Times New Roman" w:cs="Times New Roman"/>
              <w:sz w:val="20"/>
              <w:szCs w:val="20"/>
            </w:rPr>
          </w:rPrChange>
        </w:rPr>
        <w:t>,</w:t>
      </w:r>
      <w:r w:rsidRPr="000E6354">
        <w:rPr>
          <w:rFonts w:ascii="Times New Roman" w:hAnsi="Times New Roman" w:cs="Times New Roman"/>
          <w:sz w:val="24"/>
          <w:szCs w:val="24"/>
          <w:rPrChange w:id="785" w:author="zjstone" w:date="2018-03-21T19:49:00Z">
            <w:rPr>
              <w:rFonts w:ascii="Times New Roman" w:hAnsi="Times New Roman" w:cs="Times New Roman"/>
              <w:sz w:val="20"/>
              <w:szCs w:val="20"/>
            </w:rPr>
          </w:rPrChange>
        </w:rPr>
        <w:t xml:space="preserve"> go to step </w:t>
      </w:r>
      <w:r w:rsidRPr="000E6354">
        <w:rPr>
          <w:rFonts w:ascii="Times New Roman" w:hAnsi="Times New Roman" w:cs="Times New Roman"/>
          <w:sz w:val="24"/>
          <w:szCs w:val="24"/>
          <w:rPrChange w:id="786" w:author="zjstone" w:date="2018-03-21T19:49:00Z">
            <w:rPr>
              <w:rFonts w:ascii="Times New Roman" w:hAnsi="Times New Roman" w:cs="Times New Roman"/>
              <w:sz w:val="20"/>
              <w:szCs w:val="20"/>
            </w:rPr>
          </w:rPrChange>
        </w:rPr>
        <w:lastRenderedPageBreak/>
        <w:t>3</w:t>
      </w:r>
      <w:r w:rsidR="00103774" w:rsidRPr="000E6354">
        <w:rPr>
          <w:rFonts w:ascii="Times New Roman" w:hAnsi="Times New Roman" w:cs="Times New Roman"/>
          <w:sz w:val="24"/>
          <w:szCs w:val="24"/>
          <w:rPrChange w:id="787" w:author="zjstone" w:date="2018-03-21T19:49:00Z">
            <w:rPr>
              <w:rFonts w:ascii="Times New Roman" w:hAnsi="Times New Roman" w:cs="Times New Roman"/>
              <w:sz w:val="20"/>
              <w:szCs w:val="20"/>
            </w:rPr>
          </w:rPrChange>
        </w:rPr>
        <w:t>. Otherwise,</w:t>
      </w:r>
      <w:r w:rsidRPr="000E6354">
        <w:rPr>
          <w:rFonts w:ascii="Times New Roman" w:hAnsi="Times New Roman" w:cs="Times New Roman"/>
          <w:sz w:val="24"/>
          <w:szCs w:val="24"/>
          <w:rPrChange w:id="788" w:author="zjstone" w:date="2018-03-21T19:49:00Z">
            <w:rPr>
              <w:rFonts w:ascii="Times New Roman" w:hAnsi="Times New Roman" w:cs="Times New Roman"/>
              <w:sz w:val="20"/>
              <w:szCs w:val="20"/>
            </w:rPr>
          </w:rPrChange>
        </w:rPr>
        <w:t xml:space="preserve"> go to step 1</w:t>
      </w:r>
      <w:r w:rsidR="00103774" w:rsidRPr="000E6354">
        <w:rPr>
          <w:rFonts w:ascii="Times New Roman" w:hAnsi="Times New Roman" w:cs="Times New Roman"/>
          <w:sz w:val="24"/>
          <w:szCs w:val="24"/>
          <w:rPrChange w:id="789" w:author="zjstone" w:date="2018-03-21T19:49:00Z">
            <w:rPr>
              <w:rFonts w:ascii="Times New Roman" w:hAnsi="Times New Roman" w:cs="Times New Roman"/>
              <w:sz w:val="20"/>
              <w:szCs w:val="20"/>
            </w:rPr>
          </w:rPrChange>
        </w:rPr>
        <w:t>4</w:t>
      </w:r>
      <w:r w:rsidRPr="000E6354">
        <w:rPr>
          <w:rFonts w:ascii="Times New Roman" w:hAnsi="Times New Roman" w:cs="Times New Roman"/>
          <w:sz w:val="24"/>
          <w:szCs w:val="24"/>
          <w:rPrChange w:id="790" w:author="zjstone" w:date="2018-03-21T19:49:00Z">
            <w:rPr>
              <w:rFonts w:ascii="Times New Roman" w:hAnsi="Times New Roman" w:cs="Times New Roman"/>
              <w:sz w:val="20"/>
              <w:szCs w:val="20"/>
            </w:rPr>
          </w:rPrChange>
        </w:rPr>
        <w:t>.</w:t>
      </w:r>
    </w:p>
    <w:p w:rsidR="00F82491" w:rsidRPr="000E6354" w:rsidRDefault="00AA6980" w:rsidP="0011259B">
      <w:pPr>
        <w:pStyle w:val="a4"/>
        <w:spacing w:line="360" w:lineRule="auto"/>
        <w:jc w:val="both"/>
        <w:rPr>
          <w:rFonts w:ascii="Times New Roman" w:hAnsi="Times New Roman" w:cs="Times New Roman"/>
          <w:sz w:val="24"/>
          <w:szCs w:val="24"/>
          <w:rPrChange w:id="791" w:author="zjstone" w:date="2018-03-21T19:49:00Z">
            <w:rPr>
              <w:rFonts w:ascii="Times New Roman" w:hAnsi="Times New Roman" w:cs="Times New Roman"/>
              <w:sz w:val="20"/>
              <w:szCs w:val="20"/>
            </w:rPr>
          </w:rPrChange>
        </w:rPr>
        <w:pPrChange w:id="792" w:author="zjstone" w:date="2018-03-21T19:58:00Z">
          <w:pPr>
            <w:pStyle w:val="a4"/>
            <w:spacing w:line="240" w:lineRule="exact"/>
            <w:jc w:val="both"/>
          </w:pPr>
        </w:pPrChange>
      </w:pPr>
      <w:r w:rsidRPr="000E6354">
        <w:rPr>
          <w:rFonts w:ascii="Times New Roman" w:hAnsi="Times New Roman" w:cs="Times New Roman"/>
          <w:sz w:val="24"/>
          <w:szCs w:val="24"/>
          <w:rPrChange w:id="793" w:author="zjstone" w:date="2018-03-21T19:49:00Z">
            <w:rPr>
              <w:rFonts w:ascii="Times New Roman" w:hAnsi="Times New Roman" w:cs="Times New Roman"/>
              <w:sz w:val="20"/>
              <w:szCs w:val="20"/>
            </w:rPr>
          </w:rPrChange>
        </w:rPr>
        <w:t>Step 3: Check if the URL is a valid form virtual URL. If not, go to step 4. Otherwise, go to step 1</w:t>
      </w:r>
      <w:r w:rsidR="0060257F" w:rsidRPr="000E6354">
        <w:rPr>
          <w:rFonts w:ascii="Times New Roman" w:hAnsi="Times New Roman" w:cs="Times New Roman"/>
          <w:sz w:val="24"/>
          <w:szCs w:val="24"/>
          <w:rPrChange w:id="794" w:author="zjstone" w:date="2018-03-21T19:49:00Z">
            <w:rPr>
              <w:rFonts w:ascii="Times New Roman" w:hAnsi="Times New Roman" w:cs="Times New Roman"/>
              <w:sz w:val="20"/>
              <w:szCs w:val="20"/>
            </w:rPr>
          </w:rPrChange>
        </w:rPr>
        <w:t>4</w:t>
      </w:r>
      <w:r w:rsidRPr="000E6354">
        <w:rPr>
          <w:rFonts w:ascii="Times New Roman" w:hAnsi="Times New Roman" w:cs="Times New Roman"/>
          <w:sz w:val="24"/>
          <w:szCs w:val="24"/>
          <w:rPrChange w:id="795" w:author="zjstone" w:date="2018-03-21T19:49:00Z">
            <w:rPr>
              <w:rFonts w:ascii="Times New Roman" w:hAnsi="Times New Roman" w:cs="Times New Roman"/>
              <w:sz w:val="20"/>
              <w:szCs w:val="20"/>
            </w:rPr>
          </w:rPrChange>
        </w:rPr>
        <w:t xml:space="preserve">. </w:t>
      </w:r>
    </w:p>
    <w:p w:rsidR="00F82491" w:rsidRPr="000E6354" w:rsidRDefault="00AA6980" w:rsidP="0011259B">
      <w:pPr>
        <w:pStyle w:val="a4"/>
        <w:spacing w:line="360" w:lineRule="auto"/>
        <w:jc w:val="both"/>
        <w:rPr>
          <w:rFonts w:ascii="Times New Roman" w:hAnsi="Times New Roman" w:cs="Times New Roman"/>
          <w:sz w:val="24"/>
          <w:szCs w:val="24"/>
          <w:rPrChange w:id="796" w:author="zjstone" w:date="2018-03-21T19:49:00Z">
            <w:rPr>
              <w:rFonts w:ascii="Times New Roman" w:hAnsi="Times New Roman" w:cs="Times New Roman"/>
              <w:sz w:val="20"/>
              <w:szCs w:val="20"/>
            </w:rPr>
          </w:rPrChange>
        </w:rPr>
        <w:pPrChange w:id="797" w:author="zjstone" w:date="2018-03-21T19:58:00Z">
          <w:pPr>
            <w:pStyle w:val="a4"/>
            <w:spacing w:line="240" w:lineRule="exact"/>
            <w:jc w:val="both"/>
          </w:pPr>
        </w:pPrChange>
      </w:pPr>
      <w:r w:rsidRPr="000E6354">
        <w:rPr>
          <w:rFonts w:ascii="Times New Roman" w:hAnsi="Times New Roman" w:cs="Times New Roman"/>
          <w:sz w:val="24"/>
          <w:szCs w:val="24"/>
          <w:rPrChange w:id="798" w:author="zjstone" w:date="2018-03-21T19:49:00Z">
            <w:rPr>
              <w:rFonts w:ascii="Times New Roman" w:hAnsi="Times New Roman" w:cs="Times New Roman"/>
              <w:sz w:val="20"/>
              <w:szCs w:val="20"/>
            </w:rPr>
          </w:rPrChange>
        </w:rPr>
        <w:t>Step 4: Verify that the URL is a valid server dynamic virtual URL. If not, go to step 5; otherwise, go to step 1</w:t>
      </w:r>
      <w:r w:rsidR="007445B6" w:rsidRPr="000E6354">
        <w:rPr>
          <w:rFonts w:ascii="Times New Roman" w:hAnsi="Times New Roman" w:cs="Times New Roman"/>
          <w:sz w:val="24"/>
          <w:szCs w:val="24"/>
          <w:rPrChange w:id="799" w:author="zjstone" w:date="2018-03-21T19:49:00Z">
            <w:rPr>
              <w:rFonts w:ascii="Times New Roman" w:hAnsi="Times New Roman" w:cs="Times New Roman"/>
              <w:sz w:val="20"/>
              <w:szCs w:val="20"/>
            </w:rPr>
          </w:rPrChange>
        </w:rPr>
        <w:t>4</w:t>
      </w:r>
      <w:r w:rsidRPr="000E6354">
        <w:rPr>
          <w:rFonts w:ascii="Times New Roman" w:hAnsi="Times New Roman" w:cs="Times New Roman"/>
          <w:sz w:val="24"/>
          <w:szCs w:val="24"/>
          <w:rPrChange w:id="800" w:author="zjstone" w:date="2018-03-21T19:49:00Z">
            <w:rPr>
              <w:rFonts w:ascii="Times New Roman" w:hAnsi="Times New Roman" w:cs="Times New Roman"/>
              <w:sz w:val="20"/>
              <w:szCs w:val="20"/>
            </w:rPr>
          </w:rPrChange>
        </w:rPr>
        <w:t>.</w:t>
      </w:r>
    </w:p>
    <w:p w:rsidR="00F82491" w:rsidRPr="000E6354" w:rsidRDefault="00AA6980" w:rsidP="0011259B">
      <w:pPr>
        <w:pStyle w:val="a4"/>
        <w:spacing w:line="360" w:lineRule="auto"/>
        <w:jc w:val="both"/>
        <w:rPr>
          <w:rFonts w:ascii="Times New Roman" w:hAnsi="Times New Roman" w:cs="Times New Roman"/>
          <w:sz w:val="24"/>
          <w:szCs w:val="24"/>
          <w:rPrChange w:id="801" w:author="zjstone" w:date="2018-03-21T19:49:00Z">
            <w:rPr>
              <w:rFonts w:ascii="Times New Roman" w:hAnsi="Times New Roman" w:cs="Times New Roman"/>
              <w:sz w:val="20"/>
              <w:szCs w:val="20"/>
            </w:rPr>
          </w:rPrChange>
        </w:rPr>
        <w:pPrChange w:id="802" w:author="zjstone" w:date="2018-03-21T19:58:00Z">
          <w:pPr>
            <w:pStyle w:val="a4"/>
            <w:spacing w:line="240" w:lineRule="exact"/>
            <w:jc w:val="both"/>
          </w:pPr>
        </w:pPrChange>
      </w:pPr>
      <w:r w:rsidRPr="000E6354">
        <w:rPr>
          <w:rFonts w:ascii="Times New Roman" w:hAnsi="Times New Roman" w:cs="Times New Roman"/>
          <w:sz w:val="24"/>
          <w:szCs w:val="24"/>
          <w:rPrChange w:id="803" w:author="zjstone" w:date="2018-03-21T19:49:00Z">
            <w:rPr>
              <w:rFonts w:ascii="Times New Roman" w:hAnsi="Times New Roman" w:cs="Times New Roman"/>
              <w:sz w:val="20"/>
              <w:szCs w:val="20"/>
            </w:rPr>
          </w:rPrChange>
        </w:rPr>
        <w:t>Step 5: Check if the URL is a valid static virtual URL. If not, go to step 6. Otherwise go to step 7.</w:t>
      </w:r>
    </w:p>
    <w:p w:rsidR="00F82491" w:rsidRPr="000E6354" w:rsidRDefault="00AA6980" w:rsidP="0011259B">
      <w:pPr>
        <w:pStyle w:val="a4"/>
        <w:spacing w:line="360" w:lineRule="auto"/>
        <w:jc w:val="both"/>
        <w:rPr>
          <w:rFonts w:ascii="Times New Roman" w:hAnsi="Times New Roman" w:cs="Times New Roman"/>
          <w:sz w:val="24"/>
          <w:szCs w:val="24"/>
          <w:rPrChange w:id="804" w:author="zjstone" w:date="2018-03-21T19:49:00Z">
            <w:rPr>
              <w:rFonts w:ascii="Times New Roman" w:hAnsi="Times New Roman" w:cs="Times New Roman"/>
              <w:sz w:val="20"/>
              <w:szCs w:val="20"/>
            </w:rPr>
          </w:rPrChange>
        </w:rPr>
        <w:pPrChange w:id="805" w:author="zjstone" w:date="2018-03-21T19:58:00Z">
          <w:pPr>
            <w:pStyle w:val="a4"/>
            <w:spacing w:line="240" w:lineRule="exact"/>
            <w:jc w:val="both"/>
          </w:pPr>
        </w:pPrChange>
      </w:pPr>
      <w:r w:rsidRPr="000E6354">
        <w:rPr>
          <w:rFonts w:ascii="Times New Roman" w:hAnsi="Times New Roman" w:cs="Times New Roman"/>
          <w:sz w:val="24"/>
          <w:szCs w:val="24"/>
          <w:rPrChange w:id="806" w:author="zjstone" w:date="2018-03-21T19:49:00Z">
            <w:rPr>
              <w:rFonts w:ascii="Times New Roman" w:hAnsi="Times New Roman" w:cs="Times New Roman"/>
              <w:sz w:val="20"/>
              <w:szCs w:val="20"/>
            </w:rPr>
          </w:rPrChange>
        </w:rPr>
        <w:t xml:space="preserve">Step 6: </w:t>
      </w:r>
      <w:r w:rsidR="00487FBC" w:rsidRPr="000E6354">
        <w:rPr>
          <w:rFonts w:ascii="Times New Roman" w:hAnsi="Times New Roman" w:cs="Times New Roman"/>
          <w:sz w:val="24"/>
          <w:szCs w:val="24"/>
          <w:rPrChange w:id="807" w:author="zjstone" w:date="2018-03-21T19:49:00Z">
            <w:rPr>
              <w:rFonts w:ascii="Times New Roman" w:hAnsi="Times New Roman" w:cs="Times New Roman"/>
              <w:sz w:val="20"/>
              <w:szCs w:val="20"/>
            </w:rPr>
          </w:rPrChange>
        </w:rPr>
        <w:t>B</w:t>
      </w:r>
      <w:r w:rsidRPr="000E6354">
        <w:rPr>
          <w:rFonts w:ascii="Times New Roman" w:hAnsi="Times New Roman" w:cs="Times New Roman"/>
          <w:sz w:val="24"/>
          <w:szCs w:val="24"/>
          <w:rPrChange w:id="808" w:author="zjstone" w:date="2018-03-21T19:49:00Z">
            <w:rPr>
              <w:rFonts w:ascii="Times New Roman" w:hAnsi="Times New Roman" w:cs="Times New Roman"/>
              <w:sz w:val="20"/>
              <w:szCs w:val="20"/>
            </w:rPr>
          </w:rPrChange>
        </w:rPr>
        <w:t xml:space="preserve">lock this request and start intrusion response, and go to </w:t>
      </w:r>
      <w:r w:rsidRPr="000E6354">
        <w:rPr>
          <w:rFonts w:ascii="Times New Roman" w:hAnsi="Times New Roman" w:cs="Times New Roman"/>
          <w:b/>
          <w:sz w:val="24"/>
          <w:szCs w:val="24"/>
          <w:rPrChange w:id="809" w:author="zjstone" w:date="2018-03-21T19:49:00Z">
            <w:rPr>
              <w:rFonts w:ascii="Times New Roman" w:hAnsi="Times New Roman" w:cs="Times New Roman"/>
              <w:b/>
              <w:sz w:val="20"/>
              <w:szCs w:val="20"/>
            </w:rPr>
          </w:rPrChange>
        </w:rPr>
        <w:t>End</w:t>
      </w:r>
      <w:r w:rsidRPr="000E6354">
        <w:rPr>
          <w:rFonts w:ascii="Times New Roman" w:hAnsi="Times New Roman" w:cs="Times New Roman"/>
          <w:sz w:val="24"/>
          <w:szCs w:val="24"/>
          <w:rPrChange w:id="810" w:author="zjstone" w:date="2018-03-21T19:49:00Z">
            <w:rPr>
              <w:rFonts w:ascii="Times New Roman" w:hAnsi="Times New Roman" w:cs="Times New Roman"/>
              <w:sz w:val="20"/>
              <w:szCs w:val="20"/>
            </w:rPr>
          </w:rPrChange>
        </w:rPr>
        <w:t>.</w:t>
      </w:r>
    </w:p>
    <w:p w:rsidR="00F82491" w:rsidRPr="000E6354" w:rsidRDefault="00AA6980" w:rsidP="0011259B">
      <w:pPr>
        <w:pStyle w:val="a4"/>
        <w:spacing w:line="360" w:lineRule="auto"/>
        <w:jc w:val="both"/>
        <w:rPr>
          <w:rFonts w:ascii="Times New Roman" w:hAnsi="Times New Roman" w:cs="Times New Roman"/>
          <w:sz w:val="24"/>
          <w:szCs w:val="24"/>
          <w:rPrChange w:id="811" w:author="zjstone" w:date="2018-03-21T19:49:00Z">
            <w:rPr>
              <w:rFonts w:ascii="Times New Roman" w:hAnsi="Times New Roman" w:cs="Times New Roman"/>
              <w:sz w:val="20"/>
              <w:szCs w:val="20"/>
            </w:rPr>
          </w:rPrChange>
        </w:rPr>
        <w:pPrChange w:id="812" w:author="zjstone" w:date="2018-03-21T19:58:00Z">
          <w:pPr>
            <w:pStyle w:val="a4"/>
            <w:spacing w:line="240" w:lineRule="exact"/>
            <w:jc w:val="both"/>
          </w:pPr>
        </w:pPrChange>
      </w:pPr>
      <w:r w:rsidRPr="000E6354">
        <w:rPr>
          <w:rFonts w:ascii="Times New Roman" w:hAnsi="Times New Roman" w:cs="Times New Roman"/>
          <w:sz w:val="24"/>
          <w:szCs w:val="24"/>
          <w:rPrChange w:id="813" w:author="zjstone" w:date="2018-03-21T19:49:00Z">
            <w:rPr>
              <w:rFonts w:ascii="Times New Roman" w:hAnsi="Times New Roman" w:cs="Times New Roman"/>
              <w:sz w:val="20"/>
              <w:szCs w:val="20"/>
            </w:rPr>
          </w:rPrChange>
        </w:rPr>
        <w:t xml:space="preserve">Step 7: Check if </w:t>
      </w:r>
      <w:r w:rsidR="00782AC6" w:rsidRPr="000E6354">
        <w:rPr>
          <w:rFonts w:ascii="Times New Roman" w:hAnsi="Times New Roman" w:cs="Times New Roman"/>
          <w:sz w:val="24"/>
          <w:szCs w:val="24"/>
          <w:rPrChange w:id="814" w:author="zjstone" w:date="2018-03-21T19:49:00Z">
            <w:rPr>
              <w:rFonts w:ascii="Times New Roman" w:hAnsi="Times New Roman" w:cs="Times New Roman"/>
              <w:sz w:val="20"/>
              <w:szCs w:val="20"/>
            </w:rPr>
          </w:rPrChange>
        </w:rPr>
        <w:t xml:space="preserve">there is a cookie in </w:t>
      </w:r>
      <w:r w:rsidRPr="000E6354">
        <w:rPr>
          <w:rFonts w:ascii="Times New Roman" w:hAnsi="Times New Roman" w:cs="Times New Roman"/>
          <w:sz w:val="24"/>
          <w:szCs w:val="24"/>
          <w:rPrChange w:id="815" w:author="zjstone" w:date="2018-03-21T19:49:00Z">
            <w:rPr>
              <w:rFonts w:ascii="Times New Roman" w:hAnsi="Times New Roman" w:cs="Times New Roman"/>
              <w:sz w:val="20"/>
              <w:szCs w:val="20"/>
            </w:rPr>
          </w:rPrChange>
        </w:rPr>
        <w:t xml:space="preserve">the request. If </w:t>
      </w:r>
      <w:r w:rsidR="00782AC6" w:rsidRPr="000E6354">
        <w:rPr>
          <w:rFonts w:ascii="Times New Roman" w:hAnsi="Times New Roman" w:cs="Times New Roman"/>
          <w:sz w:val="24"/>
          <w:szCs w:val="24"/>
          <w:rPrChange w:id="816" w:author="zjstone" w:date="2018-03-21T19:49:00Z">
            <w:rPr>
              <w:rFonts w:ascii="Times New Roman" w:hAnsi="Times New Roman" w:cs="Times New Roman"/>
              <w:sz w:val="20"/>
              <w:szCs w:val="20"/>
            </w:rPr>
          </w:rPrChange>
        </w:rPr>
        <w:t>a cookie is in this request</w:t>
      </w:r>
      <w:r w:rsidRPr="000E6354">
        <w:rPr>
          <w:rFonts w:ascii="Times New Roman" w:hAnsi="Times New Roman" w:cs="Times New Roman"/>
          <w:sz w:val="24"/>
          <w:szCs w:val="24"/>
          <w:rPrChange w:id="817" w:author="zjstone" w:date="2018-03-21T19:49:00Z">
            <w:rPr>
              <w:rFonts w:ascii="Times New Roman" w:hAnsi="Times New Roman" w:cs="Times New Roman"/>
              <w:sz w:val="20"/>
              <w:szCs w:val="20"/>
            </w:rPr>
          </w:rPrChange>
        </w:rPr>
        <w:t>, go to step 8. Otherwise, step 22.</w:t>
      </w:r>
    </w:p>
    <w:p w:rsidR="00F82491" w:rsidRPr="000E6354" w:rsidRDefault="00AA6980" w:rsidP="0011259B">
      <w:pPr>
        <w:pStyle w:val="a4"/>
        <w:spacing w:line="360" w:lineRule="auto"/>
        <w:jc w:val="both"/>
        <w:rPr>
          <w:rFonts w:ascii="Times New Roman" w:hAnsi="Times New Roman" w:cs="Times New Roman"/>
          <w:sz w:val="24"/>
          <w:szCs w:val="24"/>
          <w:rPrChange w:id="818" w:author="zjstone" w:date="2018-03-21T19:49:00Z">
            <w:rPr>
              <w:rFonts w:ascii="Times New Roman" w:hAnsi="Times New Roman" w:cs="Times New Roman"/>
              <w:sz w:val="20"/>
              <w:szCs w:val="20"/>
            </w:rPr>
          </w:rPrChange>
        </w:rPr>
        <w:pPrChange w:id="819" w:author="zjstone" w:date="2018-03-21T19:58:00Z">
          <w:pPr>
            <w:pStyle w:val="a4"/>
            <w:spacing w:line="240" w:lineRule="exact"/>
            <w:jc w:val="both"/>
          </w:pPr>
        </w:pPrChange>
      </w:pPr>
      <w:r w:rsidRPr="000E6354">
        <w:rPr>
          <w:rFonts w:ascii="Times New Roman" w:hAnsi="Times New Roman" w:cs="Times New Roman"/>
          <w:sz w:val="24"/>
          <w:szCs w:val="24"/>
          <w:rPrChange w:id="820" w:author="zjstone" w:date="2018-03-21T19:49:00Z">
            <w:rPr>
              <w:rFonts w:ascii="Times New Roman" w:hAnsi="Times New Roman" w:cs="Times New Roman"/>
              <w:sz w:val="20"/>
              <w:szCs w:val="20"/>
            </w:rPr>
          </w:rPrChange>
        </w:rPr>
        <w:t xml:space="preserve">Step 8: </w:t>
      </w:r>
      <w:bookmarkStart w:id="821" w:name="OLE_LINK43"/>
      <w:r w:rsidR="00350D1E" w:rsidRPr="000E6354">
        <w:rPr>
          <w:rFonts w:ascii="Times New Roman" w:hAnsi="Times New Roman" w:cs="Times New Roman"/>
          <w:sz w:val="24"/>
          <w:szCs w:val="24"/>
          <w:rPrChange w:id="822" w:author="zjstone" w:date="2018-03-21T19:49:00Z">
            <w:rPr>
              <w:rFonts w:ascii="Times New Roman" w:hAnsi="Times New Roman" w:cs="Times New Roman"/>
              <w:sz w:val="20"/>
              <w:szCs w:val="20"/>
            </w:rPr>
          </w:rPrChange>
        </w:rPr>
        <w:t>Look up the GUID of user according to this cookie carried by the request. If not found, go to step 6. Otherwise, go to step 9.</w:t>
      </w:r>
      <w:bookmarkEnd w:id="821"/>
      <w:r w:rsidRPr="000E6354">
        <w:rPr>
          <w:rFonts w:ascii="Times New Roman" w:hAnsi="Times New Roman" w:cs="Times New Roman"/>
          <w:sz w:val="24"/>
          <w:szCs w:val="24"/>
          <w:rPrChange w:id="823" w:author="zjstone" w:date="2018-03-21T19:49:00Z">
            <w:rPr>
              <w:rFonts w:ascii="Times New Roman" w:hAnsi="Times New Roman" w:cs="Times New Roman"/>
              <w:sz w:val="20"/>
              <w:szCs w:val="20"/>
            </w:rPr>
          </w:rPrChange>
        </w:rPr>
        <w:t xml:space="preserve"> </w:t>
      </w:r>
    </w:p>
    <w:p w:rsidR="00F82491" w:rsidRPr="000E6354" w:rsidRDefault="00AA6980" w:rsidP="0011259B">
      <w:pPr>
        <w:pStyle w:val="a4"/>
        <w:spacing w:line="360" w:lineRule="auto"/>
        <w:jc w:val="both"/>
        <w:rPr>
          <w:rFonts w:ascii="Times New Roman" w:hAnsi="Times New Roman" w:cs="Times New Roman"/>
          <w:sz w:val="24"/>
          <w:szCs w:val="24"/>
          <w:rPrChange w:id="824" w:author="zjstone" w:date="2018-03-21T19:49:00Z">
            <w:rPr>
              <w:rFonts w:ascii="Times New Roman" w:hAnsi="Times New Roman" w:cs="Times New Roman"/>
              <w:sz w:val="20"/>
              <w:szCs w:val="20"/>
            </w:rPr>
          </w:rPrChange>
        </w:rPr>
        <w:pPrChange w:id="825" w:author="zjstone" w:date="2018-03-21T19:58:00Z">
          <w:pPr>
            <w:pStyle w:val="a4"/>
            <w:spacing w:line="240" w:lineRule="exact"/>
            <w:jc w:val="both"/>
          </w:pPr>
        </w:pPrChange>
      </w:pPr>
      <w:bookmarkStart w:id="826" w:name="OLE_LINK42"/>
      <w:r w:rsidRPr="000E6354">
        <w:rPr>
          <w:rFonts w:ascii="Times New Roman" w:hAnsi="Times New Roman" w:cs="Times New Roman"/>
          <w:sz w:val="24"/>
          <w:szCs w:val="24"/>
          <w:rPrChange w:id="827" w:author="zjstone" w:date="2018-03-21T19:49:00Z">
            <w:rPr>
              <w:rFonts w:ascii="Times New Roman" w:hAnsi="Times New Roman" w:cs="Times New Roman"/>
              <w:sz w:val="20"/>
              <w:szCs w:val="20"/>
            </w:rPr>
          </w:rPrChange>
        </w:rPr>
        <w:lastRenderedPageBreak/>
        <w:t xml:space="preserve">Step 9: </w:t>
      </w:r>
      <w:r w:rsidR="007E348D" w:rsidRPr="000E6354">
        <w:rPr>
          <w:rFonts w:ascii="Times New Roman" w:hAnsi="Times New Roman" w:cs="Times New Roman"/>
          <w:sz w:val="24"/>
          <w:szCs w:val="24"/>
          <w:rPrChange w:id="828" w:author="zjstone" w:date="2018-03-21T19:49:00Z">
            <w:rPr>
              <w:rFonts w:ascii="Times New Roman" w:hAnsi="Times New Roman" w:cs="Times New Roman"/>
              <w:sz w:val="20"/>
              <w:szCs w:val="20"/>
            </w:rPr>
          </w:rPrChange>
        </w:rPr>
        <w:t xml:space="preserve">Obtain the IP address according to </w:t>
      </w:r>
      <w:r w:rsidR="0018377A" w:rsidRPr="000E6354">
        <w:rPr>
          <w:rFonts w:ascii="Times New Roman" w:hAnsi="Times New Roman" w:cs="Times New Roman"/>
          <w:sz w:val="24"/>
          <w:szCs w:val="24"/>
          <w:rPrChange w:id="829" w:author="zjstone" w:date="2018-03-21T19:49:00Z">
            <w:rPr>
              <w:rFonts w:ascii="Times New Roman" w:hAnsi="Times New Roman" w:cs="Times New Roman"/>
              <w:sz w:val="20"/>
              <w:szCs w:val="20"/>
            </w:rPr>
          </w:rPrChange>
        </w:rPr>
        <w:t xml:space="preserve">this GUID of the </w:t>
      </w:r>
      <w:r w:rsidR="007E348D" w:rsidRPr="000E6354">
        <w:rPr>
          <w:rFonts w:ascii="Times New Roman" w:hAnsi="Times New Roman" w:cs="Times New Roman"/>
          <w:sz w:val="24"/>
          <w:szCs w:val="24"/>
          <w:rPrChange w:id="830" w:author="zjstone" w:date="2018-03-21T19:49:00Z">
            <w:rPr>
              <w:rFonts w:ascii="Times New Roman" w:hAnsi="Times New Roman" w:cs="Times New Roman"/>
              <w:sz w:val="20"/>
              <w:szCs w:val="20"/>
            </w:rPr>
          </w:rPrChange>
        </w:rPr>
        <w:t>user, and then check if the IP address is corresponded to the IP address of the request. If it is not corresponded, it may be that the attacker misappropriates the user's virtual cookie, goes to step 10. If it is corresponding, that is the user visit the home page again, go to step 13</w:t>
      </w:r>
      <w:r w:rsidRPr="000E6354">
        <w:rPr>
          <w:rFonts w:ascii="Times New Roman" w:hAnsi="Times New Roman" w:cs="Times New Roman"/>
          <w:sz w:val="24"/>
          <w:szCs w:val="24"/>
          <w:rPrChange w:id="831" w:author="zjstone" w:date="2018-03-21T19:49:00Z">
            <w:rPr>
              <w:rFonts w:ascii="Times New Roman" w:hAnsi="Times New Roman" w:cs="Times New Roman"/>
              <w:sz w:val="20"/>
              <w:szCs w:val="20"/>
            </w:rPr>
          </w:rPrChange>
        </w:rPr>
        <w:t>.</w:t>
      </w:r>
    </w:p>
    <w:bookmarkEnd w:id="826"/>
    <w:p w:rsidR="00F82491" w:rsidRPr="000E6354" w:rsidRDefault="00AA6980" w:rsidP="0011259B">
      <w:pPr>
        <w:pStyle w:val="a4"/>
        <w:spacing w:line="360" w:lineRule="auto"/>
        <w:jc w:val="both"/>
        <w:rPr>
          <w:rFonts w:ascii="Times New Roman" w:hAnsi="Times New Roman" w:cs="Times New Roman"/>
          <w:sz w:val="24"/>
          <w:szCs w:val="24"/>
          <w:rPrChange w:id="832" w:author="zjstone" w:date="2018-03-21T19:49:00Z">
            <w:rPr>
              <w:rFonts w:ascii="Times New Roman" w:hAnsi="Times New Roman" w:cs="Times New Roman"/>
              <w:sz w:val="20"/>
              <w:szCs w:val="20"/>
            </w:rPr>
          </w:rPrChange>
        </w:rPr>
        <w:pPrChange w:id="833" w:author="zjstone" w:date="2018-03-21T19:58:00Z">
          <w:pPr>
            <w:pStyle w:val="a4"/>
            <w:spacing w:line="240" w:lineRule="exact"/>
            <w:jc w:val="both"/>
          </w:pPr>
        </w:pPrChange>
      </w:pPr>
      <w:r w:rsidRPr="000E6354">
        <w:rPr>
          <w:rFonts w:ascii="Times New Roman" w:hAnsi="Times New Roman" w:cs="Times New Roman"/>
          <w:sz w:val="24"/>
          <w:szCs w:val="24"/>
          <w:rPrChange w:id="834" w:author="zjstone" w:date="2018-03-21T19:49:00Z">
            <w:rPr>
              <w:rFonts w:ascii="Times New Roman" w:hAnsi="Times New Roman" w:cs="Times New Roman"/>
              <w:sz w:val="20"/>
              <w:szCs w:val="20"/>
            </w:rPr>
          </w:rPrChange>
        </w:rPr>
        <w:t>Step 10: Re-authenticate user. If user authentication is successful</w:t>
      </w:r>
      <w:r w:rsidRPr="000E6354">
        <w:rPr>
          <w:rFonts w:ascii="Times New Roman" w:hAnsi="Times New Roman" w:cs="Times New Roman" w:hint="eastAsia"/>
          <w:sz w:val="24"/>
          <w:szCs w:val="24"/>
          <w:rPrChange w:id="835" w:author="zjstone" w:date="2018-03-21T19:49:00Z">
            <w:rPr>
              <w:rFonts w:ascii="Times New Roman" w:hAnsi="Times New Roman" w:cs="Times New Roman" w:hint="eastAsia"/>
              <w:sz w:val="20"/>
              <w:szCs w:val="20"/>
            </w:rPr>
          </w:rPrChange>
        </w:rPr>
        <w:t>,</w:t>
      </w:r>
      <w:r w:rsidRPr="000E6354">
        <w:rPr>
          <w:rFonts w:ascii="Times New Roman" w:hAnsi="Times New Roman" w:cs="Times New Roman"/>
          <w:sz w:val="24"/>
          <w:szCs w:val="24"/>
          <w:rPrChange w:id="836" w:author="zjstone" w:date="2018-03-21T19:49:00Z">
            <w:rPr>
              <w:rFonts w:ascii="Times New Roman" w:hAnsi="Times New Roman" w:cs="Times New Roman"/>
              <w:sz w:val="20"/>
              <w:szCs w:val="20"/>
            </w:rPr>
          </w:rPrChange>
        </w:rPr>
        <w:t xml:space="preserve"> </w:t>
      </w:r>
      <w:r w:rsidRPr="000E6354">
        <w:rPr>
          <w:rFonts w:ascii="Times New Roman" w:hAnsi="Times New Roman" w:cs="Times New Roman" w:hint="eastAsia"/>
          <w:sz w:val="24"/>
          <w:szCs w:val="24"/>
          <w:rPrChange w:id="837" w:author="zjstone" w:date="2018-03-21T19:49:00Z">
            <w:rPr>
              <w:rFonts w:ascii="Times New Roman" w:hAnsi="Times New Roman" w:cs="Times New Roman" w:hint="eastAsia"/>
              <w:sz w:val="20"/>
              <w:szCs w:val="20"/>
            </w:rPr>
          </w:rPrChange>
        </w:rPr>
        <w:t>go</w:t>
      </w:r>
      <w:r w:rsidRPr="000E6354">
        <w:rPr>
          <w:rFonts w:ascii="Times New Roman" w:hAnsi="Times New Roman" w:cs="Times New Roman"/>
          <w:sz w:val="24"/>
          <w:szCs w:val="24"/>
          <w:rPrChange w:id="838" w:author="zjstone" w:date="2018-03-21T19:49:00Z">
            <w:rPr>
              <w:rFonts w:ascii="Times New Roman" w:hAnsi="Times New Roman" w:cs="Times New Roman"/>
              <w:sz w:val="20"/>
              <w:szCs w:val="20"/>
            </w:rPr>
          </w:rPrChange>
        </w:rPr>
        <w:t xml:space="preserve"> to step 13; otherwise, go to step 6.</w:t>
      </w:r>
    </w:p>
    <w:p w:rsidR="00F82491" w:rsidRPr="000E6354" w:rsidRDefault="00AA6980" w:rsidP="0011259B">
      <w:pPr>
        <w:pStyle w:val="a4"/>
        <w:spacing w:line="360" w:lineRule="auto"/>
        <w:jc w:val="both"/>
        <w:rPr>
          <w:rFonts w:ascii="Times New Roman" w:hAnsi="Times New Roman" w:cs="Times New Roman"/>
          <w:sz w:val="24"/>
          <w:szCs w:val="24"/>
          <w:rPrChange w:id="839" w:author="zjstone" w:date="2018-03-21T19:49:00Z">
            <w:rPr>
              <w:rFonts w:ascii="Times New Roman" w:hAnsi="Times New Roman" w:cs="Times New Roman"/>
              <w:sz w:val="20"/>
              <w:szCs w:val="20"/>
            </w:rPr>
          </w:rPrChange>
        </w:rPr>
        <w:pPrChange w:id="840" w:author="zjstone" w:date="2018-03-21T19:58:00Z">
          <w:pPr>
            <w:pStyle w:val="a4"/>
            <w:spacing w:line="240" w:lineRule="exact"/>
            <w:jc w:val="both"/>
          </w:pPr>
        </w:pPrChange>
      </w:pPr>
      <w:r w:rsidRPr="000E6354">
        <w:rPr>
          <w:rFonts w:ascii="Times New Roman" w:hAnsi="Times New Roman" w:cs="Times New Roman"/>
          <w:sz w:val="24"/>
          <w:szCs w:val="24"/>
          <w:rPrChange w:id="841" w:author="zjstone" w:date="2018-03-21T19:49:00Z">
            <w:rPr>
              <w:rFonts w:ascii="Times New Roman" w:hAnsi="Times New Roman" w:cs="Times New Roman"/>
              <w:sz w:val="20"/>
              <w:szCs w:val="20"/>
            </w:rPr>
          </w:rPrChange>
        </w:rPr>
        <w:t>Step 11: Generate a virtual cookie for the user, and add a mapping of a virtual cookie with a real cookie (null value) to the system</w:t>
      </w:r>
      <w:r w:rsidRPr="000E6354">
        <w:rPr>
          <w:rFonts w:ascii="Times New Roman" w:hAnsi="Times New Roman" w:cs="Times New Roman" w:hint="eastAsia"/>
          <w:sz w:val="24"/>
          <w:szCs w:val="24"/>
          <w:rPrChange w:id="842" w:author="zjstone" w:date="2018-03-21T19:49:00Z">
            <w:rPr>
              <w:rFonts w:ascii="Times New Roman" w:hAnsi="Times New Roman" w:cs="Times New Roman" w:hint="eastAsia"/>
              <w:sz w:val="20"/>
              <w:szCs w:val="20"/>
            </w:rPr>
          </w:rPrChange>
        </w:rPr>
        <w:t>.</w:t>
      </w:r>
    </w:p>
    <w:p w:rsidR="00F82491" w:rsidRPr="000E6354" w:rsidRDefault="00AA6980" w:rsidP="0011259B">
      <w:pPr>
        <w:pStyle w:val="a4"/>
        <w:spacing w:line="360" w:lineRule="auto"/>
        <w:jc w:val="both"/>
        <w:rPr>
          <w:rFonts w:ascii="Times New Roman" w:hAnsi="Times New Roman" w:cs="Times New Roman"/>
          <w:sz w:val="24"/>
          <w:szCs w:val="24"/>
          <w:rPrChange w:id="843" w:author="zjstone" w:date="2018-03-21T19:49:00Z">
            <w:rPr>
              <w:rFonts w:ascii="Times New Roman" w:hAnsi="Times New Roman" w:cs="Times New Roman"/>
              <w:sz w:val="20"/>
              <w:szCs w:val="20"/>
            </w:rPr>
          </w:rPrChange>
        </w:rPr>
        <w:pPrChange w:id="844" w:author="zjstone" w:date="2018-03-21T19:58:00Z">
          <w:pPr>
            <w:pStyle w:val="a4"/>
            <w:spacing w:line="240" w:lineRule="exact"/>
            <w:jc w:val="both"/>
          </w:pPr>
        </w:pPrChange>
      </w:pPr>
      <w:r w:rsidRPr="000E6354">
        <w:rPr>
          <w:rFonts w:ascii="Times New Roman" w:hAnsi="Times New Roman" w:cs="Times New Roman"/>
          <w:sz w:val="24"/>
          <w:szCs w:val="24"/>
          <w:rPrChange w:id="845" w:author="zjstone" w:date="2018-03-21T19:49:00Z">
            <w:rPr>
              <w:rFonts w:ascii="Times New Roman" w:hAnsi="Times New Roman" w:cs="Times New Roman"/>
              <w:sz w:val="20"/>
              <w:szCs w:val="20"/>
            </w:rPr>
          </w:rPrChange>
        </w:rPr>
        <w:t>Step 12: Create a new GUID for the user and add a map of this GUID and the user's virtual identity (GUID, &lt;virtual_cookie, IP&gt;) to the system.</w:t>
      </w:r>
    </w:p>
    <w:p w:rsidR="00F82491" w:rsidRPr="000E6354" w:rsidRDefault="00AA6980" w:rsidP="0011259B">
      <w:pPr>
        <w:pStyle w:val="a4"/>
        <w:spacing w:line="360" w:lineRule="auto"/>
        <w:jc w:val="both"/>
        <w:rPr>
          <w:rFonts w:ascii="Times New Roman" w:hAnsi="Times New Roman" w:cs="Times New Roman"/>
          <w:sz w:val="24"/>
          <w:szCs w:val="24"/>
          <w:rPrChange w:id="846" w:author="zjstone" w:date="2018-03-21T19:49:00Z">
            <w:rPr>
              <w:rFonts w:ascii="Times New Roman" w:hAnsi="Times New Roman" w:cs="Times New Roman"/>
              <w:sz w:val="20"/>
              <w:szCs w:val="20"/>
            </w:rPr>
          </w:rPrChange>
        </w:rPr>
        <w:pPrChange w:id="847" w:author="zjstone" w:date="2018-03-21T19:58:00Z">
          <w:pPr>
            <w:pStyle w:val="a4"/>
            <w:spacing w:line="240" w:lineRule="exact"/>
            <w:jc w:val="both"/>
          </w:pPr>
        </w:pPrChange>
      </w:pPr>
      <w:r w:rsidRPr="000E6354">
        <w:rPr>
          <w:rFonts w:ascii="Times New Roman" w:hAnsi="Times New Roman" w:cs="Times New Roman"/>
          <w:sz w:val="24"/>
          <w:szCs w:val="24"/>
          <w:rPrChange w:id="848" w:author="zjstone" w:date="2018-03-21T19:49:00Z">
            <w:rPr>
              <w:rFonts w:ascii="Times New Roman" w:hAnsi="Times New Roman" w:cs="Times New Roman"/>
              <w:sz w:val="20"/>
              <w:szCs w:val="20"/>
            </w:rPr>
          </w:rPrChange>
        </w:rPr>
        <w:lastRenderedPageBreak/>
        <w:t xml:space="preserve">Step 13: Forward this response to the web server, and go to </w:t>
      </w:r>
      <w:r w:rsidRPr="000E6354">
        <w:rPr>
          <w:rFonts w:ascii="Times New Roman" w:hAnsi="Times New Roman" w:cs="Times New Roman"/>
          <w:b/>
          <w:sz w:val="24"/>
          <w:szCs w:val="24"/>
          <w:rPrChange w:id="849" w:author="zjstone" w:date="2018-03-21T19:49:00Z">
            <w:rPr>
              <w:rFonts w:ascii="Times New Roman" w:hAnsi="Times New Roman" w:cs="Times New Roman"/>
              <w:b/>
              <w:sz w:val="20"/>
              <w:szCs w:val="20"/>
            </w:rPr>
          </w:rPrChange>
        </w:rPr>
        <w:t>End</w:t>
      </w:r>
      <w:r w:rsidRPr="000E6354">
        <w:rPr>
          <w:rFonts w:ascii="Times New Roman" w:hAnsi="Times New Roman" w:cs="Times New Roman"/>
          <w:sz w:val="24"/>
          <w:szCs w:val="24"/>
          <w:rPrChange w:id="850" w:author="zjstone" w:date="2018-03-21T19:49:00Z">
            <w:rPr>
              <w:rFonts w:ascii="Times New Roman" w:hAnsi="Times New Roman" w:cs="Times New Roman"/>
              <w:sz w:val="20"/>
              <w:szCs w:val="20"/>
            </w:rPr>
          </w:rPrChange>
        </w:rPr>
        <w:t>.</w:t>
      </w:r>
    </w:p>
    <w:bookmarkEnd w:id="762"/>
    <w:p w:rsidR="00F82491" w:rsidRPr="000E6354" w:rsidRDefault="00AA6980" w:rsidP="0011259B">
      <w:pPr>
        <w:pStyle w:val="a4"/>
        <w:spacing w:line="360" w:lineRule="auto"/>
        <w:jc w:val="both"/>
        <w:rPr>
          <w:rFonts w:ascii="Times New Roman" w:hAnsi="Times New Roman" w:cs="Times New Roman"/>
          <w:sz w:val="24"/>
          <w:szCs w:val="24"/>
          <w:rPrChange w:id="851" w:author="zjstone" w:date="2018-03-21T19:49:00Z">
            <w:rPr>
              <w:rFonts w:ascii="Times New Roman" w:hAnsi="Times New Roman" w:cs="Times New Roman"/>
              <w:sz w:val="20"/>
              <w:szCs w:val="20"/>
            </w:rPr>
          </w:rPrChange>
        </w:rPr>
        <w:pPrChange w:id="852" w:author="zjstone" w:date="2018-03-21T19:58:00Z">
          <w:pPr>
            <w:pStyle w:val="a4"/>
            <w:spacing w:line="240" w:lineRule="exact"/>
            <w:jc w:val="both"/>
          </w:pPr>
        </w:pPrChange>
      </w:pPr>
      <w:r w:rsidRPr="000E6354">
        <w:rPr>
          <w:rFonts w:ascii="Times New Roman" w:hAnsi="Times New Roman" w:cs="Times New Roman"/>
          <w:sz w:val="24"/>
          <w:szCs w:val="24"/>
          <w:rPrChange w:id="853" w:author="zjstone" w:date="2018-03-21T19:49:00Z">
            <w:rPr>
              <w:rFonts w:ascii="Times New Roman" w:hAnsi="Times New Roman" w:cs="Times New Roman"/>
              <w:sz w:val="20"/>
              <w:szCs w:val="20"/>
            </w:rPr>
          </w:rPrChange>
        </w:rPr>
        <w:t>Step 14: Check whether the virtual cookie associated with the user in the system is the same as the one in this request. If they are identical, go to step 15. Otherwise, go to step 6.</w:t>
      </w:r>
    </w:p>
    <w:p w:rsidR="00F82491" w:rsidRPr="000E6354" w:rsidRDefault="00AA6980" w:rsidP="0011259B">
      <w:pPr>
        <w:pStyle w:val="a4"/>
        <w:spacing w:line="360" w:lineRule="auto"/>
        <w:jc w:val="both"/>
        <w:rPr>
          <w:rFonts w:ascii="Times New Roman" w:hAnsi="Times New Roman" w:cs="Times New Roman"/>
          <w:sz w:val="24"/>
          <w:szCs w:val="24"/>
          <w:rPrChange w:id="854" w:author="zjstone" w:date="2018-03-21T19:49:00Z">
            <w:rPr>
              <w:rFonts w:ascii="Times New Roman" w:hAnsi="Times New Roman" w:cs="Times New Roman"/>
              <w:sz w:val="20"/>
              <w:szCs w:val="20"/>
            </w:rPr>
          </w:rPrChange>
        </w:rPr>
        <w:pPrChange w:id="855" w:author="zjstone" w:date="2018-03-21T19:58:00Z">
          <w:pPr>
            <w:pStyle w:val="a4"/>
            <w:spacing w:line="240" w:lineRule="exact"/>
            <w:jc w:val="both"/>
          </w:pPr>
        </w:pPrChange>
      </w:pPr>
      <w:r w:rsidRPr="000E6354">
        <w:rPr>
          <w:rFonts w:ascii="Times New Roman" w:hAnsi="Times New Roman" w:cs="Times New Roman"/>
          <w:sz w:val="24"/>
          <w:szCs w:val="24"/>
          <w:rPrChange w:id="856" w:author="zjstone" w:date="2018-03-21T19:49:00Z">
            <w:rPr>
              <w:rFonts w:ascii="Times New Roman" w:hAnsi="Times New Roman" w:cs="Times New Roman"/>
              <w:sz w:val="20"/>
              <w:szCs w:val="20"/>
            </w:rPr>
          </w:rPrChange>
        </w:rPr>
        <w:t>Step 15: Check whether the virtual URL is expired (This can be determined by how much time the URL is not accessed. If it is expired, go to step 10. Otherwise, go to step 16.</w:t>
      </w:r>
    </w:p>
    <w:p w:rsidR="00F82491" w:rsidRPr="000E6354" w:rsidRDefault="00AA6980" w:rsidP="0011259B">
      <w:pPr>
        <w:pStyle w:val="a4"/>
        <w:spacing w:line="360" w:lineRule="auto"/>
        <w:jc w:val="both"/>
        <w:rPr>
          <w:rFonts w:ascii="Times New Roman" w:hAnsi="Times New Roman" w:cs="Times New Roman"/>
          <w:sz w:val="24"/>
          <w:szCs w:val="24"/>
          <w:rPrChange w:id="857" w:author="zjstone" w:date="2018-03-21T19:49:00Z">
            <w:rPr>
              <w:rFonts w:ascii="Times New Roman" w:hAnsi="Times New Roman" w:cs="Times New Roman"/>
              <w:sz w:val="20"/>
              <w:szCs w:val="20"/>
            </w:rPr>
          </w:rPrChange>
        </w:rPr>
        <w:pPrChange w:id="858" w:author="zjstone" w:date="2018-03-21T19:58:00Z">
          <w:pPr>
            <w:pStyle w:val="a4"/>
            <w:spacing w:line="240" w:lineRule="exact"/>
            <w:jc w:val="both"/>
          </w:pPr>
        </w:pPrChange>
      </w:pPr>
      <w:r w:rsidRPr="000E6354">
        <w:rPr>
          <w:rFonts w:ascii="Times New Roman" w:hAnsi="Times New Roman" w:cs="Times New Roman"/>
          <w:sz w:val="24"/>
          <w:szCs w:val="24"/>
          <w:rPrChange w:id="859" w:author="zjstone" w:date="2018-03-21T19:49:00Z">
            <w:rPr>
              <w:rFonts w:ascii="Times New Roman" w:hAnsi="Times New Roman" w:cs="Times New Roman"/>
              <w:sz w:val="20"/>
              <w:szCs w:val="20"/>
            </w:rPr>
          </w:rPrChange>
        </w:rPr>
        <w:t>S</w:t>
      </w:r>
      <w:bookmarkStart w:id="860" w:name="OLE_LINK40"/>
      <w:r w:rsidRPr="000E6354">
        <w:rPr>
          <w:rFonts w:ascii="Times New Roman" w:hAnsi="Times New Roman" w:cs="Times New Roman"/>
          <w:sz w:val="24"/>
          <w:szCs w:val="24"/>
          <w:rPrChange w:id="861" w:author="zjstone" w:date="2018-03-21T19:49:00Z">
            <w:rPr>
              <w:rFonts w:ascii="Times New Roman" w:hAnsi="Times New Roman" w:cs="Times New Roman"/>
              <w:sz w:val="20"/>
              <w:szCs w:val="20"/>
            </w:rPr>
          </w:rPrChange>
        </w:rPr>
        <w:t>tep 16: Check the cumulative times of accesses to this virtual URL. If it exceeds the limit value, go to step 10. Otherwise, go to step 17.</w:t>
      </w:r>
    </w:p>
    <w:p w:rsidR="00F82491" w:rsidRPr="000E6354" w:rsidRDefault="00AA6980" w:rsidP="0011259B">
      <w:pPr>
        <w:pStyle w:val="a4"/>
        <w:spacing w:line="360" w:lineRule="auto"/>
        <w:jc w:val="both"/>
        <w:rPr>
          <w:rFonts w:ascii="Times New Roman" w:hAnsi="Times New Roman" w:cs="Times New Roman"/>
          <w:sz w:val="24"/>
          <w:szCs w:val="24"/>
          <w:rPrChange w:id="862" w:author="zjstone" w:date="2018-03-21T19:49:00Z">
            <w:rPr>
              <w:rFonts w:ascii="Times New Roman" w:hAnsi="Times New Roman" w:cs="Times New Roman"/>
              <w:sz w:val="20"/>
              <w:szCs w:val="20"/>
            </w:rPr>
          </w:rPrChange>
        </w:rPr>
        <w:pPrChange w:id="863" w:author="zjstone" w:date="2018-03-21T19:58:00Z">
          <w:pPr>
            <w:pStyle w:val="a4"/>
            <w:spacing w:line="240" w:lineRule="exact"/>
            <w:jc w:val="both"/>
          </w:pPr>
        </w:pPrChange>
      </w:pPr>
      <w:r w:rsidRPr="000E6354">
        <w:rPr>
          <w:rFonts w:ascii="Times New Roman" w:hAnsi="Times New Roman" w:cs="Times New Roman"/>
          <w:sz w:val="24"/>
          <w:szCs w:val="24"/>
          <w:rPrChange w:id="864" w:author="zjstone" w:date="2018-03-21T19:49:00Z">
            <w:rPr>
              <w:rFonts w:ascii="Times New Roman" w:hAnsi="Times New Roman" w:cs="Times New Roman"/>
              <w:sz w:val="20"/>
              <w:szCs w:val="20"/>
            </w:rPr>
          </w:rPrChange>
        </w:rPr>
        <w:t xml:space="preserve">Step 17: Check the access frequency for this virtual URL. </w:t>
      </w:r>
      <w:r w:rsidRPr="000E6354">
        <w:rPr>
          <w:rFonts w:ascii="Times New Roman" w:hAnsi="Times New Roman" w:cs="Times New Roman"/>
          <w:sz w:val="24"/>
          <w:szCs w:val="24"/>
          <w:rPrChange w:id="865" w:author="zjstone" w:date="2018-03-21T19:49:00Z">
            <w:rPr>
              <w:rFonts w:ascii="Times New Roman" w:hAnsi="Times New Roman" w:cs="Times New Roman"/>
              <w:sz w:val="20"/>
              <w:szCs w:val="20"/>
            </w:rPr>
          </w:rPrChange>
        </w:rPr>
        <w:lastRenderedPageBreak/>
        <w:t>If it exceeds the limitation, go to step 10. Otherwise, go to step 18.</w:t>
      </w:r>
    </w:p>
    <w:p w:rsidR="00F82491" w:rsidRPr="000E6354" w:rsidRDefault="00AA6980" w:rsidP="0011259B">
      <w:pPr>
        <w:pStyle w:val="a4"/>
        <w:spacing w:line="360" w:lineRule="auto"/>
        <w:jc w:val="both"/>
        <w:rPr>
          <w:rFonts w:ascii="Times New Roman" w:hAnsi="Times New Roman" w:cs="Times New Roman"/>
          <w:sz w:val="24"/>
          <w:szCs w:val="24"/>
          <w:rPrChange w:id="866" w:author="zjstone" w:date="2018-03-21T19:49:00Z">
            <w:rPr>
              <w:rFonts w:ascii="Times New Roman" w:hAnsi="Times New Roman" w:cs="Times New Roman"/>
              <w:sz w:val="20"/>
              <w:szCs w:val="20"/>
            </w:rPr>
          </w:rPrChange>
        </w:rPr>
        <w:pPrChange w:id="867" w:author="zjstone" w:date="2018-03-21T19:58:00Z">
          <w:pPr>
            <w:pStyle w:val="a4"/>
            <w:spacing w:line="240" w:lineRule="exact"/>
            <w:jc w:val="both"/>
          </w:pPr>
        </w:pPrChange>
      </w:pPr>
      <w:r w:rsidRPr="000E6354">
        <w:rPr>
          <w:rFonts w:ascii="Times New Roman" w:hAnsi="Times New Roman" w:cs="Times New Roman"/>
          <w:sz w:val="24"/>
          <w:szCs w:val="24"/>
          <w:rPrChange w:id="868" w:author="zjstone" w:date="2018-03-21T19:49:00Z">
            <w:rPr>
              <w:rFonts w:ascii="Times New Roman" w:hAnsi="Times New Roman" w:cs="Times New Roman"/>
              <w:sz w:val="20"/>
              <w:szCs w:val="20"/>
            </w:rPr>
          </w:rPrChange>
        </w:rPr>
        <w:t xml:space="preserve">Step 18: Check whether the </w:t>
      </w:r>
      <w:r w:rsidRPr="000E6354">
        <w:rPr>
          <w:rFonts w:ascii="Times New Roman" w:hAnsi="Times New Roman" w:cs="Times New Roman"/>
          <w:i/>
          <w:sz w:val="24"/>
          <w:szCs w:val="24"/>
          <w:rPrChange w:id="869" w:author="zjstone" w:date="2018-03-21T19:49:00Z">
            <w:rPr>
              <w:rFonts w:ascii="Times New Roman" w:hAnsi="Times New Roman" w:cs="Times New Roman"/>
              <w:i/>
              <w:sz w:val="20"/>
              <w:szCs w:val="20"/>
            </w:rPr>
          </w:rPrChange>
        </w:rPr>
        <w:t>Referer</w:t>
      </w:r>
      <w:r w:rsidRPr="000E6354">
        <w:rPr>
          <w:rFonts w:ascii="Times New Roman" w:hAnsi="Times New Roman" w:cs="Times New Roman"/>
          <w:sz w:val="24"/>
          <w:szCs w:val="24"/>
          <w:rPrChange w:id="870" w:author="zjstone" w:date="2018-03-21T19:49:00Z">
            <w:rPr>
              <w:rFonts w:ascii="Times New Roman" w:hAnsi="Times New Roman" w:cs="Times New Roman"/>
              <w:sz w:val="20"/>
              <w:szCs w:val="20"/>
            </w:rPr>
          </w:rPrChange>
        </w:rPr>
        <w:t xml:space="preserve"> field for the request is in the system's virtual URL list or in the URL </w:t>
      </w:r>
      <w:r w:rsidR="006C0B8D" w:rsidRPr="000E6354">
        <w:rPr>
          <w:rFonts w:ascii="Times New Roman" w:hAnsi="Times New Roman" w:cs="Times New Roman"/>
          <w:sz w:val="24"/>
          <w:szCs w:val="24"/>
          <w:rPrChange w:id="871" w:author="zjstone" w:date="2018-03-21T19:49:00Z">
            <w:rPr>
              <w:rFonts w:ascii="Times New Roman" w:hAnsi="Times New Roman" w:cs="Times New Roman"/>
              <w:sz w:val="20"/>
              <w:szCs w:val="20"/>
            </w:rPr>
          </w:rPrChange>
        </w:rPr>
        <w:t>whitelist</w:t>
      </w:r>
      <w:r w:rsidRPr="000E6354">
        <w:rPr>
          <w:rFonts w:ascii="Times New Roman" w:hAnsi="Times New Roman" w:cs="Times New Roman"/>
          <w:sz w:val="24"/>
          <w:szCs w:val="24"/>
          <w:rPrChange w:id="872" w:author="zjstone" w:date="2018-03-21T19:49:00Z">
            <w:rPr>
              <w:rFonts w:ascii="Times New Roman" w:hAnsi="Times New Roman" w:cs="Times New Roman"/>
              <w:sz w:val="20"/>
              <w:szCs w:val="20"/>
            </w:rPr>
          </w:rPrChange>
        </w:rPr>
        <w:t>. If not found</w:t>
      </w:r>
      <w:r w:rsidRPr="000E6354">
        <w:rPr>
          <w:rFonts w:ascii="Times New Roman" w:hAnsi="Times New Roman" w:cs="Times New Roman" w:hint="eastAsia"/>
          <w:sz w:val="24"/>
          <w:szCs w:val="24"/>
          <w:rPrChange w:id="873" w:author="zjstone" w:date="2018-03-21T19:49:00Z">
            <w:rPr>
              <w:rFonts w:ascii="Times New Roman" w:hAnsi="Times New Roman" w:cs="Times New Roman" w:hint="eastAsia"/>
              <w:sz w:val="20"/>
              <w:szCs w:val="20"/>
            </w:rPr>
          </w:rPrChange>
        </w:rPr>
        <w:t xml:space="preserve">, </w:t>
      </w:r>
      <w:r w:rsidRPr="000E6354">
        <w:rPr>
          <w:rFonts w:ascii="Times New Roman" w:hAnsi="Times New Roman" w:cs="Times New Roman"/>
          <w:sz w:val="24"/>
          <w:szCs w:val="24"/>
          <w:rPrChange w:id="874" w:author="zjstone" w:date="2018-03-21T19:49:00Z">
            <w:rPr>
              <w:rFonts w:ascii="Times New Roman" w:hAnsi="Times New Roman" w:cs="Times New Roman"/>
              <w:sz w:val="20"/>
              <w:szCs w:val="20"/>
            </w:rPr>
          </w:rPrChange>
        </w:rPr>
        <w:t>go to step 6. Otherwise, go to step 19.</w:t>
      </w:r>
    </w:p>
    <w:p w:rsidR="00F82491" w:rsidRPr="000E6354" w:rsidRDefault="00AA6980" w:rsidP="0011259B">
      <w:pPr>
        <w:pStyle w:val="a4"/>
        <w:spacing w:line="360" w:lineRule="auto"/>
        <w:jc w:val="both"/>
        <w:rPr>
          <w:rFonts w:ascii="Times New Roman" w:hAnsi="Times New Roman" w:cs="Times New Roman"/>
          <w:sz w:val="24"/>
          <w:szCs w:val="24"/>
          <w:rPrChange w:id="875" w:author="zjstone" w:date="2018-03-21T19:49:00Z">
            <w:rPr>
              <w:rFonts w:ascii="Times New Roman" w:hAnsi="Times New Roman" w:cs="Times New Roman"/>
              <w:sz w:val="20"/>
              <w:szCs w:val="20"/>
            </w:rPr>
          </w:rPrChange>
        </w:rPr>
        <w:pPrChange w:id="876" w:author="zjstone" w:date="2018-03-21T19:58:00Z">
          <w:pPr>
            <w:pStyle w:val="a4"/>
            <w:spacing w:line="240" w:lineRule="exact"/>
            <w:jc w:val="both"/>
          </w:pPr>
        </w:pPrChange>
      </w:pPr>
      <w:r w:rsidRPr="000E6354">
        <w:rPr>
          <w:rFonts w:ascii="Times New Roman" w:hAnsi="Times New Roman" w:cs="Times New Roman"/>
          <w:sz w:val="24"/>
          <w:szCs w:val="24"/>
          <w:rPrChange w:id="877" w:author="zjstone" w:date="2018-03-21T19:49:00Z">
            <w:rPr>
              <w:rFonts w:ascii="Times New Roman" w:hAnsi="Times New Roman" w:cs="Times New Roman"/>
              <w:sz w:val="20"/>
              <w:szCs w:val="20"/>
            </w:rPr>
          </w:rPrChange>
        </w:rPr>
        <w:t xml:space="preserve">Step 19: Replace the virtual URL and the </w:t>
      </w:r>
      <w:r w:rsidRPr="000E6354">
        <w:rPr>
          <w:rFonts w:ascii="Times New Roman" w:hAnsi="Times New Roman" w:cs="Times New Roman"/>
          <w:i/>
          <w:sz w:val="24"/>
          <w:szCs w:val="24"/>
          <w:rPrChange w:id="878" w:author="zjstone" w:date="2018-03-21T19:49:00Z">
            <w:rPr>
              <w:rFonts w:ascii="Times New Roman" w:hAnsi="Times New Roman" w:cs="Times New Roman"/>
              <w:i/>
              <w:sz w:val="20"/>
              <w:szCs w:val="20"/>
            </w:rPr>
          </w:rPrChange>
        </w:rPr>
        <w:t>Referer</w:t>
      </w:r>
      <w:r w:rsidRPr="000E6354">
        <w:rPr>
          <w:rFonts w:ascii="Times New Roman" w:hAnsi="Times New Roman" w:cs="Times New Roman"/>
          <w:sz w:val="24"/>
          <w:szCs w:val="24"/>
          <w:rPrChange w:id="879" w:author="zjstone" w:date="2018-03-21T19:49:00Z">
            <w:rPr>
              <w:rFonts w:ascii="Times New Roman" w:hAnsi="Times New Roman" w:cs="Times New Roman"/>
              <w:sz w:val="20"/>
              <w:szCs w:val="20"/>
            </w:rPr>
          </w:rPrChange>
        </w:rPr>
        <w:t xml:space="preserve"> field in the request with the actual URLs.</w:t>
      </w:r>
    </w:p>
    <w:p w:rsidR="00F82491" w:rsidRPr="000E6354" w:rsidRDefault="00AA6980" w:rsidP="0011259B">
      <w:pPr>
        <w:pStyle w:val="a4"/>
        <w:spacing w:line="360" w:lineRule="auto"/>
        <w:jc w:val="both"/>
        <w:rPr>
          <w:rFonts w:ascii="Times New Roman" w:hAnsi="Times New Roman" w:cs="Times New Roman"/>
          <w:sz w:val="24"/>
          <w:szCs w:val="24"/>
          <w:rPrChange w:id="880" w:author="zjstone" w:date="2018-03-21T19:49:00Z">
            <w:rPr>
              <w:rFonts w:ascii="Times New Roman" w:hAnsi="Times New Roman" w:cs="Times New Roman"/>
              <w:sz w:val="20"/>
              <w:szCs w:val="20"/>
            </w:rPr>
          </w:rPrChange>
        </w:rPr>
        <w:pPrChange w:id="881" w:author="zjstone" w:date="2018-03-21T19:58:00Z">
          <w:pPr>
            <w:pStyle w:val="a4"/>
            <w:spacing w:line="240" w:lineRule="exact"/>
            <w:jc w:val="both"/>
          </w:pPr>
        </w:pPrChange>
      </w:pPr>
      <w:r w:rsidRPr="000E6354">
        <w:rPr>
          <w:rFonts w:ascii="Times New Roman" w:hAnsi="Times New Roman" w:cs="Times New Roman"/>
          <w:sz w:val="24"/>
          <w:szCs w:val="24"/>
          <w:rPrChange w:id="882" w:author="zjstone" w:date="2018-03-21T19:49:00Z">
            <w:rPr>
              <w:rFonts w:ascii="Times New Roman" w:hAnsi="Times New Roman" w:cs="Times New Roman"/>
              <w:sz w:val="20"/>
              <w:szCs w:val="20"/>
            </w:rPr>
          </w:rPrChange>
        </w:rPr>
        <w:t xml:space="preserve">Step 20: Check whether the virtual URL of the request and the </w:t>
      </w:r>
      <w:r w:rsidRPr="000E6354">
        <w:rPr>
          <w:rFonts w:ascii="Times New Roman" w:hAnsi="Times New Roman" w:cs="Times New Roman"/>
          <w:i/>
          <w:sz w:val="24"/>
          <w:szCs w:val="24"/>
          <w:rPrChange w:id="883" w:author="zjstone" w:date="2018-03-21T19:49:00Z">
            <w:rPr>
              <w:rFonts w:ascii="Times New Roman" w:hAnsi="Times New Roman" w:cs="Times New Roman"/>
              <w:i/>
              <w:sz w:val="20"/>
              <w:szCs w:val="20"/>
            </w:rPr>
          </w:rPrChange>
        </w:rPr>
        <w:t>Referer</w:t>
      </w:r>
      <w:r w:rsidRPr="000E6354">
        <w:rPr>
          <w:rFonts w:ascii="Times New Roman" w:hAnsi="Times New Roman" w:cs="Times New Roman"/>
          <w:sz w:val="24"/>
          <w:szCs w:val="24"/>
          <w:rPrChange w:id="884" w:author="zjstone" w:date="2018-03-21T19:49:00Z">
            <w:rPr>
              <w:rFonts w:ascii="Times New Roman" w:hAnsi="Times New Roman" w:cs="Times New Roman"/>
              <w:sz w:val="20"/>
              <w:szCs w:val="20"/>
            </w:rPr>
          </w:rPrChange>
        </w:rPr>
        <w:t xml:space="preserve"> field is in the system's 2-gram access behavior pattern table. If not, go to Step 6. O</w:t>
      </w:r>
      <w:r w:rsidRPr="000E6354">
        <w:rPr>
          <w:rFonts w:ascii="Times New Roman" w:hAnsi="Times New Roman" w:cs="Times New Roman" w:hint="eastAsia"/>
          <w:sz w:val="24"/>
          <w:szCs w:val="24"/>
          <w:rPrChange w:id="885" w:author="zjstone" w:date="2018-03-21T19:49:00Z">
            <w:rPr>
              <w:rFonts w:ascii="Times New Roman" w:hAnsi="Times New Roman" w:cs="Times New Roman" w:hint="eastAsia"/>
              <w:sz w:val="20"/>
              <w:szCs w:val="20"/>
            </w:rPr>
          </w:rPrChange>
        </w:rPr>
        <w:t>therwise, go to step 21.</w:t>
      </w:r>
    </w:p>
    <w:p w:rsidR="00F82491" w:rsidRPr="000E6354" w:rsidRDefault="00AA6980" w:rsidP="0011259B">
      <w:pPr>
        <w:pStyle w:val="a4"/>
        <w:spacing w:line="360" w:lineRule="auto"/>
        <w:jc w:val="both"/>
        <w:rPr>
          <w:rFonts w:ascii="Times" w:hAnsi="Times" w:cs="Times"/>
          <w:sz w:val="24"/>
          <w:szCs w:val="24"/>
          <w:rPrChange w:id="886" w:author="zjstone" w:date="2018-03-21T19:49:00Z">
            <w:rPr>
              <w:rFonts w:ascii="Times" w:hAnsi="Times" w:cs="Times"/>
              <w:sz w:val="20"/>
              <w:szCs w:val="20"/>
            </w:rPr>
          </w:rPrChange>
        </w:rPr>
        <w:pPrChange w:id="887" w:author="zjstone" w:date="2018-03-21T19:58:00Z">
          <w:pPr>
            <w:pStyle w:val="a4"/>
            <w:spacing w:line="240" w:lineRule="exact"/>
            <w:jc w:val="both"/>
          </w:pPr>
        </w:pPrChange>
      </w:pPr>
      <w:r w:rsidRPr="000E6354">
        <w:rPr>
          <w:rFonts w:ascii="Times New Roman" w:hAnsi="Times New Roman" w:cs="Times New Roman"/>
          <w:sz w:val="24"/>
          <w:szCs w:val="24"/>
          <w:rPrChange w:id="888" w:author="zjstone" w:date="2018-03-21T19:49:00Z">
            <w:rPr>
              <w:rFonts w:ascii="Times New Roman" w:hAnsi="Times New Roman" w:cs="Times New Roman"/>
              <w:sz w:val="20"/>
              <w:szCs w:val="20"/>
            </w:rPr>
          </w:rPrChange>
        </w:rPr>
        <w:t>Step 21: Update the latest access time of this URL, and go to step 14.</w:t>
      </w:r>
    </w:p>
    <w:bookmarkEnd w:id="776"/>
    <w:bookmarkEnd w:id="777"/>
    <w:bookmarkEnd w:id="860"/>
    <w:p w:rsidR="00F82491" w:rsidRPr="000E6354" w:rsidRDefault="00AA6980" w:rsidP="0011259B">
      <w:pPr>
        <w:pStyle w:val="a4"/>
        <w:spacing w:after="120" w:line="360" w:lineRule="auto"/>
        <w:jc w:val="both"/>
        <w:rPr>
          <w:rFonts w:ascii="Times" w:hAnsi="Times" w:cs="Times"/>
          <w:b/>
          <w:sz w:val="24"/>
          <w:szCs w:val="24"/>
          <w:rPrChange w:id="889" w:author="zjstone" w:date="2018-03-21T19:49:00Z">
            <w:rPr>
              <w:rFonts w:ascii="Times" w:hAnsi="Times" w:cs="Times"/>
              <w:b/>
              <w:sz w:val="20"/>
              <w:szCs w:val="20"/>
            </w:rPr>
          </w:rPrChange>
        </w:rPr>
        <w:pPrChange w:id="890" w:author="zjstone" w:date="2018-03-21T19:58:00Z">
          <w:pPr>
            <w:pStyle w:val="a4"/>
            <w:spacing w:after="120" w:line="240" w:lineRule="exact"/>
            <w:jc w:val="both"/>
          </w:pPr>
        </w:pPrChange>
      </w:pPr>
      <w:r w:rsidRPr="000E6354">
        <w:rPr>
          <w:rFonts w:ascii="Times" w:hAnsi="Times" w:cs="Times"/>
          <w:b/>
          <w:sz w:val="24"/>
          <w:szCs w:val="24"/>
          <w:rPrChange w:id="891" w:author="zjstone" w:date="2018-03-21T19:49:00Z">
            <w:rPr>
              <w:rFonts w:ascii="Times" w:hAnsi="Times" w:cs="Times"/>
              <w:b/>
              <w:sz w:val="20"/>
              <w:szCs w:val="20"/>
            </w:rPr>
          </w:rPrChange>
        </w:rPr>
        <w:t>End.</w:t>
      </w:r>
    </w:p>
    <w:p w:rsidR="00F82491" w:rsidRPr="000E6354" w:rsidRDefault="006D6F01" w:rsidP="0011259B">
      <w:pPr>
        <w:pStyle w:val="2"/>
        <w:spacing w:before="0" w:after="0" w:line="360" w:lineRule="auto"/>
        <w:rPr>
          <w:rFonts w:ascii="Times" w:hAnsi="Times" w:cs="Times"/>
          <w:sz w:val="24"/>
          <w:szCs w:val="24"/>
          <w:rPrChange w:id="892" w:author="zjstone" w:date="2018-03-21T19:49:00Z">
            <w:rPr>
              <w:rFonts w:ascii="Times" w:hAnsi="Times" w:cs="Times"/>
              <w:sz w:val="24"/>
              <w:szCs w:val="24"/>
            </w:rPr>
          </w:rPrChange>
        </w:rPr>
        <w:pPrChange w:id="893" w:author="zjstone" w:date="2018-03-21T19:58:00Z">
          <w:pPr>
            <w:pStyle w:val="2"/>
            <w:spacing w:before="0" w:after="0" w:line="360" w:lineRule="auto"/>
          </w:pPr>
        </w:pPrChange>
      </w:pPr>
      <w:r w:rsidRPr="000E6354">
        <w:rPr>
          <w:rFonts w:ascii="Times" w:hAnsi="Times" w:cs="Times" w:hint="eastAsia"/>
          <w:sz w:val="24"/>
          <w:szCs w:val="24"/>
          <w:rPrChange w:id="894" w:author="zjstone" w:date="2018-03-21T19:49:00Z">
            <w:rPr>
              <w:rFonts w:ascii="Times" w:hAnsi="Times" w:cs="Times" w:hint="eastAsia"/>
              <w:sz w:val="24"/>
              <w:szCs w:val="24"/>
            </w:rPr>
          </w:rPrChange>
        </w:rPr>
        <w:lastRenderedPageBreak/>
        <w:t>4</w:t>
      </w:r>
      <w:r w:rsidR="00AA6980" w:rsidRPr="000E6354">
        <w:rPr>
          <w:rFonts w:ascii="Times" w:hAnsi="Times" w:cs="Times"/>
          <w:sz w:val="24"/>
          <w:szCs w:val="24"/>
          <w:rPrChange w:id="895" w:author="zjstone" w:date="2018-03-21T19:49:00Z">
            <w:rPr>
              <w:rFonts w:ascii="Times" w:hAnsi="Times" w:cs="Times"/>
              <w:sz w:val="24"/>
              <w:szCs w:val="24"/>
            </w:rPr>
          </w:rPrChange>
        </w:rPr>
        <w:t xml:space="preserve"> </w:t>
      </w:r>
      <w:r w:rsidR="00AA6980" w:rsidRPr="000E6354">
        <w:rPr>
          <w:rFonts w:ascii="Times" w:eastAsiaTheme="minorEastAsia" w:hAnsi="Times" w:cs="Times"/>
          <w:sz w:val="24"/>
          <w:szCs w:val="24"/>
          <w:rPrChange w:id="896" w:author="zjstone" w:date="2018-03-21T19:49:00Z">
            <w:rPr>
              <w:rFonts w:ascii="Times" w:eastAsiaTheme="minorEastAsia" w:hAnsi="Times" w:cs="Times"/>
              <w:sz w:val="20"/>
              <w:szCs w:val="20"/>
            </w:rPr>
          </w:rPrChange>
        </w:rPr>
        <w:t>Experiments</w:t>
      </w:r>
      <w:r w:rsidR="00AA6980" w:rsidRPr="000E6354">
        <w:rPr>
          <w:rFonts w:ascii="Times" w:hAnsi="Times" w:cs="Times"/>
          <w:sz w:val="24"/>
          <w:szCs w:val="24"/>
          <w:rPrChange w:id="897" w:author="zjstone" w:date="2018-03-21T19:49:00Z">
            <w:rPr>
              <w:rFonts w:ascii="Times" w:hAnsi="Times" w:cs="Times"/>
              <w:sz w:val="24"/>
              <w:szCs w:val="24"/>
            </w:rPr>
          </w:rPrChange>
        </w:rPr>
        <w:t xml:space="preserve"> </w:t>
      </w:r>
      <w:r w:rsidR="00AA6980" w:rsidRPr="000E6354">
        <w:rPr>
          <w:rFonts w:ascii="Times" w:eastAsiaTheme="minorEastAsia" w:hAnsi="Times" w:cs="Times"/>
          <w:sz w:val="24"/>
          <w:szCs w:val="24"/>
          <w:rPrChange w:id="898" w:author="zjstone" w:date="2018-03-21T19:49:00Z">
            <w:rPr>
              <w:rFonts w:ascii="Times" w:eastAsiaTheme="minorEastAsia" w:hAnsi="Times" w:cs="Times"/>
              <w:sz w:val="20"/>
              <w:szCs w:val="20"/>
            </w:rPr>
          </w:rPrChange>
        </w:rPr>
        <w:t>and</w:t>
      </w:r>
      <w:r w:rsidR="00AA6980" w:rsidRPr="000E6354">
        <w:rPr>
          <w:rFonts w:ascii="Times" w:hAnsi="Times" w:cs="Times"/>
          <w:sz w:val="24"/>
          <w:szCs w:val="24"/>
          <w:rPrChange w:id="899" w:author="zjstone" w:date="2018-03-21T19:49:00Z">
            <w:rPr>
              <w:rFonts w:ascii="Times" w:hAnsi="Times" w:cs="Times"/>
              <w:sz w:val="24"/>
              <w:szCs w:val="24"/>
            </w:rPr>
          </w:rPrChange>
        </w:rPr>
        <w:t xml:space="preserve"> </w:t>
      </w:r>
      <w:r w:rsidR="00AA6980" w:rsidRPr="000E6354">
        <w:rPr>
          <w:rFonts w:ascii="Times" w:eastAsiaTheme="minorEastAsia" w:hAnsi="Times" w:cs="Times"/>
          <w:sz w:val="24"/>
          <w:szCs w:val="24"/>
          <w:rPrChange w:id="900" w:author="zjstone" w:date="2018-03-21T19:49:00Z">
            <w:rPr>
              <w:rFonts w:ascii="Times" w:eastAsiaTheme="minorEastAsia" w:hAnsi="Times" w:cs="Times"/>
              <w:sz w:val="20"/>
              <w:szCs w:val="20"/>
            </w:rPr>
          </w:rPrChange>
        </w:rPr>
        <w:t>Discussion</w:t>
      </w:r>
    </w:p>
    <w:p w:rsidR="00F82491" w:rsidRPr="000E6354" w:rsidRDefault="00AA6980" w:rsidP="0011259B">
      <w:pPr>
        <w:pStyle w:val="a4"/>
        <w:autoSpaceDE w:val="0"/>
        <w:autoSpaceDN w:val="0"/>
        <w:adjustRightInd w:val="0"/>
        <w:spacing w:after="120" w:line="360" w:lineRule="auto"/>
        <w:jc w:val="both"/>
        <w:rPr>
          <w:rFonts w:ascii="Times" w:hAnsi="Times" w:cs="Times"/>
          <w:sz w:val="24"/>
          <w:szCs w:val="24"/>
          <w:rPrChange w:id="901" w:author="zjstone" w:date="2018-03-21T19:49:00Z">
            <w:rPr>
              <w:rFonts w:ascii="Times" w:hAnsi="Times" w:cs="Times"/>
              <w:sz w:val="20"/>
              <w:szCs w:val="20"/>
            </w:rPr>
          </w:rPrChange>
        </w:rPr>
        <w:pPrChange w:id="902" w:author="zjstone" w:date="2018-03-21T19:58:00Z">
          <w:pPr>
            <w:pStyle w:val="a4"/>
            <w:autoSpaceDE w:val="0"/>
            <w:autoSpaceDN w:val="0"/>
            <w:adjustRightInd w:val="0"/>
            <w:spacing w:after="120" w:line="240" w:lineRule="exact"/>
            <w:jc w:val="both"/>
          </w:pPr>
        </w:pPrChange>
      </w:pPr>
      <w:bookmarkStart w:id="903" w:name="OLE_LINK44"/>
      <w:bookmarkStart w:id="904" w:name="OLE_LINK45"/>
      <w:r w:rsidRPr="000E6354">
        <w:rPr>
          <w:rFonts w:ascii="Times" w:hAnsi="Times" w:cs="Times"/>
          <w:kern w:val="0"/>
          <w:sz w:val="24"/>
          <w:szCs w:val="24"/>
          <w:rPrChange w:id="905" w:author="zjstone" w:date="2018-03-21T19:49:00Z">
            <w:rPr>
              <w:rFonts w:ascii="Times" w:hAnsi="Times" w:cs="Times"/>
              <w:kern w:val="0"/>
              <w:sz w:val="20"/>
              <w:szCs w:val="20"/>
            </w:rPr>
          </w:rPrChange>
        </w:rPr>
        <w:t xml:space="preserve">In this section, we evaluate the </w:t>
      </w:r>
      <w:r w:rsidR="00F053A3" w:rsidRPr="000E6354">
        <w:rPr>
          <w:rFonts w:ascii="Times" w:hAnsi="Times" w:cs="Times"/>
          <w:kern w:val="0"/>
          <w:sz w:val="24"/>
          <w:szCs w:val="24"/>
          <w:rPrChange w:id="906" w:author="zjstone" w:date="2018-03-21T19:49:00Z">
            <w:rPr>
              <w:rFonts w:ascii="Times" w:hAnsi="Times" w:cs="Times"/>
              <w:kern w:val="0"/>
              <w:sz w:val="20"/>
              <w:szCs w:val="20"/>
            </w:rPr>
          </w:rPrChange>
        </w:rPr>
        <w:t xml:space="preserve">solution </w:t>
      </w:r>
      <w:r w:rsidRPr="000E6354">
        <w:rPr>
          <w:rFonts w:ascii="Times" w:hAnsi="Times" w:cs="Times"/>
          <w:kern w:val="0"/>
          <w:sz w:val="24"/>
          <w:szCs w:val="24"/>
          <w:rPrChange w:id="907" w:author="zjstone" w:date="2018-03-21T19:49:00Z">
            <w:rPr>
              <w:rFonts w:ascii="Times" w:hAnsi="Times" w:cs="Times"/>
              <w:kern w:val="0"/>
              <w:sz w:val="20"/>
              <w:szCs w:val="20"/>
            </w:rPr>
          </w:rPrChange>
        </w:rPr>
        <w:t>presented in this paper</w:t>
      </w:r>
      <w:r w:rsidRPr="000E6354">
        <w:rPr>
          <w:rFonts w:ascii="Times" w:hAnsi="Times" w:cs="Times"/>
          <w:sz w:val="24"/>
          <w:szCs w:val="24"/>
          <w:rPrChange w:id="908" w:author="zjstone" w:date="2018-03-21T19:49:00Z">
            <w:rPr>
              <w:rFonts w:ascii="Times" w:hAnsi="Times" w:cs="Times"/>
              <w:sz w:val="20"/>
              <w:szCs w:val="20"/>
            </w:rPr>
          </w:rPrChange>
        </w:rPr>
        <w:t xml:space="preserve">. </w:t>
      </w:r>
      <w:r w:rsidR="00E0511C" w:rsidRPr="000E6354">
        <w:rPr>
          <w:rFonts w:ascii="Times" w:hAnsi="Times" w:cs="Times" w:hint="eastAsia"/>
          <w:sz w:val="24"/>
          <w:szCs w:val="24"/>
          <w:rPrChange w:id="909" w:author="zjstone" w:date="2018-03-21T19:49:00Z">
            <w:rPr>
              <w:rFonts w:ascii="Times" w:hAnsi="Times" w:cs="Times" w:hint="eastAsia"/>
              <w:sz w:val="20"/>
              <w:szCs w:val="20"/>
            </w:rPr>
          </w:rPrChange>
        </w:rPr>
        <w:t xml:space="preserve">The </w:t>
      </w:r>
      <w:r w:rsidRPr="000E6354">
        <w:rPr>
          <w:rFonts w:ascii="Times" w:hAnsi="Times" w:cs="Times"/>
          <w:sz w:val="24"/>
          <w:szCs w:val="24"/>
          <w:rPrChange w:id="910" w:author="zjstone" w:date="2018-03-21T19:49:00Z">
            <w:rPr>
              <w:rFonts w:ascii="Times" w:hAnsi="Times" w:cs="Times"/>
              <w:sz w:val="20"/>
              <w:szCs w:val="20"/>
            </w:rPr>
          </w:rPrChange>
        </w:rPr>
        <w:t>test environment is shown in Fig.4, which consists of an AURLS system, a web server (192.168.1.149), an attacker</w:t>
      </w:r>
      <w:r w:rsidR="007638D5" w:rsidRPr="000E6354">
        <w:rPr>
          <w:rFonts w:ascii="Times" w:hAnsi="Times" w:cs="Times"/>
          <w:sz w:val="24"/>
          <w:szCs w:val="24"/>
          <w:rPrChange w:id="911" w:author="zjstone" w:date="2018-03-21T19:49:00Z">
            <w:rPr>
              <w:rFonts w:ascii="Times" w:hAnsi="Times" w:cs="Times"/>
              <w:sz w:val="20"/>
              <w:szCs w:val="20"/>
            </w:rPr>
          </w:rPrChange>
        </w:rPr>
        <w:t>’s</w:t>
      </w:r>
      <w:r w:rsidRPr="000E6354">
        <w:rPr>
          <w:rFonts w:ascii="Times" w:hAnsi="Times" w:cs="Times"/>
          <w:sz w:val="24"/>
          <w:szCs w:val="24"/>
          <w:rPrChange w:id="912" w:author="zjstone" w:date="2018-03-21T19:49:00Z">
            <w:rPr>
              <w:rFonts w:ascii="Times" w:hAnsi="Times" w:cs="Times"/>
              <w:sz w:val="20"/>
              <w:szCs w:val="20"/>
            </w:rPr>
          </w:rPrChange>
        </w:rPr>
        <w:t xml:space="preserve"> server</w:t>
      </w:r>
      <w:r w:rsidRPr="000E6354">
        <w:rPr>
          <w:rFonts w:ascii="Times" w:hAnsi="Times" w:cs="Times" w:hint="eastAsia"/>
          <w:sz w:val="24"/>
          <w:szCs w:val="24"/>
          <w:rPrChange w:id="913" w:author="zjstone" w:date="2018-03-21T19:49:00Z">
            <w:rPr>
              <w:rFonts w:ascii="Times" w:hAnsi="Times" w:cs="Times" w:hint="eastAsia"/>
              <w:sz w:val="20"/>
              <w:szCs w:val="20"/>
            </w:rPr>
          </w:rPrChange>
        </w:rPr>
        <w:t xml:space="preserve"> (192.168.1.150)</w:t>
      </w:r>
      <w:r w:rsidRPr="000E6354">
        <w:rPr>
          <w:rFonts w:ascii="宋体" w:eastAsia="宋体" w:hAnsi="宋体" w:cs="宋体" w:hint="eastAsia"/>
          <w:sz w:val="24"/>
          <w:szCs w:val="24"/>
          <w:rPrChange w:id="914" w:author="zjstone" w:date="2018-03-21T19:49:00Z">
            <w:rPr>
              <w:rFonts w:ascii="宋体" w:eastAsia="宋体" w:hAnsi="宋体" w:cs="宋体" w:hint="eastAsia"/>
              <w:sz w:val="20"/>
              <w:szCs w:val="20"/>
            </w:rPr>
          </w:rPrChange>
        </w:rPr>
        <w:t xml:space="preserve">, </w:t>
      </w:r>
      <w:r w:rsidRPr="000E6354">
        <w:rPr>
          <w:rFonts w:ascii="Times" w:hAnsi="Times" w:cs="Times"/>
          <w:sz w:val="24"/>
          <w:szCs w:val="24"/>
          <w:rPrChange w:id="915" w:author="zjstone" w:date="2018-03-21T19:49:00Z">
            <w:rPr>
              <w:rFonts w:ascii="Times" w:hAnsi="Times" w:cs="Times"/>
              <w:sz w:val="20"/>
              <w:szCs w:val="20"/>
            </w:rPr>
          </w:rPrChange>
        </w:rPr>
        <w:t xml:space="preserve">and multiple terminals of client. We evaluate the AURLS solution in terms of three aspects: the protective effect for the web system, compatibility, and the impact on the performance of the web application. The protective effect is measured by what vulnerabilities the AURLS technology can prevent. The </w:t>
      </w:r>
      <w:r w:rsidR="00992A96" w:rsidRPr="000E6354">
        <w:rPr>
          <w:rFonts w:ascii="Times" w:hAnsi="Times" w:cs="Times"/>
          <w:sz w:val="24"/>
          <w:szCs w:val="24"/>
          <w:rPrChange w:id="916" w:author="zjstone" w:date="2018-03-21T19:49:00Z">
            <w:rPr>
              <w:rFonts w:ascii="Times" w:hAnsi="Times" w:cs="Times"/>
              <w:sz w:val="20"/>
              <w:szCs w:val="20"/>
            </w:rPr>
          </w:rPrChange>
        </w:rPr>
        <w:t xml:space="preserve">indexes of </w:t>
      </w:r>
      <w:r w:rsidRPr="000E6354">
        <w:rPr>
          <w:rFonts w:ascii="Times" w:hAnsi="Times" w:cs="Times"/>
          <w:sz w:val="24"/>
          <w:szCs w:val="24"/>
          <w:rPrChange w:id="917" w:author="zjstone" w:date="2018-03-21T19:49:00Z">
            <w:rPr>
              <w:rFonts w:ascii="Times" w:hAnsi="Times" w:cs="Times"/>
              <w:sz w:val="20"/>
              <w:szCs w:val="20"/>
            </w:rPr>
          </w:rPrChange>
        </w:rPr>
        <w:t xml:space="preserve">compatibility test include page display consistency, page function consistency, script compatibility, layout consistency and so on. The indexes for the web system’s performance </w:t>
      </w:r>
      <w:r w:rsidRPr="000E6354">
        <w:rPr>
          <w:rFonts w:ascii="Times" w:hAnsi="Times" w:cs="Times"/>
          <w:sz w:val="24"/>
          <w:szCs w:val="24"/>
          <w:rPrChange w:id="918" w:author="zjstone" w:date="2018-03-21T19:49:00Z">
            <w:rPr>
              <w:rFonts w:ascii="Times" w:hAnsi="Times" w:cs="Times"/>
              <w:sz w:val="20"/>
              <w:szCs w:val="20"/>
            </w:rPr>
          </w:rPrChange>
        </w:rPr>
        <w:lastRenderedPageBreak/>
        <w:t>include average response time</w:t>
      </w:r>
      <w:r w:rsidRPr="000E6354">
        <w:rPr>
          <w:rFonts w:ascii="Times" w:hAnsi="Times" w:cs="Times" w:hint="eastAsia"/>
          <w:sz w:val="24"/>
          <w:szCs w:val="24"/>
          <w:rPrChange w:id="919" w:author="zjstone" w:date="2018-03-21T19:49:00Z">
            <w:rPr>
              <w:rFonts w:ascii="Times" w:hAnsi="Times" w:cs="Times" w:hint="eastAsia"/>
              <w:sz w:val="20"/>
              <w:szCs w:val="20"/>
            </w:rPr>
          </w:rPrChange>
        </w:rPr>
        <w:t xml:space="preserve"> </w:t>
      </w:r>
      <w:r w:rsidRPr="000E6354">
        <w:rPr>
          <w:rFonts w:ascii="Times" w:hAnsi="Times" w:cs="Times"/>
          <w:sz w:val="24"/>
          <w:szCs w:val="24"/>
          <w:rPrChange w:id="920" w:author="zjstone" w:date="2018-03-21T19:49:00Z">
            <w:rPr>
              <w:rFonts w:ascii="Times" w:hAnsi="Times" w:cs="Times"/>
              <w:sz w:val="20"/>
              <w:szCs w:val="20"/>
            </w:rPr>
          </w:rPrChange>
        </w:rPr>
        <w:t xml:space="preserve">for accessing </w:t>
      </w:r>
      <w:r w:rsidR="007638D5" w:rsidRPr="000E6354">
        <w:rPr>
          <w:rFonts w:ascii="Times" w:hAnsi="Times" w:cs="Times"/>
          <w:sz w:val="24"/>
          <w:szCs w:val="24"/>
          <w:rPrChange w:id="921" w:author="zjstone" w:date="2018-03-21T19:49:00Z">
            <w:rPr>
              <w:rFonts w:ascii="Times" w:hAnsi="Times" w:cs="Times"/>
              <w:sz w:val="20"/>
              <w:szCs w:val="20"/>
            </w:rPr>
          </w:rPrChange>
        </w:rPr>
        <w:t>web page</w:t>
      </w:r>
      <w:r w:rsidRPr="000E6354">
        <w:rPr>
          <w:rFonts w:ascii="Times" w:hAnsi="Times" w:cs="Times"/>
          <w:sz w:val="24"/>
          <w:szCs w:val="24"/>
          <w:rPrChange w:id="922" w:author="zjstone" w:date="2018-03-21T19:49:00Z">
            <w:rPr>
              <w:rFonts w:ascii="Times" w:hAnsi="Times" w:cs="Times"/>
              <w:sz w:val="20"/>
              <w:szCs w:val="20"/>
            </w:rPr>
          </w:rPrChange>
        </w:rPr>
        <w:t>, and throughput of the web server. In the following section, we describe the evaluation experiment in detail.</w:t>
      </w:r>
    </w:p>
    <w:bookmarkEnd w:id="903"/>
    <w:bookmarkEnd w:id="904"/>
    <w:p w:rsidR="00F82491" w:rsidRPr="000E6354" w:rsidRDefault="006D6F01" w:rsidP="0011259B">
      <w:pPr>
        <w:pStyle w:val="2"/>
        <w:keepNext w:val="0"/>
        <w:keepLines w:val="0"/>
        <w:spacing w:before="0" w:after="40" w:line="360" w:lineRule="auto"/>
        <w:rPr>
          <w:rFonts w:ascii="Times" w:eastAsiaTheme="minorEastAsia" w:hAnsi="Times" w:cs="Times"/>
          <w:sz w:val="24"/>
          <w:szCs w:val="24"/>
          <w:rPrChange w:id="923" w:author="zjstone" w:date="2018-03-21T19:49:00Z">
            <w:rPr>
              <w:rFonts w:ascii="Times" w:eastAsiaTheme="minorEastAsia" w:hAnsi="Times" w:cs="Times"/>
              <w:sz w:val="18"/>
              <w:szCs w:val="18"/>
            </w:rPr>
          </w:rPrChange>
        </w:rPr>
        <w:pPrChange w:id="924" w:author="zjstone" w:date="2018-03-21T19:58:00Z">
          <w:pPr>
            <w:pStyle w:val="2"/>
            <w:keepNext w:val="0"/>
            <w:keepLines w:val="0"/>
            <w:spacing w:before="0" w:after="40" w:line="240" w:lineRule="exact"/>
          </w:pPr>
        </w:pPrChange>
      </w:pPr>
      <w:r w:rsidRPr="000E6354">
        <w:rPr>
          <w:rFonts w:ascii="Times" w:eastAsiaTheme="minorEastAsia" w:hAnsi="Times" w:cs="Times" w:hint="eastAsia"/>
          <w:sz w:val="24"/>
          <w:szCs w:val="24"/>
          <w:rPrChange w:id="925" w:author="zjstone" w:date="2018-03-21T19:49:00Z">
            <w:rPr>
              <w:rFonts w:ascii="Times" w:eastAsiaTheme="minorEastAsia" w:hAnsi="Times" w:cs="Times" w:hint="eastAsia"/>
              <w:sz w:val="18"/>
              <w:szCs w:val="18"/>
            </w:rPr>
          </w:rPrChange>
        </w:rPr>
        <w:t>4</w:t>
      </w:r>
      <w:r w:rsidR="00AA6980" w:rsidRPr="000E6354">
        <w:rPr>
          <w:rFonts w:ascii="Times" w:eastAsiaTheme="minorEastAsia" w:hAnsi="Times" w:cs="Times"/>
          <w:sz w:val="24"/>
          <w:szCs w:val="24"/>
          <w:rPrChange w:id="926" w:author="zjstone" w:date="2018-03-21T19:49:00Z">
            <w:rPr>
              <w:rFonts w:ascii="Times" w:eastAsiaTheme="minorEastAsia" w:hAnsi="Times" w:cs="Times"/>
              <w:sz w:val="18"/>
              <w:szCs w:val="18"/>
            </w:rPr>
          </w:rPrChange>
        </w:rPr>
        <w:t>.1 Experiments on defense effectiveness test with AURLS</w:t>
      </w:r>
    </w:p>
    <w:p w:rsidR="00F82491" w:rsidRPr="000E6354" w:rsidRDefault="00AA6980" w:rsidP="0011259B">
      <w:pPr>
        <w:pStyle w:val="a4"/>
        <w:spacing w:after="120" w:line="360" w:lineRule="auto"/>
        <w:jc w:val="both"/>
        <w:rPr>
          <w:rFonts w:ascii="Times" w:hAnsi="Times" w:cs="Times"/>
          <w:sz w:val="24"/>
          <w:szCs w:val="24"/>
          <w:rPrChange w:id="927" w:author="zjstone" w:date="2018-03-21T19:49:00Z">
            <w:rPr>
              <w:rFonts w:ascii="Times" w:hAnsi="Times" w:cs="Times"/>
              <w:sz w:val="20"/>
              <w:szCs w:val="20"/>
            </w:rPr>
          </w:rPrChange>
        </w:rPr>
        <w:pPrChange w:id="928" w:author="zjstone" w:date="2018-03-21T19:58:00Z">
          <w:pPr>
            <w:pStyle w:val="a4"/>
            <w:spacing w:after="120" w:line="240" w:lineRule="exact"/>
            <w:jc w:val="both"/>
          </w:pPr>
        </w:pPrChange>
      </w:pPr>
      <w:r w:rsidRPr="000E6354">
        <w:rPr>
          <w:rFonts w:ascii="Times" w:hAnsi="Times" w:cs="Times"/>
          <w:sz w:val="24"/>
          <w:szCs w:val="24"/>
          <w:rPrChange w:id="929" w:author="zjstone" w:date="2018-03-21T19:49:00Z">
            <w:rPr>
              <w:rFonts w:ascii="Times" w:hAnsi="Times" w:cs="Times"/>
              <w:sz w:val="20"/>
              <w:szCs w:val="20"/>
            </w:rPr>
          </w:rPrChange>
        </w:rPr>
        <w:t>In the system protection experiment, we chose the Damn vulnerable web application (DVWA)</w:t>
      </w:r>
      <w:r w:rsidRPr="000E6354">
        <w:rPr>
          <w:rFonts w:ascii="Times" w:hAnsi="Times" w:cs="Times"/>
          <w:sz w:val="24"/>
          <w:szCs w:val="24"/>
          <w:rPrChange w:id="930" w:author="zjstone" w:date="2018-03-21T19:49:00Z">
            <w:rPr>
              <w:rFonts w:ascii="Times" w:hAnsi="Times" w:cs="Times"/>
              <w:sz w:val="20"/>
              <w:szCs w:val="20"/>
            </w:rPr>
          </w:rPrChange>
        </w:rPr>
        <w:fldChar w:fldCharType="begin"/>
      </w:r>
      <w:r w:rsidR="00BA6CCB" w:rsidRPr="000E6354">
        <w:rPr>
          <w:rFonts w:ascii="Times" w:hAnsi="Times" w:cs="Times"/>
          <w:sz w:val="24"/>
          <w:szCs w:val="24"/>
          <w:rPrChange w:id="931" w:author="zjstone" w:date="2018-03-21T19:49:00Z">
            <w:rPr>
              <w:rFonts w:ascii="Times" w:hAnsi="Times" w:cs="Times"/>
              <w:sz w:val="20"/>
              <w:szCs w:val="20"/>
            </w:rPr>
          </w:rPrChange>
        </w:rPr>
        <w:instrText xml:space="preserve"> ADDIN EN.CITE &lt;EndNote&gt;&lt;Cite&gt;&lt;RecNum&gt;79&lt;/RecNum&gt;&lt;DisplayText&gt;[3]&lt;/DisplayText&gt;&lt;record&gt;&lt;rec-number&gt;79&lt;/rec-number&gt;&lt;foreign-keys&gt;&lt;key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http://www.dvwa.co.uk/&lt;/url&gt;&lt;/related-urls&gt;&lt;/urls&gt;&lt;/record&gt;&lt;/Cite&gt;&lt;Cite&gt;&lt;RecNum&gt;79&lt;/RecNum&gt;&lt;record&gt;&lt;rec-number&gt;79&lt;/rec-number&gt;&lt;foreign-keys&gt;&lt;key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http://www.dvwa.co.uk/&lt;/url&gt;&lt;/related-urls&gt;&lt;/urls&gt;&lt;/record&gt;&lt;/Cite&gt;&lt;/EndNote&gt;</w:instrText>
      </w:r>
      <w:r w:rsidRPr="000E6354">
        <w:rPr>
          <w:rFonts w:ascii="Times" w:hAnsi="Times" w:cs="Times"/>
          <w:sz w:val="24"/>
          <w:szCs w:val="24"/>
          <w:rPrChange w:id="932" w:author="zjstone" w:date="2018-03-21T19:49:00Z">
            <w:rPr>
              <w:rFonts w:ascii="Times" w:hAnsi="Times" w:cs="Times"/>
              <w:sz w:val="20"/>
              <w:szCs w:val="20"/>
            </w:rPr>
          </w:rPrChange>
        </w:rPr>
        <w:fldChar w:fldCharType="end"/>
      </w:r>
      <w:r w:rsidR="00BA6CCB" w:rsidRPr="000E6354">
        <w:rPr>
          <w:rFonts w:ascii="Times" w:hAnsi="Times" w:cs="Times"/>
          <w:sz w:val="24"/>
          <w:szCs w:val="24"/>
          <w:rPrChange w:id="933" w:author="zjstone" w:date="2018-03-21T19:49:00Z">
            <w:rPr>
              <w:rFonts w:ascii="Times" w:hAnsi="Times" w:cs="Times"/>
              <w:sz w:val="20"/>
              <w:szCs w:val="20"/>
            </w:rPr>
          </w:rPrChange>
        </w:rPr>
        <w:t xml:space="preserve"> </w:t>
      </w:r>
      <w:r w:rsidR="00B374FD" w:rsidRPr="000E6354">
        <w:rPr>
          <w:sz w:val="24"/>
          <w:szCs w:val="24"/>
          <w:rPrChange w:id="934" w:author="zjstone" w:date="2018-03-21T19:49:00Z">
            <w:rPr/>
          </w:rPrChange>
        </w:rPr>
        <w:fldChar w:fldCharType="begin"/>
      </w:r>
      <w:r w:rsidR="00B374FD" w:rsidRPr="000E6354">
        <w:rPr>
          <w:sz w:val="24"/>
          <w:szCs w:val="24"/>
          <w:rPrChange w:id="935" w:author="zjstone" w:date="2018-03-21T19:49:00Z">
            <w:rPr/>
          </w:rPrChange>
        </w:rPr>
        <w:instrText xml:space="preserve"> HYPERLINK \l "_ENREF_28" \o ",  #79" </w:instrText>
      </w:r>
      <w:r w:rsidR="00B374FD" w:rsidRPr="000E6354">
        <w:rPr>
          <w:sz w:val="24"/>
          <w:szCs w:val="24"/>
          <w:rPrChange w:id="936" w:author="zjstone" w:date="2018-03-21T19:49:00Z">
            <w:rPr/>
          </w:rPrChange>
        </w:rPr>
        <w:fldChar w:fldCharType="separate"/>
      </w:r>
      <w:r w:rsidRPr="000E6354">
        <w:rPr>
          <w:rFonts w:ascii="Times" w:hAnsi="Times" w:cs="Times"/>
          <w:sz w:val="24"/>
          <w:szCs w:val="24"/>
          <w:rPrChange w:id="937" w:author="zjstone" w:date="2018-03-21T19:49:00Z">
            <w:rPr>
              <w:rFonts w:ascii="Times" w:hAnsi="Times" w:cs="Times"/>
              <w:sz w:val="20"/>
              <w:szCs w:val="20"/>
            </w:rPr>
          </w:rPrChange>
        </w:rPr>
        <w:t>[2</w:t>
      </w:r>
      <w:r w:rsidR="00B374FD" w:rsidRPr="000E6354">
        <w:rPr>
          <w:rFonts w:ascii="Times" w:hAnsi="Times" w:cs="Times"/>
          <w:sz w:val="24"/>
          <w:szCs w:val="24"/>
          <w:rPrChange w:id="938" w:author="zjstone" w:date="2018-03-21T19:49:00Z">
            <w:rPr>
              <w:rFonts w:ascii="Times" w:hAnsi="Times" w:cs="Times"/>
              <w:sz w:val="20"/>
              <w:szCs w:val="20"/>
            </w:rPr>
          </w:rPrChange>
        </w:rPr>
        <w:fldChar w:fldCharType="end"/>
      </w:r>
      <w:r w:rsidR="00E0511C" w:rsidRPr="000E6354">
        <w:rPr>
          <w:rFonts w:ascii="Times" w:hAnsi="Times" w:cs="Times" w:hint="eastAsia"/>
          <w:sz w:val="24"/>
          <w:szCs w:val="24"/>
          <w:rPrChange w:id="939" w:author="zjstone" w:date="2018-03-21T19:49:00Z">
            <w:rPr>
              <w:rFonts w:ascii="Times" w:hAnsi="Times" w:cs="Times" w:hint="eastAsia"/>
              <w:sz w:val="20"/>
              <w:szCs w:val="20"/>
            </w:rPr>
          </w:rPrChange>
        </w:rPr>
        <w:t>7</w:t>
      </w:r>
      <w:r w:rsidRPr="000E6354">
        <w:rPr>
          <w:rFonts w:ascii="Times" w:hAnsi="Times" w:cs="Times"/>
          <w:sz w:val="24"/>
          <w:szCs w:val="24"/>
          <w:rPrChange w:id="940" w:author="zjstone" w:date="2018-03-21T19:49:00Z">
            <w:rPr>
              <w:rFonts w:ascii="Times" w:hAnsi="Times" w:cs="Times"/>
              <w:sz w:val="20"/>
              <w:szCs w:val="20"/>
            </w:rPr>
          </w:rPrChange>
        </w:rPr>
        <w:t xml:space="preserve">] as the benchmark system. </w:t>
      </w:r>
      <w:r w:rsidRPr="000E6354">
        <w:rPr>
          <w:rFonts w:ascii="Times" w:hAnsi="Times" w:cs="Times"/>
          <w:sz w:val="24"/>
          <w:szCs w:val="24"/>
          <w:rPrChange w:id="941" w:author="zjstone" w:date="2018-03-21T19:49:00Z">
            <w:rPr>
              <w:rFonts w:ascii="Times" w:hAnsi="Times" w:cs="Times"/>
            </w:rPr>
          </w:rPrChange>
        </w:rPr>
        <w:t>DVWA</w:t>
      </w:r>
      <w:r w:rsidRPr="000E6354">
        <w:rPr>
          <w:rFonts w:ascii="Times" w:hAnsi="Times" w:cs="Times"/>
          <w:sz w:val="24"/>
          <w:szCs w:val="24"/>
          <w:rPrChange w:id="942" w:author="zjstone" w:date="2018-03-21T19:49:00Z">
            <w:rPr>
              <w:rFonts w:ascii="Times" w:hAnsi="Times" w:cs="Times"/>
              <w:sz w:val="20"/>
              <w:szCs w:val="20"/>
            </w:rPr>
          </w:rPrChange>
        </w:rPr>
        <w:t xml:space="preserve"> is a PHP/MySQL web application that is very vulnerable. It has many common web vulnerabilities built-in, including the Top 10 vulnerabilities of the OWASP. </w:t>
      </w:r>
    </w:p>
    <w:p w:rsidR="00F82491" w:rsidRPr="000E6354" w:rsidRDefault="00AA6980" w:rsidP="0011259B">
      <w:pPr>
        <w:pStyle w:val="a4"/>
        <w:spacing w:after="120" w:line="360" w:lineRule="auto"/>
        <w:jc w:val="both"/>
        <w:rPr>
          <w:rFonts w:ascii="Times" w:hAnsi="Times" w:cs="Times"/>
          <w:sz w:val="24"/>
          <w:szCs w:val="24"/>
          <w:rPrChange w:id="943" w:author="zjstone" w:date="2018-03-21T19:49:00Z">
            <w:rPr>
              <w:rFonts w:ascii="Times" w:hAnsi="Times" w:cs="Times"/>
              <w:sz w:val="20"/>
              <w:szCs w:val="20"/>
            </w:rPr>
          </w:rPrChange>
        </w:rPr>
        <w:pPrChange w:id="944" w:author="zjstone" w:date="2018-03-21T19:58:00Z">
          <w:pPr>
            <w:pStyle w:val="a4"/>
            <w:spacing w:after="120" w:line="240" w:lineRule="exact"/>
            <w:jc w:val="both"/>
          </w:pPr>
        </w:pPrChange>
      </w:pPr>
      <w:r w:rsidRPr="000E6354">
        <w:rPr>
          <w:rFonts w:ascii="Times" w:hAnsi="Times" w:cs="Times"/>
          <w:sz w:val="24"/>
          <w:szCs w:val="24"/>
          <w:rPrChange w:id="945" w:author="zjstone" w:date="2018-03-21T19:49:00Z">
            <w:rPr>
              <w:rFonts w:ascii="Times" w:hAnsi="Times" w:cs="Times"/>
              <w:sz w:val="20"/>
              <w:szCs w:val="20"/>
            </w:rPr>
          </w:rPrChange>
        </w:rPr>
        <w:t xml:space="preserve">For testing the defense effect of AURLS, we set the security level of the DVWA to </w:t>
      </w:r>
      <w:r w:rsidRPr="000E6354">
        <w:rPr>
          <w:rFonts w:ascii="Times" w:hAnsi="Times" w:cs="Times"/>
          <w:i/>
          <w:sz w:val="24"/>
          <w:szCs w:val="24"/>
          <w:rPrChange w:id="946" w:author="zjstone" w:date="2018-03-21T19:49:00Z">
            <w:rPr>
              <w:rFonts w:ascii="Times" w:hAnsi="Times" w:cs="Times"/>
              <w:i/>
              <w:sz w:val="20"/>
              <w:szCs w:val="20"/>
            </w:rPr>
          </w:rPrChange>
        </w:rPr>
        <w:t>LOW</w:t>
      </w:r>
      <w:r w:rsidRPr="000E6354">
        <w:rPr>
          <w:rFonts w:ascii="Times" w:hAnsi="Times" w:cs="Times"/>
          <w:sz w:val="24"/>
          <w:szCs w:val="24"/>
          <w:rPrChange w:id="947" w:author="zjstone" w:date="2018-03-21T19:49:00Z">
            <w:rPr>
              <w:rFonts w:ascii="Times" w:hAnsi="Times" w:cs="Times"/>
              <w:sz w:val="20"/>
              <w:szCs w:val="20"/>
            </w:rPr>
          </w:rPrChange>
        </w:rPr>
        <w:t xml:space="preserve">, and did not install </w:t>
      </w:r>
      <w:r w:rsidRPr="000E6354">
        <w:rPr>
          <w:rFonts w:ascii="Times" w:hAnsi="Times" w:cs="Times"/>
          <w:sz w:val="24"/>
          <w:szCs w:val="24"/>
          <w:rPrChange w:id="948" w:author="zjstone" w:date="2018-03-21T19:49:00Z">
            <w:rPr>
              <w:rFonts w:ascii="Times" w:hAnsi="Times" w:cs="Times"/>
              <w:sz w:val="20"/>
              <w:szCs w:val="20"/>
            </w:rPr>
          </w:rPrChange>
        </w:rPr>
        <w:lastRenderedPageBreak/>
        <w:t>any other protection tools besides AURLS in this experiment. We conducted the penetration test without AURLS and with AURLS. The test methods included manual testing and automated tools.</w:t>
      </w:r>
    </w:p>
    <w:p w:rsidR="00F82491" w:rsidRPr="000E6354" w:rsidRDefault="00AA6980" w:rsidP="0011259B">
      <w:pPr>
        <w:pStyle w:val="a4"/>
        <w:spacing w:after="120" w:line="360" w:lineRule="auto"/>
        <w:jc w:val="both"/>
        <w:rPr>
          <w:rFonts w:ascii="Times" w:hAnsi="Times" w:cs="Times"/>
          <w:sz w:val="24"/>
          <w:szCs w:val="24"/>
          <w:rPrChange w:id="949" w:author="zjstone" w:date="2018-03-21T19:49:00Z">
            <w:rPr>
              <w:rFonts w:ascii="Times" w:hAnsi="Times" w:cs="Times"/>
              <w:sz w:val="20"/>
              <w:szCs w:val="20"/>
            </w:rPr>
          </w:rPrChange>
        </w:rPr>
        <w:pPrChange w:id="950" w:author="zjstone" w:date="2018-03-21T19:58:00Z">
          <w:pPr>
            <w:pStyle w:val="a4"/>
            <w:spacing w:after="120" w:line="240" w:lineRule="exact"/>
            <w:jc w:val="both"/>
          </w:pPr>
        </w:pPrChange>
      </w:pPr>
      <w:r w:rsidRPr="000E6354">
        <w:rPr>
          <w:rFonts w:ascii="Times" w:hAnsi="Times" w:cs="Times"/>
          <w:sz w:val="24"/>
          <w:szCs w:val="24"/>
          <w:rPrChange w:id="951" w:author="zjstone" w:date="2018-03-21T19:49:00Z">
            <w:rPr>
              <w:rFonts w:ascii="Times" w:hAnsi="Times" w:cs="Times"/>
              <w:sz w:val="20"/>
              <w:szCs w:val="20"/>
            </w:rPr>
          </w:rPrChange>
        </w:rPr>
        <w:t>The tests for DVWA included brute force attack</w:t>
      </w:r>
      <w:r w:rsidR="00135978" w:rsidRPr="000E6354">
        <w:rPr>
          <w:rFonts w:ascii="Times" w:hAnsi="Times" w:cs="Times" w:hint="eastAsia"/>
          <w:sz w:val="24"/>
          <w:szCs w:val="24"/>
          <w:rPrChange w:id="952" w:author="zjstone" w:date="2018-03-21T19:49:00Z">
            <w:rPr>
              <w:rFonts w:ascii="Times" w:hAnsi="Times" w:cs="Times" w:hint="eastAsia"/>
              <w:sz w:val="20"/>
              <w:szCs w:val="20"/>
            </w:rPr>
          </w:rPrChange>
        </w:rPr>
        <w:t xml:space="preserve">, </w:t>
      </w:r>
      <w:r w:rsidRPr="000E6354">
        <w:rPr>
          <w:rFonts w:ascii="Times" w:hAnsi="Times" w:cs="Times"/>
          <w:sz w:val="24"/>
          <w:szCs w:val="24"/>
          <w:rPrChange w:id="953" w:author="zjstone" w:date="2018-03-21T19:49:00Z">
            <w:rPr>
              <w:rFonts w:ascii="Times" w:hAnsi="Times" w:cs="Times"/>
              <w:sz w:val="20"/>
              <w:szCs w:val="20"/>
            </w:rPr>
          </w:rPrChange>
        </w:rPr>
        <w:t xml:space="preserve">CSRF, file inclusion, XSS (reflected) and XSS </w:t>
      </w:r>
      <w:r w:rsidRPr="000E6354">
        <w:rPr>
          <w:rFonts w:ascii="Times" w:hAnsi="Times" w:cs="Times" w:hint="eastAsia"/>
          <w:sz w:val="24"/>
          <w:szCs w:val="24"/>
          <w:rPrChange w:id="954" w:author="zjstone" w:date="2018-03-21T19:49:00Z">
            <w:rPr>
              <w:rFonts w:ascii="Times" w:hAnsi="Times" w:cs="Times" w:hint="eastAsia"/>
              <w:sz w:val="20"/>
              <w:szCs w:val="20"/>
            </w:rPr>
          </w:rPrChange>
        </w:rPr>
        <w:t>(</w:t>
      </w:r>
      <w:r w:rsidRPr="000E6354">
        <w:rPr>
          <w:rFonts w:ascii="Times" w:hAnsi="Times" w:cs="Times"/>
          <w:sz w:val="24"/>
          <w:szCs w:val="24"/>
          <w:rPrChange w:id="955" w:author="zjstone" w:date="2018-03-21T19:49:00Z">
            <w:rPr>
              <w:rFonts w:ascii="Times" w:hAnsi="Times" w:cs="Times"/>
              <w:sz w:val="20"/>
              <w:szCs w:val="20"/>
            </w:rPr>
          </w:rPrChange>
        </w:rPr>
        <w:t>stored</w:t>
      </w:r>
      <w:r w:rsidRPr="000E6354">
        <w:rPr>
          <w:rFonts w:ascii="Times" w:hAnsi="Times" w:cs="Times" w:hint="eastAsia"/>
          <w:sz w:val="24"/>
          <w:szCs w:val="24"/>
          <w:rPrChange w:id="956" w:author="zjstone" w:date="2018-03-21T19:49:00Z">
            <w:rPr>
              <w:rFonts w:ascii="Times" w:hAnsi="Times" w:cs="Times" w:hint="eastAsia"/>
              <w:sz w:val="20"/>
              <w:szCs w:val="20"/>
            </w:rPr>
          </w:rPrChange>
        </w:rPr>
        <w:t>)</w:t>
      </w:r>
      <w:r w:rsidRPr="000E6354">
        <w:rPr>
          <w:rFonts w:ascii="Times" w:hAnsi="Times" w:cs="Times"/>
          <w:sz w:val="24"/>
          <w:szCs w:val="24"/>
          <w:rPrChange w:id="957" w:author="zjstone" w:date="2018-03-21T19:49:00Z">
            <w:rPr>
              <w:rFonts w:ascii="Times" w:hAnsi="Times" w:cs="Times"/>
              <w:sz w:val="20"/>
              <w:szCs w:val="20"/>
            </w:rPr>
          </w:rPrChange>
        </w:rPr>
        <w:t>. The detail of the test procedures and results are described as follows.</w:t>
      </w:r>
    </w:p>
    <w:p w:rsidR="00F82491" w:rsidRPr="000E6354" w:rsidRDefault="0015292A" w:rsidP="0011259B">
      <w:pPr>
        <w:autoSpaceDE w:val="0"/>
        <w:autoSpaceDN w:val="0"/>
        <w:adjustRightInd w:val="0"/>
        <w:spacing w:line="360" w:lineRule="auto"/>
        <w:rPr>
          <w:rFonts w:ascii="Times" w:hAnsi="Times" w:cs="Times"/>
          <w:sz w:val="24"/>
          <w:szCs w:val="24"/>
          <w:rPrChange w:id="958" w:author="zjstone" w:date="2018-03-21T19:49:00Z">
            <w:rPr>
              <w:rFonts w:ascii="Times" w:hAnsi="Times" w:cs="Times"/>
            </w:rPr>
          </w:rPrChange>
        </w:rPr>
        <w:pPrChange w:id="959" w:author="zjstone" w:date="2018-03-21T19:58:00Z">
          <w:pPr>
            <w:autoSpaceDE w:val="0"/>
            <w:autoSpaceDN w:val="0"/>
            <w:adjustRightInd w:val="0"/>
            <w:jc w:val="center"/>
          </w:pPr>
        </w:pPrChange>
      </w:pPr>
      <w:r w:rsidRPr="000E6354">
        <w:rPr>
          <w:sz w:val="24"/>
          <w:szCs w:val="24"/>
          <w:rPrChange w:id="960" w:author="zjstone" w:date="2018-03-21T19:49:00Z">
            <w:rPr/>
          </w:rPrChange>
        </w:rPr>
        <w:object w:dxaOrig="10152" w:dyaOrig="6444">
          <v:shape id="_x0000_i1027" type="#_x0000_t75" style="width:214.8pt;height:136.2pt" o:ole="">
            <v:imagedata r:id="rId12" o:title=""/>
          </v:shape>
          <o:OLEObject Type="Embed" ProgID="Visio.Drawing.15" ShapeID="_x0000_i1027" DrawAspect="Content" ObjectID="_1583167557" r:id="rId13"/>
        </w:object>
      </w:r>
    </w:p>
    <w:p w:rsidR="00F82491" w:rsidRPr="000E6354" w:rsidRDefault="00AA6980" w:rsidP="0011259B">
      <w:pPr>
        <w:spacing w:line="360" w:lineRule="auto"/>
        <w:rPr>
          <w:rFonts w:ascii="Times" w:hAnsi="Times" w:cs="Times"/>
          <w:sz w:val="24"/>
          <w:szCs w:val="24"/>
          <w:rPrChange w:id="961" w:author="zjstone" w:date="2018-03-21T19:49:00Z">
            <w:rPr>
              <w:rFonts w:ascii="Times" w:hAnsi="Times" w:cs="Times"/>
              <w:sz w:val="20"/>
              <w:szCs w:val="20"/>
            </w:rPr>
          </w:rPrChange>
        </w:rPr>
        <w:pPrChange w:id="962" w:author="zjstone" w:date="2018-03-21T19:58:00Z">
          <w:pPr>
            <w:spacing w:line="240" w:lineRule="exact"/>
            <w:jc w:val="center"/>
          </w:pPr>
        </w:pPrChange>
      </w:pPr>
      <w:r w:rsidRPr="000E6354">
        <w:rPr>
          <w:rFonts w:ascii="Times" w:hAnsi="Times" w:cs="Times"/>
          <w:kern w:val="0"/>
          <w:sz w:val="24"/>
          <w:szCs w:val="24"/>
          <w:rPrChange w:id="963" w:author="zjstone" w:date="2018-03-21T19:49:00Z">
            <w:rPr>
              <w:rFonts w:ascii="Times" w:hAnsi="Times" w:cs="Times"/>
              <w:kern w:val="0"/>
              <w:sz w:val="16"/>
              <w:szCs w:val="16"/>
            </w:rPr>
          </w:rPrChange>
        </w:rPr>
        <w:t>Fig. 4 Test environment</w:t>
      </w:r>
    </w:p>
    <w:p w:rsidR="00F82491" w:rsidRPr="000E6354" w:rsidRDefault="006D6F01" w:rsidP="0011259B">
      <w:pPr>
        <w:pStyle w:val="2"/>
        <w:spacing w:before="0" w:after="40" w:line="360" w:lineRule="auto"/>
        <w:rPr>
          <w:rFonts w:ascii="Times" w:hAnsi="Times" w:cs="Times"/>
          <w:b w:val="0"/>
          <w:sz w:val="24"/>
          <w:szCs w:val="24"/>
          <w:rPrChange w:id="964" w:author="zjstone" w:date="2018-03-21T19:49:00Z">
            <w:rPr>
              <w:rFonts w:ascii="Times" w:hAnsi="Times" w:cs="Times"/>
              <w:b w:val="0"/>
              <w:sz w:val="18"/>
              <w:szCs w:val="18"/>
            </w:rPr>
          </w:rPrChange>
        </w:rPr>
        <w:pPrChange w:id="965" w:author="zjstone" w:date="2018-03-21T19:58:00Z">
          <w:pPr>
            <w:pStyle w:val="2"/>
            <w:spacing w:before="0" w:after="40" w:line="240" w:lineRule="exact"/>
          </w:pPr>
        </w:pPrChange>
      </w:pPr>
      <w:r w:rsidRPr="000E6354">
        <w:rPr>
          <w:rFonts w:ascii="Times" w:eastAsiaTheme="minorEastAsia" w:hAnsi="Times" w:cs="Times" w:hint="eastAsia"/>
          <w:sz w:val="24"/>
          <w:szCs w:val="24"/>
          <w:rPrChange w:id="966" w:author="zjstone" w:date="2018-03-21T19:49:00Z">
            <w:rPr>
              <w:rFonts w:ascii="Times" w:eastAsiaTheme="minorEastAsia" w:hAnsi="Times" w:cs="Times" w:hint="eastAsia"/>
              <w:sz w:val="18"/>
              <w:szCs w:val="18"/>
            </w:rPr>
          </w:rPrChange>
        </w:rPr>
        <w:t>4</w:t>
      </w:r>
      <w:r w:rsidR="00AA6980" w:rsidRPr="000E6354">
        <w:rPr>
          <w:rFonts w:ascii="Times" w:eastAsiaTheme="minorEastAsia" w:hAnsi="Times" w:cs="Times"/>
          <w:sz w:val="24"/>
          <w:szCs w:val="24"/>
          <w:rPrChange w:id="967" w:author="zjstone" w:date="2018-03-21T19:49:00Z">
            <w:rPr>
              <w:rFonts w:ascii="Times" w:eastAsiaTheme="minorEastAsia" w:hAnsi="Times" w:cs="Times"/>
              <w:sz w:val="18"/>
              <w:szCs w:val="18"/>
            </w:rPr>
          </w:rPrChange>
        </w:rPr>
        <w:t xml:space="preserve">.1.1 Brute Force Attack </w:t>
      </w:r>
    </w:p>
    <w:p w:rsidR="00F82491" w:rsidRPr="000E6354" w:rsidRDefault="00AA6980" w:rsidP="0011259B">
      <w:pPr>
        <w:pStyle w:val="a4"/>
        <w:spacing w:after="120" w:line="360" w:lineRule="auto"/>
        <w:jc w:val="both"/>
        <w:rPr>
          <w:rFonts w:ascii="Times" w:hAnsi="Times" w:cs="Times"/>
          <w:sz w:val="24"/>
          <w:szCs w:val="24"/>
          <w:rPrChange w:id="968" w:author="zjstone" w:date="2018-03-21T19:49:00Z">
            <w:rPr>
              <w:rFonts w:ascii="Times" w:hAnsi="Times" w:cs="Times"/>
              <w:sz w:val="20"/>
              <w:szCs w:val="20"/>
            </w:rPr>
          </w:rPrChange>
        </w:rPr>
        <w:pPrChange w:id="969" w:author="zjstone" w:date="2018-03-21T19:58:00Z">
          <w:pPr>
            <w:pStyle w:val="a4"/>
            <w:spacing w:after="120" w:line="240" w:lineRule="exact"/>
            <w:jc w:val="both"/>
          </w:pPr>
        </w:pPrChange>
      </w:pPr>
      <w:bookmarkStart w:id="970" w:name="OLE_LINK46"/>
      <w:r w:rsidRPr="000E6354">
        <w:rPr>
          <w:rFonts w:ascii="Times" w:hAnsi="Times" w:cs="Times"/>
          <w:sz w:val="24"/>
          <w:szCs w:val="24"/>
          <w:rPrChange w:id="971" w:author="zjstone" w:date="2018-03-21T19:49:00Z">
            <w:rPr>
              <w:rFonts w:ascii="Times" w:hAnsi="Times" w:cs="Times"/>
              <w:sz w:val="20"/>
              <w:szCs w:val="20"/>
            </w:rPr>
          </w:rPrChange>
        </w:rPr>
        <w:t xml:space="preserve">Since DVWA does not apply verification code technology, we carried out password cracking by a brute force attack. </w:t>
      </w:r>
    </w:p>
    <w:p w:rsidR="00F82491" w:rsidRPr="000E6354" w:rsidRDefault="00AA6980" w:rsidP="0011259B">
      <w:pPr>
        <w:pStyle w:val="a4"/>
        <w:spacing w:after="120" w:line="360" w:lineRule="auto"/>
        <w:jc w:val="both"/>
        <w:rPr>
          <w:rFonts w:ascii="Times" w:hAnsi="Times" w:cs="Times"/>
          <w:sz w:val="24"/>
          <w:szCs w:val="24"/>
          <w:rPrChange w:id="972" w:author="zjstone" w:date="2018-03-21T19:49:00Z">
            <w:rPr>
              <w:rFonts w:ascii="Times" w:hAnsi="Times" w:cs="Times"/>
              <w:sz w:val="20"/>
              <w:szCs w:val="20"/>
            </w:rPr>
          </w:rPrChange>
        </w:rPr>
        <w:pPrChange w:id="973" w:author="zjstone" w:date="2018-03-21T19:58:00Z">
          <w:pPr>
            <w:pStyle w:val="a4"/>
            <w:spacing w:after="120" w:line="240" w:lineRule="exact"/>
            <w:jc w:val="both"/>
          </w:pPr>
        </w:pPrChange>
      </w:pPr>
      <w:r w:rsidRPr="000E6354">
        <w:rPr>
          <w:rFonts w:ascii="Times" w:hAnsi="Times" w:cs="Times"/>
          <w:sz w:val="24"/>
          <w:szCs w:val="24"/>
          <w:rPrChange w:id="974" w:author="zjstone" w:date="2018-03-21T19:49:00Z">
            <w:rPr>
              <w:rFonts w:ascii="Times" w:hAnsi="Times" w:cs="Times"/>
              <w:sz w:val="20"/>
              <w:szCs w:val="20"/>
            </w:rPr>
          </w:rPrChange>
        </w:rPr>
        <w:t xml:space="preserve">In the case without AURLS, we used the burpsuite tool and soon figured out one user account and password </w:t>
      </w:r>
      <w:r w:rsidRPr="000E6354">
        <w:rPr>
          <w:rFonts w:ascii="Times" w:hAnsi="Times" w:cs="Times"/>
          <w:sz w:val="24"/>
          <w:szCs w:val="24"/>
          <w:rPrChange w:id="975" w:author="zjstone" w:date="2018-03-21T19:49:00Z">
            <w:rPr>
              <w:rFonts w:ascii="Times" w:hAnsi="Times" w:cs="Times"/>
              <w:sz w:val="20"/>
              <w:szCs w:val="20"/>
            </w:rPr>
          </w:rPrChange>
        </w:rPr>
        <w:lastRenderedPageBreak/>
        <w:t>(username: “admin”, password: “password”).</w:t>
      </w:r>
    </w:p>
    <w:p w:rsidR="00F82491" w:rsidRPr="000E6354" w:rsidRDefault="00AA6980" w:rsidP="0011259B">
      <w:pPr>
        <w:pStyle w:val="a4"/>
        <w:spacing w:after="120" w:line="360" w:lineRule="auto"/>
        <w:jc w:val="both"/>
        <w:rPr>
          <w:rFonts w:ascii="Times" w:hAnsi="Times" w:cs="Times"/>
          <w:sz w:val="24"/>
          <w:szCs w:val="24"/>
          <w:rPrChange w:id="976" w:author="zjstone" w:date="2018-03-21T19:49:00Z">
            <w:rPr>
              <w:rFonts w:ascii="Times" w:hAnsi="Times" w:cs="Times"/>
              <w:sz w:val="20"/>
              <w:szCs w:val="20"/>
            </w:rPr>
          </w:rPrChange>
        </w:rPr>
        <w:pPrChange w:id="977" w:author="zjstone" w:date="2018-03-21T19:58:00Z">
          <w:pPr>
            <w:pStyle w:val="a4"/>
            <w:spacing w:after="120" w:line="240" w:lineRule="exact"/>
            <w:jc w:val="both"/>
          </w:pPr>
        </w:pPrChange>
      </w:pPr>
      <w:r w:rsidRPr="000E6354">
        <w:rPr>
          <w:rFonts w:ascii="Times" w:hAnsi="Times" w:cs="Times"/>
          <w:sz w:val="24"/>
          <w:szCs w:val="24"/>
          <w:rPrChange w:id="978" w:author="zjstone" w:date="2018-03-21T19:49:00Z">
            <w:rPr>
              <w:rFonts w:ascii="Times" w:hAnsi="Times" w:cs="Times"/>
              <w:sz w:val="20"/>
              <w:szCs w:val="20"/>
            </w:rPr>
          </w:rPrChange>
        </w:rPr>
        <w:t xml:space="preserve">In the case with AURLS, we perform this attack again. Apart from several requests getting normal responses at the beginning, the rest all returned a 403 error. Obviously, the attack failed. The successful defense is attributed to the virtual URL and user </w:t>
      </w:r>
      <w:r w:rsidR="00376555" w:rsidRPr="000E6354">
        <w:rPr>
          <w:rFonts w:ascii="Times" w:hAnsi="Times" w:cs="Times"/>
          <w:sz w:val="24"/>
          <w:szCs w:val="24"/>
          <w:rPrChange w:id="979" w:author="zjstone" w:date="2018-03-21T19:49:00Z">
            <w:rPr>
              <w:rFonts w:ascii="Times" w:hAnsi="Times" w:cs="Times"/>
              <w:sz w:val="20"/>
              <w:szCs w:val="20"/>
            </w:rPr>
          </w:rPrChange>
        </w:rPr>
        <w:t>identity</w:t>
      </w:r>
      <w:r w:rsidRPr="000E6354">
        <w:rPr>
          <w:rFonts w:ascii="Times" w:hAnsi="Times" w:cs="Times"/>
          <w:sz w:val="24"/>
          <w:szCs w:val="24"/>
          <w:rPrChange w:id="980" w:author="zjstone" w:date="2018-03-21T19:49:00Z">
            <w:rPr>
              <w:rFonts w:ascii="Times" w:hAnsi="Times" w:cs="Times"/>
              <w:sz w:val="20"/>
              <w:szCs w:val="20"/>
            </w:rPr>
          </w:rPrChange>
        </w:rPr>
        <w:t xml:space="preserve"> binding technique.</w:t>
      </w:r>
    </w:p>
    <w:bookmarkEnd w:id="970"/>
    <w:p w:rsidR="00F82491" w:rsidRPr="000E6354" w:rsidRDefault="006D6F01" w:rsidP="0011259B">
      <w:pPr>
        <w:pStyle w:val="2"/>
        <w:spacing w:before="0" w:after="40" w:line="360" w:lineRule="auto"/>
        <w:rPr>
          <w:rFonts w:ascii="Times" w:eastAsiaTheme="minorEastAsia" w:hAnsi="Times" w:cs="Times"/>
          <w:sz w:val="24"/>
          <w:szCs w:val="24"/>
          <w:rPrChange w:id="981" w:author="zjstone" w:date="2018-03-21T19:49:00Z">
            <w:rPr>
              <w:rFonts w:ascii="Times" w:eastAsiaTheme="minorEastAsia" w:hAnsi="Times" w:cs="Times"/>
              <w:sz w:val="18"/>
              <w:szCs w:val="18"/>
            </w:rPr>
          </w:rPrChange>
        </w:rPr>
        <w:pPrChange w:id="982" w:author="zjstone" w:date="2018-03-21T19:58:00Z">
          <w:pPr>
            <w:pStyle w:val="2"/>
            <w:spacing w:before="0" w:after="40" w:line="240" w:lineRule="exact"/>
          </w:pPr>
        </w:pPrChange>
      </w:pPr>
      <w:r w:rsidRPr="000E6354">
        <w:rPr>
          <w:rFonts w:ascii="Times" w:eastAsiaTheme="minorEastAsia" w:hAnsi="Times" w:cs="Times" w:hint="eastAsia"/>
          <w:sz w:val="24"/>
          <w:szCs w:val="24"/>
          <w:rPrChange w:id="983" w:author="zjstone" w:date="2018-03-21T19:49:00Z">
            <w:rPr>
              <w:rFonts w:ascii="Times" w:eastAsiaTheme="minorEastAsia" w:hAnsi="Times" w:cs="Times" w:hint="eastAsia"/>
              <w:sz w:val="18"/>
              <w:szCs w:val="18"/>
            </w:rPr>
          </w:rPrChange>
        </w:rPr>
        <w:t>4</w:t>
      </w:r>
      <w:r w:rsidR="00AA6980" w:rsidRPr="000E6354">
        <w:rPr>
          <w:rFonts w:ascii="Times" w:eastAsiaTheme="minorEastAsia" w:hAnsi="Times" w:cs="Times"/>
          <w:sz w:val="24"/>
          <w:szCs w:val="24"/>
          <w:rPrChange w:id="984" w:author="zjstone" w:date="2018-03-21T19:49:00Z">
            <w:rPr>
              <w:rFonts w:ascii="Times" w:eastAsiaTheme="minorEastAsia" w:hAnsi="Times" w:cs="Times"/>
              <w:sz w:val="18"/>
              <w:szCs w:val="18"/>
            </w:rPr>
          </w:rPrChange>
        </w:rPr>
        <w:t>.1.2 CSRF</w:t>
      </w:r>
    </w:p>
    <w:p w:rsidR="00F67EA6" w:rsidRPr="000E6354" w:rsidRDefault="00AA6980" w:rsidP="0011259B">
      <w:pPr>
        <w:pStyle w:val="a4"/>
        <w:spacing w:after="120" w:line="360" w:lineRule="auto"/>
        <w:jc w:val="both"/>
        <w:rPr>
          <w:rFonts w:ascii="Times" w:hAnsi="Times" w:cs="Times"/>
          <w:sz w:val="24"/>
          <w:szCs w:val="24"/>
          <w:rPrChange w:id="985" w:author="zjstone" w:date="2018-03-21T19:49:00Z">
            <w:rPr>
              <w:rFonts w:ascii="Times" w:hAnsi="Times" w:cs="Times"/>
              <w:sz w:val="20"/>
              <w:szCs w:val="20"/>
            </w:rPr>
          </w:rPrChange>
        </w:rPr>
        <w:pPrChange w:id="986" w:author="zjstone" w:date="2018-03-21T19:58:00Z">
          <w:pPr>
            <w:pStyle w:val="a4"/>
            <w:spacing w:after="120" w:line="240" w:lineRule="exact"/>
            <w:jc w:val="both"/>
          </w:pPr>
        </w:pPrChange>
      </w:pPr>
      <w:bookmarkStart w:id="987" w:name="OLE_LINK47"/>
      <w:r w:rsidRPr="000E6354">
        <w:rPr>
          <w:rFonts w:ascii="Times" w:hAnsi="Times" w:cs="Times"/>
          <w:sz w:val="24"/>
          <w:szCs w:val="24"/>
          <w:rPrChange w:id="988" w:author="zjstone" w:date="2018-03-21T19:49:00Z">
            <w:rPr>
              <w:rFonts w:ascii="Times" w:hAnsi="Times" w:cs="Times"/>
              <w:sz w:val="20"/>
              <w:szCs w:val="20"/>
            </w:rPr>
          </w:rPrChange>
        </w:rPr>
        <w:t xml:space="preserve">In this test, we designed a case to change a password without the victim’s knowledge. The prerequisite of the attack is that the victim is visiting or has visited the password change page and the cookie for this session is stored in the user’s browser. Assuming the link to change the password is </w:t>
      </w:r>
      <w:r w:rsidRPr="000E6354">
        <w:rPr>
          <w:rFonts w:ascii="Times" w:hAnsi="Times" w:cs="Times"/>
          <w:sz w:val="24"/>
          <w:szCs w:val="24"/>
          <w:rPrChange w:id="989" w:author="zjstone" w:date="2018-03-21T19:49:00Z">
            <w:rPr>
              <w:rFonts w:ascii="Times" w:hAnsi="Times" w:cs="Times"/>
              <w:sz w:val="20"/>
              <w:szCs w:val="20"/>
            </w:rPr>
          </w:rPrChange>
        </w:rPr>
        <w:lastRenderedPageBreak/>
        <w:t xml:space="preserve">“http://192.168.1.149/vulnerabilities/csrf/?password_new=hacker&amp;password_conf=hacker&amp;Change=Change”. The attacker induces the victim to visit a phishing link. For example, the attacker sends this victim a phishing link </w:t>
      </w:r>
      <w:bookmarkEnd w:id="987"/>
      <w:r w:rsidR="00D574E0" w:rsidRPr="000E6354">
        <w:rPr>
          <w:rFonts w:ascii="Times" w:hAnsi="Times" w:cs="Times"/>
          <w:sz w:val="24"/>
          <w:szCs w:val="24"/>
          <w:rPrChange w:id="990" w:author="zjstone" w:date="2018-03-21T19:49:00Z">
            <w:rPr>
              <w:rFonts w:ascii="Times" w:hAnsi="Times" w:cs="Times"/>
              <w:sz w:val="20"/>
              <w:szCs w:val="20"/>
            </w:rPr>
          </w:rPrChange>
        </w:rPr>
        <w:t>http://192.168.1.150/shopping.html</w:t>
      </w:r>
      <w:r w:rsidR="00D574E0" w:rsidRPr="000E6354">
        <w:rPr>
          <w:sz w:val="24"/>
          <w:szCs w:val="24"/>
          <w:rPrChange w:id="991" w:author="zjstone" w:date="2018-03-21T19:49:00Z">
            <w:rPr>
              <w:sz w:val="20"/>
            </w:rPr>
          </w:rPrChange>
        </w:rPr>
        <w:t xml:space="preserve"> </w:t>
      </w:r>
      <w:r w:rsidR="00D574E0" w:rsidRPr="000E6354">
        <w:rPr>
          <w:rFonts w:ascii="Times" w:hAnsi="Times" w:cs="Times" w:hint="eastAsia"/>
          <w:sz w:val="24"/>
          <w:szCs w:val="24"/>
          <w:rPrChange w:id="992" w:author="zjstone" w:date="2018-03-21T19:49:00Z">
            <w:rPr>
              <w:rFonts w:ascii="Times" w:hAnsi="Times" w:cs="Times" w:hint="eastAsia"/>
              <w:sz w:val="20"/>
              <w:szCs w:val="20"/>
            </w:rPr>
          </w:rPrChange>
        </w:rPr>
        <w:t>(as shown in Fig.5).</w:t>
      </w:r>
      <w:r w:rsidR="00D574E0" w:rsidRPr="000E6354">
        <w:rPr>
          <w:rFonts w:ascii="Times" w:hAnsi="Times" w:cs="Times"/>
          <w:sz w:val="24"/>
          <w:szCs w:val="24"/>
          <w:rPrChange w:id="993" w:author="zjstone" w:date="2018-03-21T19:49:00Z">
            <w:rPr>
              <w:rFonts w:ascii="Times" w:hAnsi="Times" w:cs="Times"/>
              <w:sz w:val="20"/>
              <w:szCs w:val="20"/>
            </w:rPr>
          </w:rPrChange>
        </w:rPr>
        <w:t xml:space="preserve"> </w:t>
      </w:r>
      <w:r w:rsidR="00F67EA6" w:rsidRPr="000E6354">
        <w:rPr>
          <w:rFonts w:ascii="Times" w:hAnsi="Times" w:cs="Times"/>
          <w:sz w:val="24"/>
          <w:szCs w:val="24"/>
          <w:rPrChange w:id="994" w:author="zjstone" w:date="2018-03-21T19:49:00Z">
            <w:rPr>
              <w:rFonts w:ascii="Times" w:hAnsi="Times" w:cs="Times"/>
              <w:sz w:val="20"/>
              <w:szCs w:val="20"/>
            </w:rPr>
          </w:rPrChange>
        </w:rPr>
        <w:t>If the victim clicks on the link, the page will load a hidden image whose source points to “</w:t>
      </w:r>
      <w:r w:rsidR="00F67EA6" w:rsidRPr="000E6354">
        <w:rPr>
          <w:rFonts w:ascii="Times" w:hAnsi="Times" w:cs="Times"/>
          <w:i/>
          <w:sz w:val="24"/>
          <w:szCs w:val="24"/>
          <w:rPrChange w:id="995" w:author="zjstone" w:date="2018-03-21T19:49:00Z">
            <w:rPr>
              <w:rFonts w:ascii="Times" w:hAnsi="Times" w:cs="Times"/>
              <w:i/>
              <w:sz w:val="20"/>
              <w:szCs w:val="20"/>
            </w:rPr>
          </w:rPrChange>
        </w:rPr>
        <w:t>http://192.168.1.1</w:t>
      </w:r>
      <w:r w:rsidR="00F67EA6" w:rsidRPr="000E6354">
        <w:rPr>
          <w:rFonts w:ascii="Times" w:hAnsi="Times" w:cs="Times"/>
          <w:sz w:val="24"/>
          <w:szCs w:val="24"/>
          <w:rPrChange w:id="996" w:author="zjstone" w:date="2018-03-21T19:49:00Z">
            <w:rPr>
              <w:rFonts w:ascii="Times" w:hAnsi="Times" w:cs="Times"/>
              <w:sz w:val="20"/>
              <w:szCs w:val="20"/>
            </w:rPr>
          </w:rPrChange>
        </w:rPr>
        <w:t>49</w:t>
      </w:r>
      <w:r w:rsidR="00F67EA6" w:rsidRPr="000E6354">
        <w:rPr>
          <w:rFonts w:ascii="Times" w:hAnsi="Times" w:cs="Times"/>
          <w:i/>
          <w:sz w:val="24"/>
          <w:szCs w:val="24"/>
          <w:rPrChange w:id="997" w:author="zjstone" w:date="2018-03-21T19:49:00Z">
            <w:rPr>
              <w:rFonts w:ascii="Times" w:hAnsi="Times" w:cs="Times"/>
              <w:i/>
              <w:sz w:val="20"/>
              <w:szCs w:val="20"/>
            </w:rPr>
          </w:rPrChange>
        </w:rPr>
        <w:t>/vulnerabilities/csrf/?password</w:t>
      </w:r>
      <w:r w:rsidR="00F67EA6" w:rsidRPr="000E6354">
        <w:rPr>
          <w:rFonts w:ascii="Times" w:hAnsi="Times" w:cs="Times"/>
          <w:sz w:val="24"/>
          <w:szCs w:val="24"/>
          <w:rPrChange w:id="998" w:author="zjstone" w:date="2018-03-21T19:49:00Z">
            <w:rPr>
              <w:rFonts w:ascii="Times" w:hAnsi="Times" w:cs="Times"/>
              <w:sz w:val="20"/>
              <w:szCs w:val="20"/>
            </w:rPr>
          </w:rPrChange>
        </w:rPr>
        <w:t>_</w:t>
      </w:r>
      <w:r w:rsidR="00F67EA6" w:rsidRPr="000E6354">
        <w:rPr>
          <w:rFonts w:ascii="Times" w:hAnsi="Times" w:cs="Times"/>
          <w:i/>
          <w:sz w:val="24"/>
          <w:szCs w:val="24"/>
          <w:rPrChange w:id="999" w:author="zjstone" w:date="2018-03-21T19:49:00Z">
            <w:rPr>
              <w:rFonts w:ascii="Times" w:hAnsi="Times" w:cs="Times"/>
              <w:i/>
              <w:sz w:val="20"/>
              <w:szCs w:val="20"/>
            </w:rPr>
          </w:rPrChange>
        </w:rPr>
        <w:t>new=hacker&amp;password</w:t>
      </w:r>
      <w:r w:rsidR="00F67EA6" w:rsidRPr="000E6354">
        <w:rPr>
          <w:rFonts w:ascii="Times" w:hAnsi="Times" w:cs="Times"/>
          <w:sz w:val="24"/>
          <w:szCs w:val="24"/>
          <w:rPrChange w:id="1000" w:author="zjstone" w:date="2018-03-21T19:49:00Z">
            <w:rPr>
              <w:rFonts w:ascii="Times" w:hAnsi="Times" w:cs="Times"/>
              <w:sz w:val="20"/>
              <w:szCs w:val="20"/>
            </w:rPr>
          </w:rPrChange>
        </w:rPr>
        <w:t>_</w:t>
      </w:r>
      <w:r w:rsidR="00F67EA6" w:rsidRPr="000E6354">
        <w:rPr>
          <w:rFonts w:ascii="Times" w:hAnsi="Times" w:cs="Times"/>
          <w:i/>
          <w:sz w:val="24"/>
          <w:szCs w:val="24"/>
          <w:rPrChange w:id="1001" w:author="zjstone" w:date="2018-03-21T19:49:00Z">
            <w:rPr>
              <w:rFonts w:ascii="Times" w:hAnsi="Times" w:cs="Times"/>
              <w:i/>
              <w:sz w:val="20"/>
              <w:szCs w:val="20"/>
            </w:rPr>
          </w:rPrChange>
        </w:rPr>
        <w:t>conf=hacker&amp;Change=Change”</w:t>
      </w:r>
      <w:r w:rsidR="00F67EA6" w:rsidRPr="000E6354">
        <w:rPr>
          <w:rFonts w:ascii="Times" w:hAnsi="Times" w:cs="Times"/>
          <w:sz w:val="24"/>
          <w:szCs w:val="24"/>
          <w:rPrChange w:id="1002" w:author="zjstone" w:date="2018-03-21T19:49:00Z">
            <w:rPr>
              <w:rFonts w:ascii="Times" w:hAnsi="Times" w:cs="Times"/>
              <w:sz w:val="20"/>
              <w:szCs w:val="20"/>
            </w:rPr>
          </w:rPrChange>
        </w:rPr>
        <w:t>.</w:t>
      </w:r>
    </w:p>
    <w:p w:rsidR="00F67EA6" w:rsidRPr="000E6354" w:rsidRDefault="00F67EA6" w:rsidP="0011259B">
      <w:pPr>
        <w:pStyle w:val="a4"/>
        <w:spacing w:after="120" w:line="360" w:lineRule="auto"/>
        <w:jc w:val="both"/>
        <w:rPr>
          <w:rFonts w:ascii="Times" w:hAnsi="Times" w:cs="Times"/>
          <w:sz w:val="24"/>
          <w:szCs w:val="24"/>
          <w:rPrChange w:id="1003" w:author="zjstone" w:date="2018-03-21T19:49:00Z">
            <w:rPr>
              <w:rFonts w:ascii="Times" w:hAnsi="Times" w:cs="Times"/>
              <w:sz w:val="20"/>
              <w:szCs w:val="20"/>
            </w:rPr>
          </w:rPrChange>
        </w:rPr>
        <w:pPrChange w:id="1004" w:author="zjstone" w:date="2018-03-21T19:58:00Z">
          <w:pPr>
            <w:pStyle w:val="a4"/>
            <w:spacing w:after="120" w:line="240" w:lineRule="exact"/>
            <w:jc w:val="both"/>
          </w:pPr>
        </w:pPrChange>
      </w:pPr>
      <w:r w:rsidRPr="000E6354">
        <w:rPr>
          <w:rFonts w:ascii="Times" w:hAnsi="Times" w:cs="Times"/>
          <w:sz w:val="24"/>
          <w:szCs w:val="24"/>
          <w:rPrChange w:id="1005" w:author="zjstone" w:date="2018-03-21T19:49:00Z">
            <w:rPr>
              <w:rFonts w:ascii="Times" w:hAnsi="Times" w:cs="Times"/>
              <w:sz w:val="20"/>
              <w:szCs w:val="20"/>
            </w:rPr>
          </w:rPrChange>
        </w:rPr>
        <w:t xml:space="preserve">In the case without AURLS, the browser of this victim will automatically and silently access this link to change the password. By checking the server, we found that password had been modified. </w:t>
      </w:r>
    </w:p>
    <w:p w:rsidR="00F82491" w:rsidRPr="000E6354" w:rsidRDefault="00F67EA6" w:rsidP="0011259B">
      <w:pPr>
        <w:pStyle w:val="a4"/>
        <w:spacing w:after="120" w:line="360" w:lineRule="auto"/>
        <w:jc w:val="both"/>
        <w:rPr>
          <w:rFonts w:ascii="Times" w:hAnsi="Times" w:cs="Times"/>
          <w:sz w:val="24"/>
          <w:szCs w:val="24"/>
          <w:rPrChange w:id="1006" w:author="zjstone" w:date="2018-03-21T19:49:00Z">
            <w:rPr>
              <w:rFonts w:ascii="Times" w:hAnsi="Times" w:cs="Times"/>
              <w:sz w:val="20"/>
              <w:szCs w:val="20"/>
            </w:rPr>
          </w:rPrChange>
        </w:rPr>
        <w:pPrChange w:id="1007" w:author="zjstone" w:date="2018-03-21T19:58:00Z">
          <w:pPr>
            <w:pStyle w:val="a4"/>
            <w:spacing w:after="120" w:line="240" w:lineRule="exact"/>
            <w:jc w:val="both"/>
          </w:pPr>
        </w:pPrChange>
      </w:pPr>
      <w:r w:rsidRPr="000E6354">
        <w:rPr>
          <w:rFonts w:ascii="Times" w:hAnsi="Times" w:cs="Times"/>
          <w:sz w:val="24"/>
          <w:szCs w:val="24"/>
          <w:rPrChange w:id="1008" w:author="zjstone" w:date="2018-03-21T19:49:00Z">
            <w:rPr>
              <w:rFonts w:ascii="Times" w:hAnsi="Times" w:cs="Times"/>
              <w:sz w:val="20"/>
              <w:szCs w:val="20"/>
            </w:rPr>
          </w:rPrChange>
        </w:rPr>
        <w:lastRenderedPageBreak/>
        <w:t xml:space="preserve">In the case with AURLS, it is difficult for an attacker to know the link to change the password. For example, the </w:t>
      </w:r>
      <w:r w:rsidRPr="000E6354">
        <w:rPr>
          <w:rFonts w:ascii="Times" w:hAnsi="Times" w:cs="Times"/>
          <w:i/>
          <w:sz w:val="24"/>
          <w:szCs w:val="24"/>
          <w:rPrChange w:id="1009" w:author="zjstone" w:date="2018-03-21T19:49:00Z">
            <w:rPr>
              <w:rFonts w:ascii="Times" w:hAnsi="Times" w:cs="Times"/>
              <w:i/>
              <w:sz w:val="20"/>
              <w:szCs w:val="20"/>
            </w:rPr>
          </w:rPrChange>
        </w:rPr>
        <w:t>italic</w:t>
      </w:r>
      <w:r w:rsidRPr="000E6354">
        <w:rPr>
          <w:rFonts w:ascii="Times" w:hAnsi="Times" w:cs="Times"/>
          <w:sz w:val="24"/>
          <w:szCs w:val="24"/>
          <w:rPrChange w:id="1010" w:author="zjstone" w:date="2018-03-21T19:49:00Z">
            <w:rPr>
              <w:rFonts w:ascii="Times" w:hAnsi="Times" w:cs="Times"/>
              <w:sz w:val="20"/>
              <w:szCs w:val="20"/>
            </w:rPr>
          </w:rPrChange>
        </w:rPr>
        <w:t xml:space="preserve"> font part of the link http://192.168.1.149/</w:t>
      </w:r>
      <w:r w:rsidRPr="000E6354">
        <w:rPr>
          <w:sz w:val="24"/>
          <w:szCs w:val="24"/>
          <w:rPrChange w:id="1011" w:author="zjstone" w:date="2018-03-21T19:49:00Z">
            <w:rPr/>
          </w:rPrChange>
        </w:rPr>
        <w:t xml:space="preserve"> </w:t>
      </w:r>
      <w:r w:rsidRPr="000E6354">
        <w:rPr>
          <w:rFonts w:ascii="Times" w:hAnsi="Times" w:cs="Times"/>
          <w:b/>
          <w:i/>
          <w:sz w:val="24"/>
          <w:szCs w:val="24"/>
          <w:rPrChange w:id="1012" w:author="zjstone" w:date="2018-03-21T19:49:00Z">
            <w:rPr>
              <w:rFonts w:ascii="Times" w:hAnsi="Times" w:cs="Times"/>
              <w:b/>
              <w:i/>
              <w:sz w:val="20"/>
              <w:szCs w:val="20"/>
            </w:rPr>
          </w:rPrChange>
        </w:rPr>
        <w:t>048bba5-d147-4bdd-aed2-17cc8eda9f91</w:t>
      </w:r>
      <w:r w:rsidRPr="000E6354">
        <w:rPr>
          <w:rFonts w:ascii="Times" w:hAnsi="Times" w:cs="Times"/>
          <w:sz w:val="24"/>
          <w:szCs w:val="24"/>
          <w:rPrChange w:id="1013" w:author="zjstone" w:date="2018-03-21T19:49:00Z">
            <w:rPr>
              <w:rFonts w:ascii="Times" w:hAnsi="Times" w:cs="Times"/>
              <w:sz w:val="20"/>
              <w:szCs w:val="20"/>
            </w:rPr>
          </w:rPrChange>
        </w:rPr>
        <w:t>?password_</w:t>
      </w:r>
      <w:r w:rsidRPr="000E6354">
        <w:rPr>
          <w:sz w:val="24"/>
          <w:szCs w:val="24"/>
          <w:rPrChange w:id="1014" w:author="zjstone" w:date="2018-03-21T19:49:00Z">
            <w:rPr/>
          </w:rPrChange>
        </w:rPr>
        <w:t xml:space="preserve"> </w:t>
      </w:r>
      <w:r w:rsidRPr="000E6354">
        <w:rPr>
          <w:rFonts w:ascii="Times" w:hAnsi="Times" w:cs="Times"/>
          <w:sz w:val="24"/>
          <w:szCs w:val="24"/>
          <w:rPrChange w:id="1015" w:author="zjstone" w:date="2018-03-21T19:49:00Z">
            <w:rPr>
              <w:rFonts w:ascii="Times" w:hAnsi="Times" w:cs="Times"/>
              <w:sz w:val="20"/>
              <w:szCs w:val="20"/>
            </w:rPr>
          </w:rPrChange>
        </w:rPr>
        <w:t>new</w:t>
      </w:r>
      <w:r w:rsidRPr="000E6354">
        <w:rPr>
          <w:rFonts w:ascii="Times New Roman" w:hAnsi="Times New Roman" w:cs="Times New Roman"/>
          <w:sz w:val="24"/>
          <w:szCs w:val="24"/>
          <w:rPrChange w:id="1016" w:author="zjstone" w:date="2018-03-21T19:49:00Z">
            <w:rPr>
              <w:rFonts w:ascii="Times New Roman" w:hAnsi="Times New Roman" w:cs="Times New Roman"/>
            </w:rPr>
          </w:rPrChange>
        </w:rPr>
        <w:t>=</w:t>
      </w:r>
      <w:proofErr w:type="spellStart"/>
      <w:r w:rsidRPr="000E6354">
        <w:rPr>
          <w:rFonts w:ascii="Times New Roman" w:hAnsi="Times New Roman" w:cs="Times New Roman"/>
          <w:sz w:val="24"/>
          <w:szCs w:val="24"/>
          <w:rPrChange w:id="1017" w:author="zjstone" w:date="2018-03-21T19:49:00Z">
            <w:rPr>
              <w:rFonts w:ascii="Times New Roman" w:hAnsi="Times New Roman" w:cs="Times New Roman"/>
            </w:rPr>
          </w:rPrChange>
        </w:rPr>
        <w:t>hacker</w:t>
      </w:r>
      <w:proofErr w:type="spellStart"/>
      <w:r w:rsidRPr="000E6354">
        <w:rPr>
          <w:rFonts w:ascii="Times New Roman" w:hAnsi="Times New Roman" w:cs="Times New Roman"/>
          <w:sz w:val="24"/>
          <w:szCs w:val="24"/>
          <w:rPrChange w:id="1018" w:author="zjstone" w:date="2018-03-21T19:49:00Z">
            <w:rPr>
              <w:rFonts w:ascii="Times New Roman" w:hAnsi="Times New Roman" w:cs="Times New Roman"/>
              <w:sz w:val="20"/>
              <w:szCs w:val="20"/>
            </w:rPr>
          </w:rPrChange>
        </w:rPr>
        <w:t>&amp;passwprd_conf=</w:t>
      </w:r>
      <w:r w:rsidRPr="000E6354">
        <w:rPr>
          <w:rFonts w:ascii="Times New Roman" w:hAnsi="Times New Roman" w:cs="Times New Roman"/>
          <w:sz w:val="24"/>
          <w:szCs w:val="24"/>
          <w:rPrChange w:id="1019" w:author="zjstone" w:date="2018-03-21T19:49:00Z">
            <w:rPr>
              <w:rFonts w:ascii="Times New Roman" w:hAnsi="Times New Roman" w:cs="Times New Roman"/>
            </w:rPr>
          </w:rPrChange>
        </w:rPr>
        <w:t>hacker</w:t>
      </w:r>
      <w:proofErr w:type="spellEnd"/>
      <w:r w:rsidRPr="000E6354">
        <w:rPr>
          <w:rFonts w:ascii="Times New Roman" w:hAnsi="Times New Roman" w:cs="Times New Roman"/>
          <w:sz w:val="24"/>
          <w:szCs w:val="24"/>
          <w:rPrChange w:id="1020" w:author="zjstone" w:date="2018-03-21T19:49:00Z">
            <w:rPr>
              <w:rFonts w:ascii="Times New Roman" w:hAnsi="Times New Roman" w:cs="Times New Roman"/>
              <w:sz w:val="20"/>
              <w:szCs w:val="20"/>
            </w:rPr>
          </w:rPrChange>
        </w:rPr>
        <w:t>&amp;Change=</w:t>
      </w:r>
      <w:r w:rsidRPr="000E6354">
        <w:rPr>
          <w:rFonts w:ascii="Times" w:hAnsi="Times" w:cs="Times"/>
          <w:sz w:val="24"/>
          <w:szCs w:val="24"/>
          <w:rPrChange w:id="1021" w:author="zjstone" w:date="2018-03-21T19:49:00Z">
            <w:rPr>
              <w:rFonts w:ascii="Times" w:hAnsi="Times" w:cs="Times"/>
              <w:sz w:val="20"/>
              <w:szCs w:val="20"/>
            </w:rPr>
          </w:rPrChange>
        </w:rPr>
        <w:t>Change is unpredictable, so the attack doesn’t work. If a virtual URL corresponding to an attacker is used, it will be detected by the identity binding mechanism and blocked. We carried out the attack again, and found that the password hadn’t been modified.</w:t>
      </w:r>
    </w:p>
    <w:p w:rsidR="00F82491" w:rsidRPr="000E6354" w:rsidDel="007F362A" w:rsidRDefault="00F82491" w:rsidP="0011259B">
      <w:pPr>
        <w:pStyle w:val="Af0"/>
        <w:spacing w:line="360" w:lineRule="auto"/>
        <w:jc w:val="both"/>
        <w:rPr>
          <w:del w:id="1022" w:author="zjstone" w:date="2018-03-21T19:45:00Z"/>
          <w:rFonts w:ascii="Times" w:hAnsi="Times" w:cs="Times"/>
          <w:color w:val="auto"/>
          <w:sz w:val="24"/>
          <w:szCs w:val="24"/>
          <w:rPrChange w:id="1023" w:author="zjstone" w:date="2018-03-21T19:49:00Z">
            <w:rPr>
              <w:del w:id="1024" w:author="zjstone" w:date="2018-03-21T19:45:00Z"/>
              <w:rFonts w:ascii="Times" w:hAnsi="Times" w:cs="Times"/>
              <w:color w:val="auto"/>
              <w:sz w:val="16"/>
              <w:szCs w:val="16"/>
            </w:rPr>
          </w:rPrChange>
        </w:rPr>
        <w:sectPr w:rsidR="00F82491" w:rsidRPr="000E6354" w:rsidDel="007F362A" w:rsidSect="007F362A">
          <w:type w:val="continuous"/>
          <w:pgSz w:w="11906" w:h="16838"/>
          <w:pgMar w:top="1440" w:right="1440" w:bottom="1440" w:left="1440" w:header="851" w:footer="992" w:gutter="0"/>
          <w:cols w:num="1" w:space="425"/>
          <w:docGrid w:type="linesAndChars" w:linePitch="312"/>
          <w:sectPrChange w:id="1025" w:author="zjstone" w:date="2018-03-21T19:45:00Z">
            <w:sectPr w:rsidR="00F82491" w:rsidRPr="000E6354" w:rsidDel="007F362A" w:rsidSect="007F362A">
              <w:pgMar w:top="1440" w:right="1440" w:bottom="1440" w:left="1440" w:header="851" w:footer="992" w:gutter="0"/>
              <w:cols w:num="2"/>
            </w:sectPr>
          </w:sectPrChange>
        </w:sectPr>
        <w:pPrChange w:id="1026" w:author="zjstone" w:date="2018-03-21T19:58:00Z">
          <w:pPr>
            <w:pStyle w:val="Af0"/>
            <w:jc w:val="center"/>
          </w:pPr>
        </w:pPrChange>
      </w:pPr>
    </w:p>
    <w:p w:rsidR="00F82491" w:rsidRPr="000E6354" w:rsidRDefault="00AA6980" w:rsidP="0011259B">
      <w:pPr>
        <w:pStyle w:val="Af0"/>
        <w:spacing w:line="360" w:lineRule="auto"/>
        <w:jc w:val="both"/>
        <w:rPr>
          <w:rFonts w:ascii="Times" w:hAnsi="Times" w:cs="Times"/>
          <w:color w:val="auto"/>
          <w:sz w:val="24"/>
          <w:szCs w:val="24"/>
          <w:rPrChange w:id="1027" w:author="zjstone" w:date="2018-03-21T19:49:00Z">
            <w:rPr>
              <w:rFonts w:ascii="Times" w:hAnsi="Times" w:cs="Times"/>
              <w:color w:val="auto"/>
              <w:sz w:val="16"/>
              <w:szCs w:val="16"/>
            </w:rPr>
          </w:rPrChange>
        </w:rPr>
        <w:pPrChange w:id="1028" w:author="zjstone" w:date="2018-03-21T19:58:00Z">
          <w:pPr>
            <w:pStyle w:val="Af0"/>
            <w:jc w:val="center"/>
          </w:pPr>
        </w:pPrChange>
      </w:pPr>
      <w:r w:rsidRPr="000E6354">
        <w:rPr>
          <w:rFonts w:ascii="Times" w:hAnsi="Times" w:cs="Times"/>
          <w:noProof/>
          <w:color w:val="auto"/>
          <w:sz w:val="24"/>
          <w:szCs w:val="24"/>
          <w:rPrChange w:id="1029" w:author="zjstone" w:date="2018-03-21T19:49:00Z">
            <w:rPr>
              <w:rFonts w:ascii="Times" w:hAnsi="Times" w:cs="Times"/>
              <w:noProof/>
              <w:color w:val="auto"/>
            </w:rPr>
          </w:rPrChange>
        </w:rPr>
        <mc:AlternateContent>
          <mc:Choice Requires="wps">
            <w:drawing>
              <wp:inline distT="0" distB="0" distL="0" distR="0" wp14:anchorId="030CF44C" wp14:editId="2304B731">
                <wp:extent cx="1828800" cy="1828800"/>
                <wp:effectExtent l="0" t="0" r="22860" b="16510"/>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A0E2E" w:rsidRPr="002E0665" w:rsidRDefault="004A0E2E">
                            <w:pPr>
                              <w:spacing w:line="120" w:lineRule="exact"/>
                              <w:contextualSpacing/>
                              <w:rPr>
                                <w:rFonts w:ascii="Calibri" w:hAnsi="Calibri"/>
                                <w:b/>
                                <w:sz w:val="15"/>
                                <w:szCs w:val="15"/>
                              </w:rPr>
                            </w:pPr>
                            <w:proofErr w:type="gramStart"/>
                            <w:r w:rsidRPr="002E0665">
                              <w:rPr>
                                <w:rFonts w:ascii="Calibri" w:hAnsi="Calibri"/>
                                <w:b/>
                                <w:sz w:val="15"/>
                                <w:szCs w:val="15"/>
                              </w:rPr>
                              <w:t>&lt;!</w:t>
                            </w:r>
                            <w:proofErr w:type="spellStart"/>
                            <w:r w:rsidRPr="002E0665">
                              <w:rPr>
                                <w:rFonts w:ascii="Calibri" w:hAnsi="Calibri"/>
                                <w:b/>
                                <w:sz w:val="15"/>
                                <w:szCs w:val="15"/>
                              </w:rPr>
                              <w:t>doctype</w:t>
                            </w:r>
                            <w:proofErr w:type="spellEnd"/>
                            <w:proofErr w:type="gramEnd"/>
                            <w:r w:rsidRPr="002E0665">
                              <w:rPr>
                                <w:rFonts w:ascii="Calibri" w:hAnsi="Calibri"/>
                                <w:b/>
                                <w:sz w:val="15"/>
                                <w:szCs w:val="15"/>
                              </w:rPr>
                              <w:t xml:space="preserve"> html&gt;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 xml:space="preserve">&lt;html </w:t>
                            </w:r>
                            <w:proofErr w:type="spellStart"/>
                            <w:proofErr w:type="gramStart"/>
                            <w:r w:rsidRPr="002E0665">
                              <w:rPr>
                                <w:rFonts w:ascii="Calibri" w:hAnsi="Calibri"/>
                                <w:b/>
                                <w:sz w:val="15"/>
                                <w:szCs w:val="15"/>
                              </w:rPr>
                              <w:t>lang</w:t>
                            </w:r>
                            <w:proofErr w:type="spellEnd"/>
                            <w:proofErr w:type="gramEnd"/>
                            <w:r w:rsidRPr="002E0665">
                              <w:rPr>
                                <w:rFonts w:ascii="Calibri" w:hAnsi="Calibri"/>
                                <w:b/>
                                <w:sz w:val="15"/>
                                <w:szCs w:val="15"/>
                              </w:rPr>
                              <w:t>="en"&gt;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 xml:space="preserve"> &lt;</w:t>
                            </w:r>
                            <w:proofErr w:type="gramStart"/>
                            <w:r w:rsidRPr="002E0665">
                              <w:rPr>
                                <w:rFonts w:ascii="Calibri" w:hAnsi="Calibri"/>
                                <w:b/>
                                <w:sz w:val="15"/>
                                <w:szCs w:val="15"/>
                              </w:rPr>
                              <w:t>head</w:t>
                            </w:r>
                            <w:proofErr w:type="gramEnd"/>
                            <w:r w:rsidRPr="002E0665">
                              <w:rPr>
                                <w:rFonts w:ascii="Calibri" w:hAnsi="Calibri"/>
                                <w:b/>
                                <w:sz w:val="15"/>
                                <w:szCs w:val="15"/>
                              </w:rPr>
                              <w:t>&gt;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t>&lt;</w:t>
                            </w:r>
                            <w:proofErr w:type="gramStart"/>
                            <w:r w:rsidRPr="002E0665">
                              <w:rPr>
                                <w:rFonts w:ascii="Calibri" w:hAnsi="Calibri"/>
                                <w:b/>
                                <w:sz w:val="15"/>
                                <w:szCs w:val="15"/>
                              </w:rPr>
                              <w:t>style</w:t>
                            </w:r>
                            <w:proofErr w:type="gramEnd"/>
                            <w:r w:rsidRPr="002E0665">
                              <w:rPr>
                                <w:rFonts w:ascii="Calibri" w:hAnsi="Calibri"/>
                                <w:b/>
                                <w:sz w:val="15"/>
                                <w:szCs w:val="15"/>
                              </w:rPr>
                              <w:t>&gt;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r>
                            <w:r w:rsidRPr="002E0665">
                              <w:rPr>
                                <w:rFonts w:ascii="Calibri" w:hAnsi="Calibri"/>
                                <w:b/>
                                <w:sz w:val="15"/>
                                <w:szCs w:val="15"/>
                              </w:rPr>
                              <w:tab/>
                            </w:r>
                            <w:proofErr w:type="spellStart"/>
                            <w:proofErr w:type="gramStart"/>
                            <w:r w:rsidRPr="002E0665">
                              <w:rPr>
                                <w:rFonts w:ascii="Calibri" w:hAnsi="Calibri"/>
                                <w:b/>
                                <w:sz w:val="15"/>
                                <w:szCs w:val="15"/>
                              </w:rPr>
                              <w:t>img</w:t>
                            </w:r>
                            <w:proofErr w:type="spellEnd"/>
                            <w:r w:rsidRPr="002E0665">
                              <w:rPr>
                                <w:rFonts w:ascii="Calibri" w:hAnsi="Calibri"/>
                                <w:b/>
                                <w:sz w:val="15"/>
                                <w:szCs w:val="15"/>
                              </w:rPr>
                              <w:t>{</w:t>
                            </w:r>
                            <w:proofErr w:type="gramEnd"/>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r>
                            <w:r w:rsidRPr="002E0665">
                              <w:rPr>
                                <w:rFonts w:ascii="Calibri" w:hAnsi="Calibri"/>
                                <w:b/>
                                <w:sz w:val="15"/>
                                <w:szCs w:val="15"/>
                              </w:rPr>
                              <w:tab/>
                            </w:r>
                            <w:r w:rsidRPr="002E0665">
                              <w:rPr>
                                <w:rFonts w:ascii="Calibri" w:hAnsi="Calibri"/>
                                <w:b/>
                                <w:sz w:val="15"/>
                                <w:szCs w:val="15"/>
                              </w:rPr>
                              <w:tab/>
                            </w:r>
                            <w:proofErr w:type="spellStart"/>
                            <w:proofErr w:type="gramStart"/>
                            <w:r w:rsidRPr="002E0665">
                              <w:rPr>
                                <w:rFonts w:ascii="Calibri" w:hAnsi="Calibri"/>
                                <w:b/>
                                <w:sz w:val="15"/>
                                <w:szCs w:val="15"/>
                              </w:rPr>
                              <w:t>display:</w:t>
                            </w:r>
                            <w:proofErr w:type="gramEnd"/>
                            <w:r w:rsidRPr="002E0665">
                              <w:rPr>
                                <w:rFonts w:ascii="Calibri" w:hAnsi="Calibri"/>
                                <w:b/>
                                <w:sz w:val="15"/>
                                <w:szCs w:val="15"/>
                              </w:rPr>
                              <w:t>none</w:t>
                            </w:r>
                            <w:proofErr w:type="spellEnd"/>
                            <w:r w:rsidRPr="002E0665">
                              <w:rPr>
                                <w:rFonts w:ascii="Calibri" w:hAnsi="Calibri"/>
                                <w:b/>
                                <w:sz w:val="15"/>
                                <w:szCs w:val="15"/>
                              </w:rPr>
                              <w: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r>
                            <w:r w:rsidRPr="002E0665">
                              <w:rPr>
                                <w:rFonts w:ascii="Calibri" w:hAnsi="Calibri"/>
                                <w:b/>
                                <w:sz w:val="15"/>
                                <w:szCs w:val="15"/>
                              </w:rPr>
                              <w:tab/>
                              <w: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t>&lt;/style&gt;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 xml:space="preserve"> &lt;/head&gt;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 xml:space="preserve"> &lt;</w:t>
                            </w:r>
                            <w:proofErr w:type="gramStart"/>
                            <w:r w:rsidRPr="002E0665">
                              <w:rPr>
                                <w:rFonts w:ascii="Calibri" w:hAnsi="Calibri"/>
                                <w:b/>
                                <w:sz w:val="15"/>
                                <w:szCs w:val="15"/>
                              </w:rPr>
                              <w:t>body</w:t>
                            </w:r>
                            <w:proofErr w:type="gramEnd"/>
                            <w:r w:rsidRPr="002E0665">
                              <w:rPr>
                                <w:rFonts w:ascii="Calibri" w:hAnsi="Calibri"/>
                                <w:b/>
                                <w:sz w:val="15"/>
                                <w:szCs w:val="15"/>
                              </w:rPr>
                              <w:t>&gt;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t>&lt;</w:t>
                            </w:r>
                            <w:proofErr w:type="spellStart"/>
                            <w:r w:rsidRPr="002E0665">
                              <w:rPr>
                                <w:rFonts w:ascii="Calibri" w:hAnsi="Calibri"/>
                                <w:b/>
                                <w:sz w:val="15"/>
                                <w:szCs w:val="15"/>
                              </w:rPr>
                              <w:t>img</w:t>
                            </w:r>
                            <w:proofErr w:type="spellEnd"/>
                            <w:r w:rsidRPr="002E0665">
                              <w:rPr>
                                <w:rFonts w:ascii="Calibri" w:hAnsi="Calibri"/>
                                <w:b/>
                                <w:sz w:val="15"/>
                                <w:szCs w:val="15"/>
                              </w:rPr>
                              <w:t xml:space="preserve"> src="http://192.168.1.149/vulnerabilities/csrf/?password_new=hacker&amp;password_conf=hacker &amp; Change=Change"&gt;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t>&lt;h1&gt;404&lt;/h1&gt;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t>&lt;h3&gt;Not found &lt;/h3&gt;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 xml:space="preserve"> &lt;/body&gt;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&lt;/html&gt;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type w14:anchorId="030CF44C" id="_x0000_t202" coordsize="21600,21600" o:spt="202" path="m,l,21600r21600,l21600,xe">
                <v:stroke joinstyle="miter"/>
                <v:path gradientshapeok="t" o:connecttype="rect"/>
              </v:shapetype>
              <v:shape id="文本框 1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" filled="f" strokeweight=".5pt">
                <v:textbox style="mso-fit-shape-to-text:t">
                  <w:txbxContent>
                    <w:p w:rsidR="004A0E2E" w:rsidRPr="002E0665" w:rsidRDefault="004A0E2E">
                      <w:pPr>
                        <w:spacing w:line="120" w:lineRule="exact"/>
                        <w:contextualSpacing/>
                        <w:rPr>
                          <w:rFonts w:ascii="Calibri" w:hAnsi="Calibri"/>
                          <w:b/>
                          <w:sz w:val="15"/>
                          <w:szCs w:val="15"/>
                        </w:rPr>
                      </w:pPr>
                      <w:proofErr w:type="gramStart"/>
                      <w:r w:rsidRPr="002E0665">
                        <w:rPr>
                          <w:rFonts w:ascii="Calibri" w:hAnsi="Calibri"/>
                          <w:b/>
                          <w:sz w:val="15"/>
                          <w:szCs w:val="15"/>
                        </w:rPr>
                        <w:t>&lt;!</w:t>
                      </w:r>
                      <w:proofErr w:type="spellStart"/>
                      <w:r w:rsidRPr="002E0665">
                        <w:rPr>
                          <w:rFonts w:ascii="Calibri" w:hAnsi="Calibri"/>
                          <w:b/>
                          <w:sz w:val="15"/>
                          <w:szCs w:val="15"/>
                        </w:rPr>
                        <w:t>doctype</w:t>
                      </w:r>
                      <w:proofErr w:type="spellEnd"/>
                      <w:proofErr w:type="gramEnd"/>
                      <w:r w:rsidRPr="002E0665">
                        <w:rPr>
                          <w:rFonts w:ascii="Calibri" w:hAnsi="Calibri"/>
                          <w:b/>
                          <w:sz w:val="15"/>
                          <w:szCs w:val="15"/>
                        </w:rPr>
                        <w:t xml:space="preserve"> html&gt;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 xml:space="preserve">&lt;html </w:t>
                      </w:r>
                      <w:proofErr w:type="spellStart"/>
                      <w:proofErr w:type="gramStart"/>
                      <w:r w:rsidRPr="002E0665">
                        <w:rPr>
                          <w:rFonts w:ascii="Calibri" w:hAnsi="Calibri"/>
                          <w:b/>
                          <w:sz w:val="15"/>
                          <w:szCs w:val="15"/>
                        </w:rPr>
                        <w:t>lang</w:t>
                      </w:r>
                      <w:proofErr w:type="spellEnd"/>
                      <w:proofErr w:type="gramEnd"/>
                      <w:r w:rsidRPr="002E0665">
                        <w:rPr>
                          <w:rFonts w:ascii="Calibri" w:hAnsi="Calibri"/>
                          <w:b/>
                          <w:sz w:val="15"/>
                          <w:szCs w:val="15"/>
                        </w:rPr>
                        <w:t>="en"&gt;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 xml:space="preserve"> &lt;</w:t>
                      </w:r>
                      <w:proofErr w:type="gramStart"/>
                      <w:r w:rsidRPr="002E0665">
                        <w:rPr>
                          <w:rFonts w:ascii="Calibri" w:hAnsi="Calibri"/>
                          <w:b/>
                          <w:sz w:val="15"/>
                          <w:szCs w:val="15"/>
                        </w:rPr>
                        <w:t>head</w:t>
                      </w:r>
                      <w:proofErr w:type="gramEnd"/>
                      <w:r w:rsidRPr="002E0665">
                        <w:rPr>
                          <w:rFonts w:ascii="Calibri" w:hAnsi="Calibri"/>
                          <w:b/>
                          <w:sz w:val="15"/>
                          <w:szCs w:val="15"/>
                        </w:rPr>
                        <w:t>&gt;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t>&lt;</w:t>
                      </w:r>
                      <w:proofErr w:type="gramStart"/>
                      <w:r w:rsidRPr="002E0665">
                        <w:rPr>
                          <w:rFonts w:ascii="Calibri" w:hAnsi="Calibri"/>
                          <w:b/>
                          <w:sz w:val="15"/>
                          <w:szCs w:val="15"/>
                        </w:rPr>
                        <w:t>style</w:t>
                      </w:r>
                      <w:proofErr w:type="gramEnd"/>
                      <w:r w:rsidRPr="002E0665">
                        <w:rPr>
                          <w:rFonts w:ascii="Calibri" w:hAnsi="Calibri"/>
                          <w:b/>
                          <w:sz w:val="15"/>
                          <w:szCs w:val="15"/>
                        </w:rPr>
                        <w:t>&gt;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r>
                      <w:r w:rsidRPr="002E0665">
                        <w:rPr>
                          <w:rFonts w:ascii="Calibri" w:hAnsi="Calibri"/>
                          <w:b/>
                          <w:sz w:val="15"/>
                          <w:szCs w:val="15"/>
                        </w:rPr>
                        <w:tab/>
                      </w:r>
                      <w:proofErr w:type="spellStart"/>
                      <w:proofErr w:type="gramStart"/>
                      <w:r w:rsidRPr="002E0665">
                        <w:rPr>
                          <w:rFonts w:ascii="Calibri" w:hAnsi="Calibri"/>
                          <w:b/>
                          <w:sz w:val="15"/>
                          <w:szCs w:val="15"/>
                        </w:rPr>
                        <w:t>img</w:t>
                      </w:r>
                      <w:proofErr w:type="spellEnd"/>
                      <w:r w:rsidRPr="002E0665">
                        <w:rPr>
                          <w:rFonts w:ascii="Calibri" w:hAnsi="Calibri"/>
                          <w:b/>
                          <w:sz w:val="15"/>
                          <w:szCs w:val="15"/>
                        </w:rPr>
                        <w:t>{</w:t>
                      </w:r>
                      <w:proofErr w:type="gramEnd"/>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r>
                      <w:r w:rsidRPr="002E0665">
                        <w:rPr>
                          <w:rFonts w:ascii="Calibri" w:hAnsi="Calibri"/>
                          <w:b/>
                          <w:sz w:val="15"/>
                          <w:szCs w:val="15"/>
                        </w:rPr>
                        <w:tab/>
                      </w:r>
                      <w:r w:rsidRPr="002E0665">
                        <w:rPr>
                          <w:rFonts w:ascii="Calibri" w:hAnsi="Calibri"/>
                          <w:b/>
                          <w:sz w:val="15"/>
                          <w:szCs w:val="15"/>
                        </w:rPr>
                        <w:tab/>
                      </w:r>
                      <w:proofErr w:type="spellStart"/>
                      <w:proofErr w:type="gramStart"/>
                      <w:r w:rsidRPr="002E0665">
                        <w:rPr>
                          <w:rFonts w:ascii="Calibri" w:hAnsi="Calibri"/>
                          <w:b/>
                          <w:sz w:val="15"/>
                          <w:szCs w:val="15"/>
                        </w:rPr>
                        <w:t>display:</w:t>
                      </w:r>
                      <w:proofErr w:type="gramEnd"/>
                      <w:r w:rsidRPr="002E0665">
                        <w:rPr>
                          <w:rFonts w:ascii="Calibri" w:hAnsi="Calibri"/>
                          <w:b/>
                          <w:sz w:val="15"/>
                          <w:szCs w:val="15"/>
                        </w:rPr>
                        <w:t>none</w:t>
                      </w:r>
                      <w:proofErr w:type="spellEnd"/>
                      <w:r w:rsidRPr="002E0665">
                        <w:rPr>
                          <w:rFonts w:ascii="Calibri" w:hAnsi="Calibri"/>
                          <w:b/>
                          <w:sz w:val="15"/>
                          <w:szCs w:val="15"/>
                        </w:rPr>
                        <w: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r>
                      <w:r w:rsidRPr="002E0665">
                        <w:rPr>
                          <w:rFonts w:ascii="Calibri" w:hAnsi="Calibri"/>
                          <w:b/>
                          <w:sz w:val="15"/>
                          <w:szCs w:val="15"/>
                        </w:rPr>
                        <w:tab/>
                        <w: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t>&lt;/style&gt;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 xml:space="preserve"> &lt;/head&gt;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 xml:space="preserve"> &lt;</w:t>
                      </w:r>
                      <w:proofErr w:type="gramStart"/>
                      <w:r w:rsidRPr="002E0665">
                        <w:rPr>
                          <w:rFonts w:ascii="Calibri" w:hAnsi="Calibri"/>
                          <w:b/>
                          <w:sz w:val="15"/>
                          <w:szCs w:val="15"/>
                        </w:rPr>
                        <w:t>body</w:t>
                      </w:r>
                      <w:proofErr w:type="gramEnd"/>
                      <w:r w:rsidRPr="002E0665">
                        <w:rPr>
                          <w:rFonts w:ascii="Calibri" w:hAnsi="Calibri"/>
                          <w:b/>
                          <w:sz w:val="15"/>
                          <w:szCs w:val="15"/>
                        </w:rPr>
                        <w:t>&gt;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t>&lt;</w:t>
                      </w:r>
                      <w:proofErr w:type="spellStart"/>
                      <w:r w:rsidRPr="002E0665">
                        <w:rPr>
                          <w:rFonts w:ascii="Calibri" w:hAnsi="Calibri"/>
                          <w:b/>
                          <w:sz w:val="15"/>
                          <w:szCs w:val="15"/>
                        </w:rPr>
                        <w:t>img</w:t>
                      </w:r>
                      <w:proofErr w:type="spellEnd"/>
                      <w:r w:rsidRPr="002E0665">
                        <w:rPr>
                          <w:rFonts w:ascii="Calibri" w:hAnsi="Calibri"/>
                          <w:b/>
                          <w:sz w:val="15"/>
                          <w:szCs w:val="15"/>
                        </w:rPr>
                        <w:t xml:space="preserve"> src="http://192.168.1.149/vulnerabilities/csrf/?password_new=hacker&amp;password_conf=hacker &amp; Change=Change"&gt;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t>&lt;h1&gt;404&lt;/h1&gt;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ab/>
                        <w:t>&lt;h3&gt;Not found &lt;/h3&gt;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 xml:space="preserve"> &lt;/body&gt;</w:t>
                      </w:r>
                    </w:p>
                    <w:p w:rsidR="004A0E2E" w:rsidRPr="002E0665" w:rsidRDefault="004A0E2E">
                      <w:pPr>
                        <w:spacing w:line="120" w:lineRule="exact"/>
                        <w:contextualSpacing/>
                        <w:rPr>
                          <w:rFonts w:ascii="Calibri" w:hAnsi="Calibri"/>
                          <w:b/>
                          <w:sz w:val="15"/>
                          <w:szCs w:val="15"/>
                        </w:rPr>
                      </w:pPr>
                      <w:r w:rsidRPr="002E0665">
                        <w:rPr>
                          <w:rFonts w:ascii="Calibri" w:hAnsi="Calibri"/>
                          <w:b/>
                          <w:sz w:val="15"/>
                          <w:szCs w:val="15"/>
                        </w:rPr>
                        <w:t>&lt;/html&gt;</w:t>
                      </w:r>
                    </w:p>
                  </w:txbxContent>
                </v:textbox>
                <w10:anchorlock/>
              </v:shape>
            </w:pict>
          </mc:Fallback>
        </mc:AlternateContent>
      </w:r>
    </w:p>
    <w:p w:rsidR="00F82491" w:rsidRPr="000E6354" w:rsidRDefault="00AA6980" w:rsidP="0011259B">
      <w:pPr>
        <w:pStyle w:val="Af0"/>
        <w:spacing w:line="360" w:lineRule="auto"/>
        <w:jc w:val="both"/>
        <w:rPr>
          <w:rFonts w:ascii="Times" w:hAnsi="Times" w:cs="Times"/>
          <w:color w:val="auto"/>
          <w:sz w:val="24"/>
          <w:szCs w:val="24"/>
          <w:rPrChange w:id="1030" w:author="zjstone" w:date="2018-03-21T19:49:00Z">
            <w:rPr>
              <w:rFonts w:ascii="Times" w:hAnsi="Times" w:cs="Times"/>
              <w:color w:val="auto"/>
              <w:sz w:val="16"/>
              <w:szCs w:val="16"/>
            </w:rPr>
          </w:rPrChange>
        </w:rPr>
        <w:pPrChange w:id="1031" w:author="zjstone" w:date="2018-03-21T19:58:00Z">
          <w:pPr>
            <w:pStyle w:val="Af0"/>
            <w:spacing w:line="240" w:lineRule="exact"/>
            <w:jc w:val="center"/>
          </w:pPr>
        </w:pPrChange>
      </w:pPr>
      <w:r w:rsidRPr="000E6354">
        <w:rPr>
          <w:rFonts w:ascii="Times" w:hAnsi="Times" w:cs="Times"/>
          <w:color w:val="auto"/>
          <w:sz w:val="24"/>
          <w:szCs w:val="24"/>
          <w:rPrChange w:id="1032" w:author="zjstone" w:date="2018-03-21T19:49:00Z">
            <w:rPr>
              <w:rFonts w:ascii="Times" w:hAnsi="Times" w:cs="Times"/>
              <w:color w:val="auto"/>
              <w:sz w:val="16"/>
              <w:szCs w:val="16"/>
            </w:rPr>
          </w:rPrChange>
        </w:rPr>
        <w:t>Fig. 5 Source of the phishing page</w:t>
      </w:r>
    </w:p>
    <w:p w:rsidR="00F82491" w:rsidRPr="000E6354" w:rsidDel="007F362A" w:rsidRDefault="00F82491" w:rsidP="0011259B">
      <w:pPr>
        <w:spacing w:line="360" w:lineRule="auto"/>
        <w:ind w:firstLineChars="100" w:firstLine="240"/>
        <w:rPr>
          <w:del w:id="1033" w:author="zjstone" w:date="2018-03-21T19:43:00Z"/>
          <w:rFonts w:ascii="Times" w:hAnsi="Times" w:cs="Times"/>
          <w:sz w:val="24"/>
          <w:szCs w:val="24"/>
          <w:rPrChange w:id="1034" w:author="zjstone" w:date="2018-03-21T19:49:00Z">
            <w:rPr>
              <w:del w:id="1035" w:author="zjstone" w:date="2018-03-21T19:43:00Z"/>
              <w:rFonts w:ascii="Times" w:hAnsi="Times" w:cs="Times"/>
              <w:sz w:val="20"/>
              <w:szCs w:val="20"/>
            </w:rPr>
          </w:rPrChange>
        </w:rPr>
        <w:sectPr w:rsidR="00F82491" w:rsidRPr="000E6354" w:rsidDel="007F362A" w:rsidSect="007F362A">
          <w:type w:val="continuous"/>
          <w:pgSz w:w="11906" w:h="16838"/>
          <w:pgMar w:top="1440" w:right="1440" w:bottom="1440" w:left="1440" w:header="851" w:footer="992" w:gutter="0"/>
          <w:cols w:space="425"/>
          <w:docGrid w:type="linesAndChars" w:linePitch="312"/>
          <w:sectPrChange w:id="1036" w:author="zjstone" w:date="2018-03-21T19:45:00Z">
            <w:sectPr w:rsidR="00F82491" w:rsidRPr="000E6354" w:rsidDel="007F362A" w:rsidSect="007F362A">
              <w:pgMar w:top="1440" w:right="1440" w:bottom="1440" w:left="1440" w:header="851" w:footer="992" w:gutter="0"/>
            </w:sectPr>
          </w:sectPrChange>
        </w:sectPr>
        <w:pPrChange w:id="1037" w:author="zjstone" w:date="2018-03-21T19:58:00Z">
          <w:pPr>
            <w:ind w:firstLineChars="100" w:firstLine="200"/>
          </w:pPr>
        </w:pPrChange>
      </w:pPr>
    </w:p>
    <w:p w:rsidR="00F82491" w:rsidRPr="000E6354" w:rsidRDefault="006D6F01" w:rsidP="0011259B">
      <w:pPr>
        <w:pStyle w:val="2"/>
        <w:spacing w:before="0" w:after="40" w:line="360" w:lineRule="auto"/>
        <w:rPr>
          <w:rFonts w:ascii="Times" w:hAnsi="Times" w:cs="Times"/>
          <w:b w:val="0"/>
          <w:sz w:val="24"/>
          <w:szCs w:val="24"/>
          <w:rPrChange w:id="1038" w:author="zjstone" w:date="2018-03-21T19:49:00Z">
            <w:rPr>
              <w:rFonts w:ascii="Times" w:hAnsi="Times" w:cs="Times"/>
              <w:b w:val="0"/>
              <w:sz w:val="18"/>
              <w:szCs w:val="18"/>
            </w:rPr>
          </w:rPrChange>
        </w:rPr>
        <w:pPrChange w:id="1039" w:author="zjstone" w:date="2018-03-21T19:58:00Z">
          <w:pPr>
            <w:pStyle w:val="2"/>
            <w:spacing w:before="0" w:after="40" w:line="240" w:lineRule="exact"/>
          </w:pPr>
        </w:pPrChange>
      </w:pPr>
      <w:r w:rsidRPr="000E6354">
        <w:rPr>
          <w:rFonts w:ascii="Times" w:eastAsiaTheme="minorEastAsia" w:hAnsi="Times" w:cs="Times" w:hint="eastAsia"/>
          <w:sz w:val="24"/>
          <w:szCs w:val="24"/>
          <w:rPrChange w:id="1040" w:author="zjstone" w:date="2018-03-21T19:49:00Z">
            <w:rPr>
              <w:rFonts w:ascii="Times" w:eastAsiaTheme="minorEastAsia" w:hAnsi="Times" w:cs="Times" w:hint="eastAsia"/>
              <w:sz w:val="18"/>
              <w:szCs w:val="18"/>
            </w:rPr>
          </w:rPrChange>
        </w:rPr>
        <w:t>4</w:t>
      </w:r>
      <w:r w:rsidR="00AA6980" w:rsidRPr="000E6354">
        <w:rPr>
          <w:rFonts w:ascii="Times" w:eastAsiaTheme="minorEastAsia" w:hAnsi="Times" w:cs="Times"/>
          <w:sz w:val="24"/>
          <w:szCs w:val="24"/>
          <w:rPrChange w:id="1041" w:author="zjstone" w:date="2018-03-21T19:49:00Z">
            <w:rPr>
              <w:rFonts w:ascii="Times" w:eastAsiaTheme="minorEastAsia" w:hAnsi="Times" w:cs="Times"/>
              <w:sz w:val="18"/>
              <w:szCs w:val="18"/>
            </w:rPr>
          </w:rPrChange>
        </w:rPr>
        <w:t>.1.3 XSS (reflected)</w:t>
      </w:r>
    </w:p>
    <w:p w:rsidR="00F82491" w:rsidRPr="000E6354" w:rsidRDefault="00AA6980" w:rsidP="0011259B">
      <w:pPr>
        <w:pStyle w:val="a4"/>
        <w:spacing w:after="120" w:line="360" w:lineRule="auto"/>
        <w:jc w:val="both"/>
        <w:rPr>
          <w:rFonts w:ascii="Times" w:hAnsi="Times" w:cs="Times"/>
          <w:sz w:val="24"/>
          <w:szCs w:val="24"/>
          <w:rPrChange w:id="1042" w:author="zjstone" w:date="2018-03-21T19:49:00Z">
            <w:rPr>
              <w:rFonts w:ascii="Times" w:hAnsi="Times" w:cs="Times"/>
              <w:sz w:val="20"/>
              <w:szCs w:val="20"/>
            </w:rPr>
          </w:rPrChange>
        </w:rPr>
        <w:pPrChange w:id="1043" w:author="zjstone" w:date="2018-03-21T19:58:00Z">
          <w:pPr>
            <w:pStyle w:val="a4"/>
            <w:spacing w:after="120" w:line="240" w:lineRule="exact"/>
            <w:jc w:val="both"/>
          </w:pPr>
        </w:pPrChange>
      </w:pPr>
      <w:bookmarkStart w:id="1044" w:name="OLE_LINK50"/>
      <w:bookmarkStart w:id="1045" w:name="OLE_LINK51"/>
      <w:r w:rsidRPr="000E6354">
        <w:rPr>
          <w:rFonts w:ascii="Times" w:hAnsi="Times" w:cs="Times"/>
          <w:sz w:val="24"/>
          <w:szCs w:val="24"/>
          <w:rPrChange w:id="1046" w:author="zjstone" w:date="2018-03-21T19:49:00Z">
            <w:rPr>
              <w:rFonts w:ascii="Times" w:hAnsi="Times" w:cs="Times"/>
              <w:sz w:val="20"/>
              <w:szCs w:val="20"/>
            </w:rPr>
          </w:rPrChange>
        </w:rPr>
        <w:t>In the case without AURLS, when entering “&lt;/ pre&gt; &lt;script&gt; alert ('xss') &lt;/ script&gt; &lt;pre&gt;”</w:t>
      </w:r>
      <w:r w:rsidR="00CA1C5D" w:rsidRPr="000E6354">
        <w:rPr>
          <w:rFonts w:ascii="Times" w:hAnsi="Times" w:cs="Times"/>
          <w:sz w:val="24"/>
          <w:szCs w:val="24"/>
          <w:rPrChange w:id="1047" w:author="zjstone" w:date="2018-03-21T19:49:00Z">
            <w:rPr>
              <w:rFonts w:ascii="Times" w:hAnsi="Times" w:cs="Times"/>
              <w:sz w:val="20"/>
              <w:szCs w:val="20"/>
            </w:rPr>
          </w:rPrChange>
        </w:rPr>
        <w:t xml:space="preserve"> in the </w:t>
      </w:r>
      <w:r w:rsidR="00CA1C5D" w:rsidRPr="000E6354">
        <w:rPr>
          <w:rFonts w:ascii="Times" w:hAnsi="Times" w:cs="Times"/>
          <w:i/>
          <w:sz w:val="24"/>
          <w:szCs w:val="24"/>
          <w:rPrChange w:id="1048" w:author="zjstone" w:date="2018-03-21T19:49:00Z">
            <w:rPr>
              <w:rFonts w:ascii="Times" w:hAnsi="Times" w:cs="Times"/>
              <w:i/>
              <w:sz w:val="20"/>
              <w:szCs w:val="20"/>
            </w:rPr>
          </w:rPrChange>
        </w:rPr>
        <w:t>name</w:t>
      </w:r>
      <w:r w:rsidR="00CA1C5D" w:rsidRPr="000E6354">
        <w:rPr>
          <w:rFonts w:ascii="Times" w:hAnsi="Times" w:cs="Times"/>
          <w:sz w:val="24"/>
          <w:szCs w:val="24"/>
          <w:rPrChange w:id="1049" w:author="zjstone" w:date="2018-03-21T19:49:00Z">
            <w:rPr>
              <w:rFonts w:ascii="Times" w:hAnsi="Times" w:cs="Times"/>
              <w:sz w:val="20"/>
              <w:szCs w:val="20"/>
            </w:rPr>
          </w:rPrChange>
        </w:rPr>
        <w:t xml:space="preserve"> textbox at the page “http://192.168.1.149/vulnerabilities/</w:t>
      </w:r>
      <w:r w:rsidR="00CA1C5D" w:rsidRPr="000E6354">
        <w:rPr>
          <w:rFonts w:ascii="Times" w:hAnsi="Times" w:cs="Times" w:hint="eastAsia"/>
          <w:sz w:val="24"/>
          <w:szCs w:val="24"/>
          <w:rPrChange w:id="1050" w:author="zjstone" w:date="2018-03-21T19:49:00Z">
            <w:rPr>
              <w:rFonts w:ascii="Times" w:hAnsi="Times" w:cs="Times" w:hint="eastAsia"/>
              <w:sz w:val="20"/>
              <w:szCs w:val="20"/>
            </w:rPr>
          </w:rPrChange>
        </w:rPr>
        <w:t>x</w:t>
      </w:r>
      <w:r w:rsidR="00CA1C5D" w:rsidRPr="000E6354">
        <w:rPr>
          <w:rFonts w:ascii="Times" w:hAnsi="Times" w:cs="Times"/>
          <w:sz w:val="24"/>
          <w:szCs w:val="24"/>
          <w:rPrChange w:id="1051" w:author="zjstone" w:date="2018-03-21T19:49:00Z">
            <w:rPr>
              <w:rFonts w:ascii="Times" w:hAnsi="Times" w:cs="Times"/>
              <w:sz w:val="20"/>
              <w:szCs w:val="20"/>
            </w:rPr>
          </w:rPrChange>
        </w:rPr>
        <w:t>ss_r/vulnerabilities/xss_r/”</w:t>
      </w:r>
      <w:r w:rsidRPr="000E6354">
        <w:rPr>
          <w:rFonts w:ascii="Times" w:hAnsi="Times" w:cs="Times"/>
          <w:sz w:val="24"/>
          <w:szCs w:val="24"/>
          <w:rPrChange w:id="1052" w:author="zjstone" w:date="2018-03-21T19:49:00Z">
            <w:rPr>
              <w:rFonts w:ascii="Times" w:hAnsi="Times" w:cs="Times"/>
              <w:sz w:val="20"/>
              <w:szCs w:val="20"/>
            </w:rPr>
          </w:rPrChange>
        </w:rPr>
        <w:t xml:space="preserve">, we can trigger XSS (reflected) vulnerability. The attack URL is </w:t>
      </w:r>
      <w:r w:rsidRPr="000E6354">
        <w:rPr>
          <w:rFonts w:ascii="Times" w:hAnsi="Times" w:cs="Times"/>
          <w:sz w:val="24"/>
          <w:szCs w:val="24"/>
          <w:rPrChange w:id="1053" w:author="zjstone" w:date="2018-03-21T19:49:00Z">
            <w:rPr>
              <w:rFonts w:ascii="Times" w:hAnsi="Times" w:cs="Times"/>
              <w:sz w:val="20"/>
              <w:szCs w:val="20"/>
            </w:rPr>
          </w:rPrChange>
        </w:rPr>
        <w:lastRenderedPageBreak/>
        <w:t>http://192.168.1.149/vulnerabilities/</w:t>
      </w:r>
      <w:r w:rsidRPr="000E6354">
        <w:rPr>
          <w:rFonts w:ascii="Times" w:hAnsi="Times" w:cs="Times" w:hint="eastAsia"/>
          <w:sz w:val="24"/>
          <w:szCs w:val="24"/>
          <w:rPrChange w:id="1054" w:author="zjstone" w:date="2018-03-21T19:49:00Z">
            <w:rPr>
              <w:rFonts w:ascii="Times" w:hAnsi="Times" w:cs="Times" w:hint="eastAsia"/>
            </w:rPr>
          </w:rPrChange>
        </w:rPr>
        <w:t>x</w:t>
      </w:r>
      <w:r w:rsidRPr="000E6354">
        <w:rPr>
          <w:rFonts w:ascii="Times" w:hAnsi="Times" w:cs="Times"/>
          <w:sz w:val="24"/>
          <w:szCs w:val="24"/>
          <w:rPrChange w:id="1055" w:author="zjstone" w:date="2018-03-21T19:49:00Z">
            <w:rPr>
              <w:rFonts w:ascii="Times" w:hAnsi="Times" w:cs="Times"/>
              <w:sz w:val="20"/>
              <w:szCs w:val="20"/>
            </w:rPr>
          </w:rPrChange>
        </w:rPr>
        <w:t xml:space="preserve">ss_r/?name= %3C%2Fpre%3E%3Cscript%3E alert %28 %27 xss%27%29%3C%2Fscript%3E%3C%2F pre %3E#. It can also be triggered when the link is sent to the victim. </w:t>
      </w:r>
    </w:p>
    <w:p w:rsidR="00F82491" w:rsidRPr="000E6354" w:rsidRDefault="00AA6980" w:rsidP="0011259B">
      <w:pPr>
        <w:pStyle w:val="a4"/>
        <w:spacing w:after="120" w:line="360" w:lineRule="auto"/>
        <w:jc w:val="both"/>
        <w:rPr>
          <w:rFonts w:ascii="Times" w:hAnsi="Times" w:cs="Times"/>
          <w:sz w:val="24"/>
          <w:szCs w:val="24"/>
          <w:rPrChange w:id="1056" w:author="zjstone" w:date="2018-03-21T19:49:00Z">
            <w:rPr>
              <w:rFonts w:ascii="Times" w:hAnsi="Times" w:cs="Times"/>
              <w:sz w:val="20"/>
              <w:szCs w:val="20"/>
            </w:rPr>
          </w:rPrChange>
        </w:rPr>
        <w:pPrChange w:id="1057" w:author="zjstone" w:date="2018-03-21T19:58:00Z">
          <w:pPr>
            <w:pStyle w:val="a4"/>
            <w:spacing w:after="120" w:line="240" w:lineRule="exact"/>
            <w:jc w:val="both"/>
          </w:pPr>
        </w:pPrChange>
      </w:pPr>
      <w:r w:rsidRPr="000E6354">
        <w:rPr>
          <w:rFonts w:ascii="Times" w:hAnsi="Times" w:cs="Times"/>
          <w:sz w:val="24"/>
          <w:szCs w:val="24"/>
          <w:rPrChange w:id="1058" w:author="zjstone" w:date="2018-03-21T19:49:00Z">
            <w:rPr>
              <w:rFonts w:ascii="Times" w:hAnsi="Times" w:cs="Times"/>
              <w:sz w:val="20"/>
              <w:szCs w:val="20"/>
            </w:rPr>
          </w:rPrChange>
        </w:rPr>
        <w:t>However, in the case with AURLS, the attack link is as follows: http://192.168.1.149 /816086c-fd4a-4576-bc70-a06be110bb49?name = %3C%2Fpre%3E%3C script %3E alert %28 %  %27%29%3C%2Fscript%3E%3Cpre%3E. Because the virtual URL is bound with th</w:t>
      </w:r>
      <w:r w:rsidR="00EA3677" w:rsidRPr="000E6354">
        <w:rPr>
          <w:rFonts w:ascii="Times" w:hAnsi="Times" w:cs="Times"/>
          <w:sz w:val="24"/>
          <w:szCs w:val="24"/>
          <w:rPrChange w:id="1059" w:author="zjstone" w:date="2018-03-21T19:49:00Z">
            <w:rPr>
              <w:rFonts w:ascii="Times" w:hAnsi="Times" w:cs="Times"/>
              <w:sz w:val="20"/>
              <w:szCs w:val="20"/>
            </w:rPr>
          </w:rPrChange>
        </w:rPr>
        <w:t>e</w:t>
      </w:r>
      <w:r w:rsidRPr="000E6354">
        <w:rPr>
          <w:rFonts w:ascii="Times" w:hAnsi="Times" w:cs="Times"/>
          <w:sz w:val="24"/>
          <w:szCs w:val="24"/>
          <w:rPrChange w:id="1060" w:author="zjstone" w:date="2018-03-21T19:49:00Z">
            <w:rPr>
              <w:rFonts w:ascii="Times" w:hAnsi="Times" w:cs="Times"/>
              <w:sz w:val="20"/>
              <w:szCs w:val="20"/>
            </w:rPr>
          </w:rPrChange>
        </w:rPr>
        <w:t xml:space="preserve"> </w:t>
      </w:r>
      <w:r w:rsidR="00EA3677" w:rsidRPr="000E6354">
        <w:rPr>
          <w:rFonts w:ascii="Times" w:hAnsi="Times" w:cs="Times"/>
          <w:sz w:val="24"/>
          <w:szCs w:val="24"/>
          <w:rPrChange w:id="1061" w:author="zjstone" w:date="2018-03-21T19:49:00Z">
            <w:rPr>
              <w:rFonts w:ascii="Times" w:hAnsi="Times" w:cs="Times"/>
              <w:sz w:val="20"/>
              <w:szCs w:val="20"/>
            </w:rPr>
          </w:rPrChange>
        </w:rPr>
        <w:t>attacker</w:t>
      </w:r>
      <w:r w:rsidRPr="000E6354">
        <w:rPr>
          <w:rFonts w:ascii="Times" w:hAnsi="Times" w:cs="Times"/>
          <w:sz w:val="24"/>
          <w:szCs w:val="24"/>
          <w:rPrChange w:id="1062" w:author="zjstone" w:date="2018-03-21T19:49:00Z">
            <w:rPr>
              <w:rFonts w:ascii="Times" w:hAnsi="Times" w:cs="Times"/>
              <w:sz w:val="20"/>
              <w:szCs w:val="20"/>
            </w:rPr>
          </w:rPrChange>
        </w:rPr>
        <w:t xml:space="preserve">, the link cannot be used for attack. Even if it sent to </w:t>
      </w:r>
      <w:r w:rsidR="00B11FF1" w:rsidRPr="000E6354">
        <w:rPr>
          <w:rFonts w:ascii="Times" w:hAnsi="Times" w:cs="Times"/>
          <w:sz w:val="24"/>
          <w:szCs w:val="24"/>
          <w:rPrChange w:id="1063" w:author="zjstone" w:date="2018-03-21T19:49:00Z">
            <w:rPr>
              <w:rFonts w:ascii="Times" w:hAnsi="Times" w:cs="Times"/>
              <w:sz w:val="20"/>
              <w:szCs w:val="20"/>
            </w:rPr>
          </w:rPrChange>
        </w:rPr>
        <w:t>other user</w:t>
      </w:r>
      <w:r w:rsidRPr="000E6354">
        <w:rPr>
          <w:rFonts w:ascii="Times" w:hAnsi="Times" w:cs="Times"/>
          <w:sz w:val="24"/>
          <w:szCs w:val="24"/>
          <w:rPrChange w:id="1064" w:author="zjstone" w:date="2018-03-21T19:49:00Z">
            <w:rPr>
              <w:rFonts w:ascii="Times" w:hAnsi="Times" w:cs="Times"/>
              <w:sz w:val="20"/>
              <w:szCs w:val="20"/>
            </w:rPr>
          </w:rPrChange>
        </w:rPr>
        <w:t xml:space="preserve">, </w:t>
      </w:r>
      <w:r w:rsidR="00E97EB9" w:rsidRPr="000E6354">
        <w:rPr>
          <w:rFonts w:ascii="Times" w:hAnsi="Times" w:cs="Times"/>
          <w:sz w:val="24"/>
          <w:szCs w:val="24"/>
          <w:rPrChange w:id="1065" w:author="zjstone" w:date="2018-03-21T19:49:00Z">
            <w:rPr>
              <w:rFonts w:ascii="Times" w:hAnsi="Times" w:cs="Times"/>
              <w:sz w:val="20"/>
              <w:szCs w:val="20"/>
            </w:rPr>
          </w:rPrChange>
        </w:rPr>
        <w:t xml:space="preserve">it </w:t>
      </w:r>
      <w:r w:rsidRPr="000E6354">
        <w:rPr>
          <w:rFonts w:ascii="Times" w:hAnsi="Times" w:cs="Times"/>
          <w:sz w:val="24"/>
          <w:szCs w:val="24"/>
          <w:rPrChange w:id="1066" w:author="zjstone" w:date="2018-03-21T19:49:00Z">
            <w:rPr>
              <w:rFonts w:ascii="Times" w:hAnsi="Times" w:cs="Times"/>
              <w:sz w:val="20"/>
              <w:szCs w:val="20"/>
            </w:rPr>
          </w:rPrChange>
        </w:rPr>
        <w:t>does not result in an attack effect.</w:t>
      </w:r>
    </w:p>
    <w:bookmarkEnd w:id="1044"/>
    <w:bookmarkEnd w:id="1045"/>
    <w:p w:rsidR="00F82491" w:rsidRPr="000E6354" w:rsidRDefault="006D6F01" w:rsidP="0011259B">
      <w:pPr>
        <w:pStyle w:val="2"/>
        <w:spacing w:before="0" w:after="40" w:line="360" w:lineRule="auto"/>
        <w:rPr>
          <w:rFonts w:ascii="Times" w:hAnsi="Times" w:cs="Times"/>
          <w:sz w:val="24"/>
          <w:szCs w:val="24"/>
          <w:rPrChange w:id="1067" w:author="zjstone" w:date="2018-03-21T19:49:00Z">
            <w:rPr>
              <w:rFonts w:ascii="Times" w:hAnsi="Times" w:cs="Times"/>
              <w:sz w:val="18"/>
              <w:szCs w:val="18"/>
            </w:rPr>
          </w:rPrChange>
        </w:rPr>
        <w:pPrChange w:id="1068" w:author="zjstone" w:date="2018-03-21T19:58:00Z">
          <w:pPr>
            <w:pStyle w:val="2"/>
            <w:spacing w:before="0" w:after="40" w:line="240" w:lineRule="exact"/>
          </w:pPr>
        </w:pPrChange>
      </w:pPr>
      <w:r w:rsidRPr="000E6354">
        <w:rPr>
          <w:rFonts w:ascii="Times" w:eastAsiaTheme="minorEastAsia" w:hAnsi="Times" w:cs="Times" w:hint="eastAsia"/>
          <w:sz w:val="24"/>
          <w:szCs w:val="24"/>
          <w:rPrChange w:id="1069" w:author="zjstone" w:date="2018-03-21T19:49:00Z">
            <w:rPr>
              <w:rFonts w:ascii="Times" w:eastAsiaTheme="minorEastAsia" w:hAnsi="Times" w:cs="Times" w:hint="eastAsia"/>
              <w:sz w:val="18"/>
              <w:szCs w:val="18"/>
            </w:rPr>
          </w:rPrChange>
        </w:rPr>
        <w:lastRenderedPageBreak/>
        <w:t>4</w:t>
      </w:r>
      <w:r w:rsidR="00AA6980" w:rsidRPr="000E6354">
        <w:rPr>
          <w:rFonts w:ascii="Times" w:eastAsiaTheme="minorEastAsia" w:hAnsi="Times" w:cs="Times"/>
          <w:sz w:val="24"/>
          <w:szCs w:val="24"/>
          <w:rPrChange w:id="1070" w:author="zjstone" w:date="2018-03-21T19:49:00Z">
            <w:rPr>
              <w:rFonts w:ascii="Times" w:eastAsiaTheme="minorEastAsia" w:hAnsi="Times" w:cs="Times"/>
              <w:sz w:val="18"/>
              <w:szCs w:val="18"/>
            </w:rPr>
          </w:rPrChange>
        </w:rPr>
        <w:t>.1.4 XSS (stored)</w:t>
      </w:r>
    </w:p>
    <w:p w:rsidR="00F82491" w:rsidRPr="000E6354" w:rsidRDefault="00AA6980" w:rsidP="0011259B">
      <w:pPr>
        <w:pStyle w:val="a4"/>
        <w:spacing w:after="120" w:line="360" w:lineRule="auto"/>
        <w:jc w:val="both"/>
        <w:rPr>
          <w:rFonts w:ascii="Times" w:hAnsi="Times" w:cs="Times"/>
          <w:sz w:val="24"/>
          <w:szCs w:val="24"/>
          <w:rPrChange w:id="1071" w:author="zjstone" w:date="2018-03-21T19:49:00Z">
            <w:rPr>
              <w:rFonts w:ascii="Times" w:hAnsi="Times" w:cs="Times"/>
              <w:sz w:val="20"/>
              <w:szCs w:val="20"/>
            </w:rPr>
          </w:rPrChange>
        </w:rPr>
        <w:pPrChange w:id="1072" w:author="zjstone" w:date="2018-03-21T19:58:00Z">
          <w:pPr>
            <w:pStyle w:val="a4"/>
            <w:spacing w:after="120" w:line="240" w:lineRule="exact"/>
            <w:jc w:val="both"/>
          </w:pPr>
        </w:pPrChange>
      </w:pPr>
      <w:bookmarkStart w:id="1073" w:name="OLE_LINK52"/>
      <w:r w:rsidRPr="000E6354">
        <w:rPr>
          <w:rFonts w:ascii="Times" w:hAnsi="Times" w:cs="Times"/>
          <w:sz w:val="24"/>
          <w:szCs w:val="24"/>
          <w:rPrChange w:id="1074" w:author="zjstone" w:date="2018-03-21T19:49:00Z">
            <w:rPr>
              <w:rFonts w:ascii="Times" w:hAnsi="Times" w:cs="Times"/>
              <w:sz w:val="20"/>
              <w:szCs w:val="20"/>
            </w:rPr>
          </w:rPrChange>
        </w:rPr>
        <w:t xml:space="preserve">In the XSS defense, we conducted two experiments: (1) using the script to change the password; (2) attack after the attacker steals user virtual cookie and accesses the URL in </w:t>
      </w:r>
      <w:r w:rsidR="006C0B8D" w:rsidRPr="000E6354">
        <w:rPr>
          <w:rFonts w:ascii="Times" w:hAnsi="Times" w:cs="Times"/>
          <w:sz w:val="24"/>
          <w:szCs w:val="24"/>
          <w:rPrChange w:id="1075" w:author="zjstone" w:date="2018-03-21T19:49:00Z">
            <w:rPr>
              <w:rFonts w:ascii="Times" w:hAnsi="Times" w:cs="Times"/>
              <w:sz w:val="20"/>
              <w:szCs w:val="20"/>
            </w:rPr>
          </w:rPrChange>
        </w:rPr>
        <w:t>whitelist</w:t>
      </w:r>
      <w:r w:rsidRPr="000E6354">
        <w:rPr>
          <w:rFonts w:ascii="Times" w:hAnsi="Times" w:cs="Times"/>
          <w:sz w:val="24"/>
          <w:szCs w:val="24"/>
          <w:rPrChange w:id="1076" w:author="zjstone" w:date="2018-03-21T19:49:00Z">
            <w:rPr>
              <w:rFonts w:ascii="Times" w:hAnsi="Times" w:cs="Times"/>
              <w:sz w:val="20"/>
              <w:szCs w:val="20"/>
            </w:rPr>
          </w:rPrChange>
        </w:rPr>
        <w:t xml:space="preserve"> with this virtual cookie.</w:t>
      </w:r>
      <w:r w:rsidRPr="000E6354">
        <w:rPr>
          <w:rFonts w:ascii="Times" w:hAnsi="Times" w:cs="Times" w:hint="eastAsia"/>
          <w:sz w:val="24"/>
          <w:szCs w:val="24"/>
          <w:rPrChange w:id="1077" w:author="zjstone" w:date="2018-03-21T19:49:00Z">
            <w:rPr>
              <w:rFonts w:ascii="Times" w:hAnsi="Times" w:cs="Times" w:hint="eastAsia"/>
              <w:sz w:val="20"/>
              <w:szCs w:val="20"/>
            </w:rPr>
          </w:rPrChange>
        </w:rPr>
        <w:t xml:space="preserve"> </w:t>
      </w:r>
    </w:p>
    <w:p w:rsidR="00F82491" w:rsidRPr="000E6354" w:rsidRDefault="00AA6980" w:rsidP="0011259B">
      <w:pPr>
        <w:pStyle w:val="a4"/>
        <w:spacing w:after="120" w:line="360" w:lineRule="auto"/>
        <w:jc w:val="both"/>
        <w:rPr>
          <w:rFonts w:ascii="Times" w:hAnsi="Times" w:cs="Times"/>
          <w:sz w:val="24"/>
          <w:szCs w:val="24"/>
          <w:rPrChange w:id="1078" w:author="zjstone" w:date="2018-03-21T19:49:00Z">
            <w:rPr>
              <w:rFonts w:ascii="Times" w:hAnsi="Times" w:cs="Times"/>
              <w:sz w:val="20"/>
              <w:szCs w:val="20"/>
            </w:rPr>
          </w:rPrChange>
        </w:rPr>
        <w:pPrChange w:id="1079" w:author="zjstone" w:date="2018-03-21T19:58:00Z">
          <w:pPr>
            <w:pStyle w:val="a4"/>
            <w:spacing w:after="120" w:line="240" w:lineRule="exact"/>
            <w:jc w:val="both"/>
          </w:pPr>
        </w:pPrChange>
      </w:pPr>
      <w:r w:rsidRPr="000E6354">
        <w:rPr>
          <w:rFonts w:ascii="Times" w:hAnsi="Times" w:cs="Times" w:hint="eastAsia"/>
          <w:sz w:val="24"/>
          <w:szCs w:val="24"/>
          <w:rPrChange w:id="1080" w:author="zjstone" w:date="2018-03-21T19:49:00Z">
            <w:rPr>
              <w:rFonts w:ascii="Times" w:hAnsi="Times" w:cs="Times" w:hint="eastAsia"/>
              <w:sz w:val="20"/>
              <w:szCs w:val="20"/>
            </w:rPr>
          </w:rPrChange>
        </w:rPr>
        <w:t>(1)</w:t>
      </w:r>
      <w:r w:rsidRPr="000E6354">
        <w:rPr>
          <w:sz w:val="24"/>
          <w:szCs w:val="24"/>
          <w:rPrChange w:id="1081" w:author="zjstone" w:date="2018-03-21T19:49:00Z">
            <w:rPr/>
          </w:rPrChange>
        </w:rPr>
        <w:t xml:space="preserve"> </w:t>
      </w:r>
      <w:r w:rsidRPr="000E6354">
        <w:rPr>
          <w:rFonts w:ascii="Times" w:hAnsi="Times" w:cs="Times"/>
          <w:sz w:val="24"/>
          <w:szCs w:val="24"/>
          <w:rPrChange w:id="1082" w:author="zjstone" w:date="2018-03-21T19:49:00Z">
            <w:rPr>
              <w:rFonts w:ascii="Times" w:hAnsi="Times" w:cs="Times"/>
              <w:sz w:val="20"/>
              <w:szCs w:val="20"/>
            </w:rPr>
          </w:rPrChange>
        </w:rPr>
        <w:t xml:space="preserve">Experiment using </w:t>
      </w:r>
      <w:r w:rsidR="00382708" w:rsidRPr="000E6354">
        <w:rPr>
          <w:rFonts w:ascii="Times" w:hAnsi="Times" w:cs="Times"/>
          <w:sz w:val="24"/>
          <w:szCs w:val="24"/>
          <w:rPrChange w:id="1083" w:author="zjstone" w:date="2018-03-21T19:49:00Z">
            <w:rPr>
              <w:rFonts w:ascii="Times" w:hAnsi="Times" w:cs="Times"/>
              <w:sz w:val="20"/>
              <w:szCs w:val="20"/>
            </w:rPr>
          </w:rPrChange>
        </w:rPr>
        <w:t>XSS (</w:t>
      </w:r>
      <w:r w:rsidRPr="000E6354">
        <w:rPr>
          <w:rFonts w:ascii="Times" w:hAnsi="Times" w:cs="Times"/>
          <w:sz w:val="24"/>
          <w:szCs w:val="24"/>
          <w:rPrChange w:id="1084" w:author="zjstone" w:date="2018-03-21T19:49:00Z">
            <w:rPr>
              <w:rFonts w:ascii="Times" w:hAnsi="Times" w:cs="Times"/>
              <w:sz w:val="20"/>
              <w:szCs w:val="20"/>
            </w:rPr>
          </w:rPrChange>
        </w:rPr>
        <w:t>stored) to change the password</w:t>
      </w:r>
    </w:p>
    <w:p w:rsidR="00F82491" w:rsidRPr="000E6354" w:rsidRDefault="00AA6980" w:rsidP="0011259B">
      <w:pPr>
        <w:pStyle w:val="a4"/>
        <w:spacing w:after="120" w:line="360" w:lineRule="auto"/>
        <w:jc w:val="both"/>
        <w:rPr>
          <w:rFonts w:ascii="Times" w:hAnsi="Times" w:cs="Times"/>
          <w:sz w:val="24"/>
          <w:szCs w:val="24"/>
          <w:rPrChange w:id="1085" w:author="zjstone" w:date="2018-03-21T19:49:00Z">
            <w:rPr>
              <w:rFonts w:ascii="Times" w:hAnsi="Times" w:cs="Times"/>
              <w:sz w:val="20"/>
              <w:szCs w:val="20"/>
            </w:rPr>
          </w:rPrChange>
        </w:rPr>
        <w:pPrChange w:id="1086" w:author="zjstone" w:date="2018-03-21T19:58:00Z">
          <w:pPr>
            <w:pStyle w:val="a4"/>
            <w:spacing w:after="120" w:line="240" w:lineRule="exact"/>
            <w:jc w:val="both"/>
          </w:pPr>
        </w:pPrChange>
      </w:pPr>
      <w:r w:rsidRPr="000E6354">
        <w:rPr>
          <w:rFonts w:ascii="Times" w:hAnsi="Times" w:cs="Times"/>
          <w:sz w:val="24"/>
          <w:szCs w:val="24"/>
          <w:rPrChange w:id="1087" w:author="zjstone" w:date="2018-03-21T19:49:00Z">
            <w:rPr>
              <w:rFonts w:ascii="Times" w:hAnsi="Times" w:cs="Times"/>
              <w:sz w:val="20"/>
              <w:szCs w:val="20"/>
            </w:rPr>
          </w:rPrChange>
        </w:rPr>
        <w:t>In the experiment, we input text “</w:t>
      </w:r>
      <w:r w:rsidRPr="000E6354">
        <w:rPr>
          <w:rFonts w:ascii="Times" w:hAnsi="Times" w:cs="Times"/>
          <w:color w:val="222222"/>
          <w:sz w:val="24"/>
          <w:szCs w:val="24"/>
          <w:rPrChange w:id="1088" w:author="zjstone" w:date="2018-03-21T19:49:00Z">
            <w:rPr>
              <w:rFonts w:ascii="Times" w:hAnsi="Times" w:cs="Times"/>
              <w:color w:val="222222"/>
              <w:sz w:val="20"/>
              <w:szCs w:val="20"/>
            </w:rPr>
          </w:rPrChange>
        </w:rPr>
        <w:t>&lt;</w:t>
      </w:r>
      <w:r w:rsidRPr="000E6354">
        <w:rPr>
          <w:rFonts w:ascii="Times" w:hAnsi="Times" w:cs="Times"/>
          <w:color w:val="222222"/>
          <w:sz w:val="24"/>
          <w:szCs w:val="24"/>
          <w:rPrChange w:id="1089" w:author="zjstone" w:date="2018-03-21T19:49:00Z">
            <w:rPr>
              <w:rFonts w:ascii="Times" w:hAnsi="Times" w:cs="Times"/>
              <w:color w:val="222222"/>
              <w:sz w:val="20"/>
              <w:szCs w:val="20"/>
            </w:rPr>
          </w:rPrChange>
        </w:rPr>
        <w:t>img src=</w:t>
      </w:r>
      <w:r w:rsidRPr="000E6354">
        <w:rPr>
          <w:rFonts w:ascii="Times" w:hAnsi="Times" w:cs="Times"/>
          <w:sz w:val="24"/>
          <w:szCs w:val="24"/>
          <w:rPrChange w:id="1090" w:author="zjstone" w:date="2018-03-21T19:49:00Z">
            <w:rPr>
              <w:rFonts w:ascii="Times" w:hAnsi="Times" w:cs="Times"/>
              <w:sz w:val="20"/>
              <w:szCs w:val="20"/>
            </w:rPr>
          </w:rPrChange>
        </w:rPr>
        <w:t xml:space="preserve"> http://192.168.1.149/vulnerabilities/csrf/?password_new=hacker&amp;password_conf=hacker&amp;Change=</w:t>
      </w:r>
      <w:r w:rsidRPr="000E6354">
        <w:rPr>
          <w:sz w:val="24"/>
          <w:szCs w:val="24"/>
          <w:rPrChange w:id="1091" w:author="zjstone" w:date="2018-03-21T19:49:00Z">
            <w:rPr/>
          </w:rPrChange>
        </w:rPr>
        <w:t xml:space="preserve"> </w:t>
      </w:r>
      <w:r w:rsidRPr="000E6354">
        <w:rPr>
          <w:rFonts w:ascii="Times" w:hAnsi="Times" w:cs="Times"/>
          <w:sz w:val="24"/>
          <w:szCs w:val="24"/>
          <w:rPrChange w:id="1092" w:author="zjstone" w:date="2018-03-21T19:49:00Z">
            <w:rPr>
              <w:rFonts w:ascii="Times" w:hAnsi="Times" w:cs="Times"/>
              <w:sz w:val="20"/>
              <w:szCs w:val="20"/>
            </w:rPr>
          </w:rPrChange>
        </w:rPr>
        <w:t>Chan</w:t>
      </w:r>
      <w:r w:rsidRPr="000E6354">
        <w:rPr>
          <w:sz w:val="24"/>
          <w:szCs w:val="24"/>
          <w:rPrChange w:id="1093" w:author="zjstone" w:date="2018-03-21T19:49:00Z">
            <w:rPr/>
          </w:rPrChange>
        </w:rPr>
        <w:t xml:space="preserve"> </w:t>
      </w:r>
      <w:r w:rsidRPr="000E6354">
        <w:rPr>
          <w:rFonts w:ascii="Times" w:hAnsi="Times" w:cs="Times"/>
          <w:sz w:val="24"/>
          <w:szCs w:val="24"/>
          <w:rPrChange w:id="1094" w:author="zjstone" w:date="2018-03-21T19:49:00Z">
            <w:rPr>
              <w:rFonts w:ascii="Times" w:hAnsi="Times" w:cs="Times"/>
              <w:sz w:val="20"/>
              <w:szCs w:val="20"/>
            </w:rPr>
          </w:rPrChange>
        </w:rPr>
        <w:t xml:space="preserve">ge </w:t>
      </w:r>
      <w:r w:rsidRPr="000E6354">
        <w:rPr>
          <w:rFonts w:ascii="Times" w:hAnsi="Times" w:cs="Times"/>
          <w:color w:val="222222"/>
          <w:sz w:val="24"/>
          <w:szCs w:val="24"/>
          <w:rPrChange w:id="1095" w:author="zjstone" w:date="2018-03-21T19:49:00Z">
            <w:rPr>
              <w:rFonts w:ascii="Times" w:hAnsi="Times" w:cs="Times"/>
              <w:color w:val="222222"/>
              <w:sz w:val="20"/>
              <w:szCs w:val="20"/>
            </w:rPr>
          </w:rPrChange>
        </w:rPr>
        <w:t>alt=</w:t>
      </w:r>
      <w:r w:rsidRPr="000E6354">
        <w:rPr>
          <w:rFonts w:ascii="Times" w:hAnsi="Times" w:cs="Times"/>
          <w:sz w:val="24"/>
          <w:szCs w:val="24"/>
          <w:rPrChange w:id="1096" w:author="zjstone" w:date="2018-03-21T19:49:00Z">
            <w:rPr>
              <w:rFonts w:ascii="Times" w:hAnsi="Times" w:cs="Times"/>
              <w:sz w:val="20"/>
              <w:szCs w:val="20"/>
            </w:rPr>
          </w:rPrChange>
        </w:rPr>
        <w:t>“</w:t>
      </w:r>
      <w:r w:rsidRPr="000E6354">
        <w:rPr>
          <w:rFonts w:ascii="Times" w:hAnsi="Times" w:cs="Times"/>
          <w:color w:val="222222"/>
          <w:sz w:val="24"/>
          <w:szCs w:val="24"/>
          <w:rPrChange w:id="1097" w:author="zjstone" w:date="2018-03-21T19:49:00Z">
            <w:rPr>
              <w:rFonts w:ascii="Times" w:hAnsi="Times" w:cs="Times"/>
              <w:color w:val="222222"/>
              <w:sz w:val="20"/>
              <w:szCs w:val="20"/>
            </w:rPr>
          </w:rPrChange>
        </w:rPr>
        <w:t>hello”&gt;</w:t>
      </w:r>
      <w:r w:rsidRPr="000E6354">
        <w:rPr>
          <w:rFonts w:ascii="Times" w:hAnsi="Times" w:cs="Times"/>
          <w:sz w:val="24"/>
          <w:szCs w:val="24"/>
          <w:rPrChange w:id="1098" w:author="zjstone" w:date="2018-03-21T19:49:00Z">
            <w:rPr>
              <w:rFonts w:ascii="Times" w:hAnsi="Times" w:cs="Times"/>
              <w:sz w:val="20"/>
              <w:szCs w:val="20"/>
            </w:rPr>
          </w:rPrChange>
        </w:rPr>
        <w:t>” in the</w:t>
      </w:r>
      <w:r w:rsidRPr="000E6354">
        <w:rPr>
          <w:rFonts w:ascii="Times" w:hAnsi="Times" w:cs="Times"/>
          <w:i/>
          <w:sz w:val="24"/>
          <w:szCs w:val="24"/>
          <w:rPrChange w:id="1099" w:author="zjstone" w:date="2018-03-21T19:49:00Z">
            <w:rPr>
              <w:rFonts w:ascii="Times" w:hAnsi="Times" w:cs="Times"/>
              <w:i/>
              <w:sz w:val="20"/>
              <w:szCs w:val="20"/>
            </w:rPr>
          </w:rPrChange>
        </w:rPr>
        <w:t xml:space="preserve"> Message</w:t>
      </w:r>
      <w:r w:rsidRPr="000E6354">
        <w:rPr>
          <w:rFonts w:ascii="Times" w:hAnsi="Times" w:cs="Times"/>
          <w:sz w:val="24"/>
          <w:szCs w:val="24"/>
          <w:rPrChange w:id="1100" w:author="zjstone" w:date="2018-03-21T19:49:00Z">
            <w:rPr>
              <w:rFonts w:ascii="Times" w:hAnsi="Times" w:cs="Times"/>
              <w:sz w:val="20"/>
              <w:szCs w:val="20"/>
            </w:rPr>
          </w:rPrChange>
        </w:rPr>
        <w:t xml:space="preserve"> textbox at page </w:t>
      </w:r>
      <w:r w:rsidRPr="000E6354">
        <w:rPr>
          <w:rFonts w:ascii="Times" w:hAnsi="Times" w:cs="Times"/>
          <w:i/>
          <w:sz w:val="24"/>
          <w:szCs w:val="24"/>
          <w:rPrChange w:id="1101" w:author="zjstone" w:date="2018-03-21T19:49:00Z">
            <w:rPr>
              <w:rFonts w:ascii="Times" w:hAnsi="Times" w:cs="Times"/>
              <w:i/>
              <w:sz w:val="20"/>
              <w:szCs w:val="20"/>
            </w:rPr>
          </w:rPrChange>
        </w:rPr>
        <w:t>http://192.168.1.149/ vulnerabilities/xss_s/</w:t>
      </w:r>
      <w:bookmarkStart w:id="1102" w:name="OLE_LINK53"/>
      <w:bookmarkStart w:id="1103" w:name="OLE_LINK54"/>
      <w:r w:rsidRPr="000E6354">
        <w:rPr>
          <w:rFonts w:ascii="Times" w:hAnsi="Times" w:cs="Times"/>
          <w:sz w:val="24"/>
          <w:szCs w:val="24"/>
          <w:rPrChange w:id="1104" w:author="zjstone" w:date="2018-03-21T19:49:00Z">
            <w:rPr>
              <w:rFonts w:ascii="Times" w:hAnsi="Times" w:cs="Times"/>
              <w:sz w:val="20"/>
              <w:szCs w:val="20"/>
            </w:rPr>
          </w:rPrChange>
        </w:rPr>
        <w:t xml:space="preserve">. This code create an </w:t>
      </w:r>
      <w:proofErr w:type="spellStart"/>
      <w:r w:rsidRPr="000E6354">
        <w:rPr>
          <w:rFonts w:ascii="Times" w:hAnsi="Times" w:cs="Times"/>
          <w:i/>
          <w:sz w:val="24"/>
          <w:szCs w:val="24"/>
          <w:rPrChange w:id="1105" w:author="zjstone" w:date="2018-03-21T19:49:00Z">
            <w:rPr>
              <w:rFonts w:ascii="Times" w:hAnsi="Times" w:cs="Times"/>
              <w:i/>
              <w:sz w:val="20"/>
              <w:szCs w:val="20"/>
            </w:rPr>
          </w:rPrChange>
        </w:rPr>
        <w:t>img</w:t>
      </w:r>
      <w:proofErr w:type="spellEnd"/>
      <w:r w:rsidRPr="000E6354">
        <w:rPr>
          <w:rFonts w:ascii="Times" w:hAnsi="Times" w:cs="Times"/>
          <w:sz w:val="24"/>
          <w:szCs w:val="24"/>
          <w:rPrChange w:id="1106" w:author="zjstone" w:date="2018-03-21T19:49:00Z">
            <w:rPr>
              <w:rFonts w:ascii="Times" w:hAnsi="Times" w:cs="Times"/>
              <w:sz w:val="20"/>
              <w:szCs w:val="20"/>
            </w:rPr>
          </w:rPrChange>
        </w:rPr>
        <w:t xml:space="preserve"> tag which source points to the link to </w:t>
      </w:r>
      <w:r w:rsidRPr="000E6354">
        <w:rPr>
          <w:rFonts w:ascii="Times" w:hAnsi="Times" w:cs="Times"/>
          <w:sz w:val="24"/>
          <w:szCs w:val="24"/>
          <w:rPrChange w:id="1107" w:author="zjstone" w:date="2018-03-21T19:49:00Z">
            <w:rPr>
              <w:rFonts w:ascii="Times" w:hAnsi="Times" w:cs="Times"/>
              <w:sz w:val="20"/>
              <w:szCs w:val="20"/>
            </w:rPr>
          </w:rPrChange>
        </w:rPr>
        <w:lastRenderedPageBreak/>
        <w:t xml:space="preserve">change password. After this script is loaded, the browser will access the link to change the password of </w:t>
      </w:r>
      <w:r w:rsidR="00AE23A7" w:rsidRPr="000E6354">
        <w:rPr>
          <w:rFonts w:ascii="Times" w:hAnsi="Times" w:cs="Times"/>
          <w:sz w:val="24"/>
          <w:szCs w:val="24"/>
          <w:rPrChange w:id="1108" w:author="zjstone" w:date="2018-03-21T19:49:00Z">
            <w:rPr>
              <w:rFonts w:ascii="Times" w:hAnsi="Times" w:cs="Times"/>
              <w:sz w:val="20"/>
              <w:szCs w:val="20"/>
            </w:rPr>
          </w:rPrChange>
        </w:rPr>
        <w:t xml:space="preserve">a </w:t>
      </w:r>
      <w:r w:rsidRPr="000E6354">
        <w:rPr>
          <w:rFonts w:ascii="Times" w:hAnsi="Times" w:cs="Times"/>
          <w:sz w:val="24"/>
          <w:szCs w:val="24"/>
          <w:rPrChange w:id="1109" w:author="zjstone" w:date="2018-03-21T19:49:00Z">
            <w:rPr>
              <w:rFonts w:ascii="Times" w:hAnsi="Times" w:cs="Times"/>
              <w:sz w:val="20"/>
              <w:szCs w:val="20"/>
            </w:rPr>
          </w:rPrChange>
        </w:rPr>
        <w:t>victim.</w:t>
      </w:r>
    </w:p>
    <w:p w:rsidR="00F82491" w:rsidRPr="000E6354" w:rsidRDefault="00AA6980" w:rsidP="0011259B">
      <w:pPr>
        <w:pStyle w:val="a4"/>
        <w:spacing w:after="120" w:line="360" w:lineRule="auto"/>
        <w:jc w:val="both"/>
        <w:rPr>
          <w:rFonts w:ascii="Times" w:hAnsi="Times" w:cs="Times"/>
          <w:sz w:val="24"/>
          <w:szCs w:val="24"/>
          <w:rPrChange w:id="1110" w:author="zjstone" w:date="2018-03-21T19:49:00Z">
            <w:rPr>
              <w:rFonts w:ascii="Times" w:hAnsi="Times" w:cs="Times"/>
              <w:sz w:val="20"/>
              <w:szCs w:val="20"/>
            </w:rPr>
          </w:rPrChange>
        </w:rPr>
        <w:pPrChange w:id="1111" w:author="zjstone" w:date="2018-03-21T19:58:00Z">
          <w:pPr>
            <w:pStyle w:val="a4"/>
            <w:spacing w:after="120" w:line="240" w:lineRule="exact"/>
            <w:jc w:val="both"/>
          </w:pPr>
        </w:pPrChange>
      </w:pPr>
      <w:r w:rsidRPr="000E6354">
        <w:rPr>
          <w:rFonts w:ascii="Times" w:hAnsi="Times" w:cs="Times"/>
          <w:sz w:val="24"/>
          <w:szCs w:val="24"/>
          <w:rPrChange w:id="1112" w:author="zjstone" w:date="2018-03-21T19:49:00Z">
            <w:rPr>
              <w:rFonts w:ascii="Times" w:hAnsi="Times" w:cs="Times"/>
              <w:sz w:val="20"/>
              <w:szCs w:val="20"/>
            </w:rPr>
          </w:rPrChange>
        </w:rPr>
        <w:t xml:space="preserve">In the case without AURLS, after </w:t>
      </w:r>
      <w:r w:rsidR="00D574E0" w:rsidRPr="000E6354">
        <w:rPr>
          <w:rFonts w:ascii="Times" w:hAnsi="Times" w:cs="Times"/>
          <w:sz w:val="24"/>
          <w:szCs w:val="24"/>
          <w:rPrChange w:id="1113" w:author="zjstone" w:date="2018-03-21T19:49:00Z">
            <w:rPr>
              <w:rFonts w:ascii="Times" w:hAnsi="Times" w:cs="Times"/>
              <w:sz w:val="20"/>
              <w:szCs w:val="20"/>
            </w:rPr>
          </w:rPrChange>
        </w:rPr>
        <w:t xml:space="preserve">the page with the XSS (stored) </w:t>
      </w:r>
      <w:r w:rsidRPr="000E6354">
        <w:rPr>
          <w:rFonts w:ascii="Times" w:hAnsi="Times" w:cs="Times"/>
          <w:sz w:val="24"/>
          <w:szCs w:val="24"/>
          <w:rPrChange w:id="1114" w:author="zjstone" w:date="2018-03-21T19:49:00Z">
            <w:rPr>
              <w:rFonts w:ascii="Times" w:hAnsi="Times" w:cs="Times"/>
              <w:sz w:val="20"/>
              <w:szCs w:val="20"/>
            </w:rPr>
          </w:rPrChange>
        </w:rPr>
        <w:t>ha</w:t>
      </w:r>
      <w:r w:rsidR="00D574E0" w:rsidRPr="000E6354">
        <w:rPr>
          <w:rFonts w:ascii="Times" w:hAnsi="Times" w:cs="Times"/>
          <w:sz w:val="24"/>
          <w:szCs w:val="24"/>
          <w:rPrChange w:id="1115" w:author="zjstone" w:date="2018-03-21T19:49:00Z">
            <w:rPr>
              <w:rFonts w:ascii="Times" w:hAnsi="Times" w:cs="Times"/>
              <w:sz w:val="20"/>
              <w:szCs w:val="20"/>
            </w:rPr>
          </w:rPrChange>
        </w:rPr>
        <w:t>s</w:t>
      </w:r>
      <w:r w:rsidRPr="000E6354">
        <w:rPr>
          <w:rFonts w:ascii="Times" w:hAnsi="Times" w:cs="Times"/>
          <w:sz w:val="24"/>
          <w:szCs w:val="24"/>
          <w:rPrChange w:id="1116" w:author="zjstone" w:date="2018-03-21T19:49:00Z">
            <w:rPr>
              <w:rFonts w:ascii="Times" w:hAnsi="Times" w:cs="Times"/>
              <w:sz w:val="20"/>
              <w:szCs w:val="20"/>
            </w:rPr>
          </w:rPrChange>
        </w:rPr>
        <w:t xml:space="preserve"> </w:t>
      </w:r>
      <w:r w:rsidR="00D574E0" w:rsidRPr="000E6354">
        <w:rPr>
          <w:rFonts w:ascii="Times" w:hAnsi="Times" w:cs="Times"/>
          <w:sz w:val="24"/>
          <w:szCs w:val="24"/>
          <w:rPrChange w:id="1117" w:author="zjstone" w:date="2018-03-21T19:49:00Z">
            <w:rPr>
              <w:rFonts w:ascii="Times" w:hAnsi="Times" w:cs="Times"/>
              <w:sz w:val="20"/>
              <w:szCs w:val="20"/>
            </w:rPr>
          </w:rPrChange>
        </w:rPr>
        <w:t xml:space="preserve">been </w:t>
      </w:r>
      <w:r w:rsidRPr="000E6354">
        <w:rPr>
          <w:rFonts w:ascii="Times" w:hAnsi="Times" w:cs="Times"/>
          <w:sz w:val="24"/>
          <w:szCs w:val="24"/>
          <w:rPrChange w:id="1118" w:author="zjstone" w:date="2018-03-21T19:49:00Z">
            <w:rPr>
              <w:rFonts w:ascii="Times" w:hAnsi="Times" w:cs="Times"/>
              <w:sz w:val="20"/>
              <w:szCs w:val="20"/>
            </w:rPr>
          </w:rPrChange>
        </w:rPr>
        <w:t xml:space="preserve">visited, </w:t>
      </w:r>
      <w:r w:rsidR="00D574E0" w:rsidRPr="000E6354">
        <w:rPr>
          <w:rFonts w:ascii="Times" w:hAnsi="Times" w:cs="Times"/>
          <w:sz w:val="24"/>
          <w:szCs w:val="24"/>
          <w:rPrChange w:id="1119" w:author="zjstone" w:date="2018-03-21T19:49:00Z">
            <w:rPr>
              <w:rFonts w:ascii="Times" w:hAnsi="Times" w:cs="Times"/>
              <w:sz w:val="20"/>
              <w:szCs w:val="20"/>
            </w:rPr>
          </w:rPrChange>
        </w:rPr>
        <w:t xml:space="preserve">the </w:t>
      </w:r>
      <w:r w:rsidRPr="000E6354">
        <w:rPr>
          <w:rFonts w:ascii="Times" w:hAnsi="Times" w:cs="Times"/>
          <w:sz w:val="24"/>
          <w:szCs w:val="24"/>
          <w:rPrChange w:id="1120" w:author="zjstone" w:date="2018-03-21T19:49:00Z">
            <w:rPr>
              <w:rFonts w:ascii="Times" w:hAnsi="Times" w:cs="Times"/>
              <w:sz w:val="20"/>
              <w:szCs w:val="20"/>
            </w:rPr>
          </w:rPrChange>
        </w:rPr>
        <w:t>browser load</w:t>
      </w:r>
      <w:r w:rsidR="00D574E0" w:rsidRPr="000E6354">
        <w:rPr>
          <w:rFonts w:ascii="Times" w:hAnsi="Times" w:cs="Times"/>
          <w:sz w:val="24"/>
          <w:szCs w:val="24"/>
          <w:rPrChange w:id="1121" w:author="zjstone" w:date="2018-03-21T19:49:00Z">
            <w:rPr>
              <w:rFonts w:ascii="Times" w:hAnsi="Times" w:cs="Times"/>
              <w:sz w:val="20"/>
              <w:szCs w:val="20"/>
            </w:rPr>
          </w:rPrChange>
        </w:rPr>
        <w:t>s</w:t>
      </w:r>
      <w:r w:rsidRPr="000E6354">
        <w:rPr>
          <w:rFonts w:ascii="Times" w:hAnsi="Times" w:cs="Times"/>
          <w:sz w:val="24"/>
          <w:szCs w:val="24"/>
          <w:rPrChange w:id="1122" w:author="zjstone" w:date="2018-03-21T19:49:00Z">
            <w:rPr>
              <w:rFonts w:ascii="Times" w:hAnsi="Times" w:cs="Times"/>
              <w:sz w:val="20"/>
              <w:szCs w:val="20"/>
            </w:rPr>
          </w:rPrChange>
        </w:rPr>
        <w:t xml:space="preserve"> this script and change </w:t>
      </w:r>
      <w:r w:rsidR="00D574E0" w:rsidRPr="000E6354">
        <w:rPr>
          <w:rFonts w:ascii="Times" w:hAnsi="Times" w:cs="Times"/>
          <w:sz w:val="24"/>
          <w:szCs w:val="24"/>
          <w:rPrChange w:id="1123" w:author="zjstone" w:date="2018-03-21T19:49:00Z">
            <w:rPr>
              <w:rFonts w:ascii="Times" w:hAnsi="Times" w:cs="Times"/>
              <w:sz w:val="20"/>
              <w:szCs w:val="20"/>
            </w:rPr>
          </w:rPrChange>
        </w:rPr>
        <w:t xml:space="preserve">the </w:t>
      </w:r>
      <w:r w:rsidRPr="000E6354">
        <w:rPr>
          <w:rFonts w:ascii="Times" w:hAnsi="Times" w:cs="Times"/>
          <w:sz w:val="24"/>
          <w:szCs w:val="24"/>
          <w:rPrChange w:id="1124" w:author="zjstone" w:date="2018-03-21T19:49:00Z">
            <w:rPr>
              <w:rFonts w:ascii="Times" w:hAnsi="Times" w:cs="Times"/>
              <w:sz w:val="20"/>
              <w:szCs w:val="20"/>
            </w:rPr>
          </w:rPrChange>
        </w:rPr>
        <w:t>password.</w:t>
      </w:r>
    </w:p>
    <w:p w:rsidR="00F82491" w:rsidRPr="000E6354" w:rsidRDefault="00AA6980" w:rsidP="0011259B">
      <w:pPr>
        <w:pStyle w:val="a4"/>
        <w:spacing w:after="120" w:line="360" w:lineRule="auto"/>
        <w:jc w:val="both"/>
        <w:rPr>
          <w:rFonts w:ascii="Times" w:hAnsi="Times" w:cs="Times"/>
          <w:sz w:val="24"/>
          <w:szCs w:val="24"/>
          <w:rPrChange w:id="1125" w:author="zjstone" w:date="2018-03-21T19:49:00Z">
            <w:rPr>
              <w:rFonts w:ascii="Times" w:hAnsi="Times" w:cs="Times"/>
              <w:sz w:val="20"/>
              <w:szCs w:val="20"/>
            </w:rPr>
          </w:rPrChange>
        </w:rPr>
        <w:pPrChange w:id="1126" w:author="zjstone" w:date="2018-03-21T19:58:00Z">
          <w:pPr>
            <w:pStyle w:val="a4"/>
            <w:spacing w:after="120" w:line="240" w:lineRule="exact"/>
            <w:jc w:val="both"/>
          </w:pPr>
        </w:pPrChange>
      </w:pPr>
      <w:r w:rsidRPr="000E6354">
        <w:rPr>
          <w:rFonts w:ascii="Times" w:hAnsi="Times" w:cs="Times"/>
          <w:sz w:val="24"/>
          <w:szCs w:val="24"/>
          <w:rPrChange w:id="1127" w:author="zjstone" w:date="2018-03-21T19:49:00Z">
            <w:rPr>
              <w:rFonts w:ascii="Times" w:hAnsi="Times" w:cs="Times"/>
              <w:sz w:val="20"/>
              <w:szCs w:val="20"/>
            </w:rPr>
          </w:rPrChange>
        </w:rPr>
        <w:t>In the case with AURLS, these steps are the same, but the result is different. Although the script is still loaded and the link to change the password is also triggered.</w:t>
      </w:r>
      <w:r w:rsidRPr="000E6354">
        <w:rPr>
          <w:rFonts w:ascii="Times" w:hAnsi="Times" w:cs="Times"/>
          <w:color w:val="FF0000"/>
          <w:sz w:val="24"/>
          <w:szCs w:val="24"/>
          <w:rPrChange w:id="1128" w:author="zjstone" w:date="2018-03-21T19:49:00Z">
            <w:rPr>
              <w:rFonts w:ascii="Times" w:hAnsi="Times" w:cs="Times"/>
              <w:color w:val="FF0000"/>
              <w:sz w:val="20"/>
              <w:szCs w:val="20"/>
            </w:rPr>
          </w:rPrChange>
        </w:rPr>
        <w:t xml:space="preserve"> </w:t>
      </w:r>
      <w:r w:rsidRPr="000E6354">
        <w:rPr>
          <w:rFonts w:ascii="Times" w:hAnsi="Times" w:cs="Times"/>
          <w:sz w:val="24"/>
          <w:szCs w:val="24"/>
          <w:rPrChange w:id="1129" w:author="zjstone" w:date="2018-03-21T19:49:00Z">
            <w:rPr>
              <w:rFonts w:ascii="Times" w:hAnsi="Times" w:cs="Times"/>
              <w:sz w:val="20"/>
              <w:szCs w:val="20"/>
            </w:rPr>
          </w:rPrChange>
        </w:rPr>
        <w:t xml:space="preserve">But it was intercepted because the visit violated the 2-gram access </w:t>
      </w:r>
      <w:r w:rsidR="007D23A1" w:rsidRPr="000E6354">
        <w:rPr>
          <w:rFonts w:ascii="Times" w:hAnsi="Times" w:cs="Times"/>
          <w:sz w:val="24"/>
          <w:szCs w:val="24"/>
          <w:rPrChange w:id="1130" w:author="zjstone" w:date="2018-03-21T19:49:00Z">
            <w:rPr>
              <w:rFonts w:ascii="Times" w:hAnsi="Times" w:cs="Times"/>
              <w:sz w:val="20"/>
              <w:szCs w:val="20"/>
            </w:rPr>
          </w:rPrChange>
        </w:rPr>
        <w:t>pattern</w:t>
      </w:r>
      <w:r w:rsidRPr="000E6354">
        <w:rPr>
          <w:rFonts w:ascii="Times" w:hAnsi="Times" w:cs="Times"/>
          <w:sz w:val="24"/>
          <w:szCs w:val="24"/>
          <w:rPrChange w:id="1131" w:author="zjstone" w:date="2018-03-21T19:49:00Z">
            <w:rPr>
              <w:rFonts w:ascii="Times" w:hAnsi="Times" w:cs="Times"/>
              <w:sz w:val="20"/>
              <w:szCs w:val="20"/>
            </w:rPr>
          </w:rPrChange>
        </w:rPr>
        <w:t xml:space="preserve">, AURLS returned a 403 error to declare the failure of password modification and recorded the access behavior (the administrator can quickly locate </w:t>
      </w:r>
      <w:r w:rsidR="007D23A1" w:rsidRPr="000E6354">
        <w:rPr>
          <w:rFonts w:ascii="Times" w:hAnsi="Times" w:cs="Times"/>
          <w:sz w:val="24"/>
          <w:szCs w:val="24"/>
          <w:rPrChange w:id="1132" w:author="zjstone" w:date="2018-03-21T19:49:00Z">
            <w:rPr>
              <w:rFonts w:ascii="Times" w:hAnsi="Times" w:cs="Times"/>
              <w:sz w:val="20"/>
              <w:szCs w:val="20"/>
            </w:rPr>
          </w:rPrChange>
        </w:rPr>
        <w:t xml:space="preserve">the </w:t>
      </w:r>
      <w:r w:rsidRPr="000E6354">
        <w:rPr>
          <w:rFonts w:ascii="Times" w:hAnsi="Times" w:cs="Times"/>
          <w:sz w:val="24"/>
          <w:szCs w:val="24"/>
          <w:rPrChange w:id="1133" w:author="zjstone" w:date="2018-03-21T19:49:00Z">
            <w:rPr>
              <w:rFonts w:ascii="Times" w:hAnsi="Times" w:cs="Times"/>
              <w:sz w:val="20"/>
              <w:szCs w:val="20"/>
            </w:rPr>
          </w:rPrChange>
        </w:rPr>
        <w:t xml:space="preserve">malicious code stored on the server by viewing the </w:t>
      </w:r>
      <w:r w:rsidRPr="000E6354">
        <w:rPr>
          <w:rFonts w:ascii="Times" w:hAnsi="Times" w:cs="Times"/>
          <w:sz w:val="24"/>
          <w:szCs w:val="24"/>
          <w:rPrChange w:id="1134" w:author="zjstone" w:date="2018-03-21T19:49:00Z">
            <w:rPr>
              <w:rFonts w:ascii="Times" w:hAnsi="Times" w:cs="Times"/>
              <w:sz w:val="20"/>
              <w:szCs w:val="20"/>
            </w:rPr>
          </w:rPrChange>
        </w:rPr>
        <w:lastRenderedPageBreak/>
        <w:t>intrusion log).</w:t>
      </w:r>
    </w:p>
    <w:bookmarkEnd w:id="1073"/>
    <w:bookmarkEnd w:id="1102"/>
    <w:bookmarkEnd w:id="1103"/>
    <w:p w:rsidR="00F82491" w:rsidRPr="000E6354" w:rsidRDefault="00AA6980" w:rsidP="0011259B">
      <w:pPr>
        <w:pStyle w:val="a4"/>
        <w:spacing w:after="120" w:line="360" w:lineRule="auto"/>
        <w:jc w:val="both"/>
        <w:rPr>
          <w:rFonts w:ascii="Times" w:hAnsi="Times" w:cs="Times"/>
          <w:sz w:val="24"/>
          <w:szCs w:val="24"/>
          <w:rPrChange w:id="1135" w:author="zjstone" w:date="2018-03-21T19:49:00Z">
            <w:rPr>
              <w:rFonts w:ascii="Times" w:hAnsi="Times" w:cs="Times"/>
              <w:sz w:val="20"/>
              <w:szCs w:val="20"/>
            </w:rPr>
          </w:rPrChange>
        </w:rPr>
        <w:pPrChange w:id="1136" w:author="zjstone" w:date="2018-03-21T19:58:00Z">
          <w:pPr>
            <w:pStyle w:val="a4"/>
            <w:spacing w:after="120" w:line="240" w:lineRule="exact"/>
            <w:jc w:val="both"/>
          </w:pPr>
        </w:pPrChange>
      </w:pPr>
      <w:r w:rsidRPr="000E6354">
        <w:rPr>
          <w:rFonts w:ascii="Times" w:hAnsi="Times" w:cs="Times"/>
          <w:sz w:val="24"/>
          <w:szCs w:val="24"/>
          <w:rPrChange w:id="1137" w:author="zjstone" w:date="2018-03-21T19:49:00Z">
            <w:rPr>
              <w:rFonts w:ascii="Times" w:hAnsi="Times" w:cs="Times"/>
              <w:sz w:val="20"/>
              <w:szCs w:val="20"/>
            </w:rPr>
          </w:rPrChange>
        </w:rPr>
        <w:t>(2)</w:t>
      </w:r>
      <w:r w:rsidRPr="000E6354">
        <w:rPr>
          <w:rFonts w:ascii="Times" w:hAnsi="Times" w:cs="Times"/>
          <w:sz w:val="24"/>
          <w:szCs w:val="24"/>
          <w:rPrChange w:id="1138" w:author="zjstone" w:date="2018-03-21T19:49:00Z">
            <w:rPr>
              <w:rFonts w:ascii="Times" w:hAnsi="Times" w:cs="Times"/>
            </w:rPr>
          </w:rPrChange>
        </w:rPr>
        <w:t xml:space="preserve"> </w:t>
      </w:r>
      <w:r w:rsidRPr="000E6354">
        <w:rPr>
          <w:rFonts w:ascii="Times" w:hAnsi="Times" w:cs="Times"/>
          <w:sz w:val="24"/>
          <w:szCs w:val="24"/>
          <w:rPrChange w:id="1139" w:author="zjstone" w:date="2018-03-21T19:49:00Z">
            <w:rPr>
              <w:rFonts w:ascii="Times" w:hAnsi="Times" w:cs="Times"/>
              <w:sz w:val="20"/>
              <w:szCs w:val="20"/>
            </w:rPr>
          </w:rPrChange>
        </w:rPr>
        <w:t>Experiment u</w:t>
      </w:r>
      <w:r w:rsidRPr="000E6354">
        <w:rPr>
          <w:rFonts w:ascii="Times" w:hAnsi="Times" w:cs="Times"/>
          <w:sz w:val="24"/>
          <w:szCs w:val="24"/>
          <w:rPrChange w:id="1140" w:author="zjstone" w:date="2018-03-21T19:49:00Z">
            <w:rPr>
              <w:rFonts w:ascii="Times" w:hAnsi="Times" w:cs="Times"/>
            </w:rPr>
          </w:rPrChange>
        </w:rPr>
        <w:t xml:space="preserve">sing the stolen virtual cookie to access the URL in </w:t>
      </w:r>
      <w:r w:rsidR="006C0B8D" w:rsidRPr="000E6354">
        <w:rPr>
          <w:rFonts w:ascii="Times" w:hAnsi="Times" w:cs="Times"/>
          <w:sz w:val="24"/>
          <w:szCs w:val="24"/>
          <w:rPrChange w:id="1141" w:author="zjstone" w:date="2018-03-21T19:49:00Z">
            <w:rPr>
              <w:rFonts w:ascii="Times" w:hAnsi="Times" w:cs="Times"/>
            </w:rPr>
          </w:rPrChange>
        </w:rPr>
        <w:t>whitelist</w:t>
      </w:r>
      <w:r w:rsidRPr="000E6354">
        <w:rPr>
          <w:rFonts w:ascii="Times" w:hAnsi="Times" w:cs="Times"/>
          <w:sz w:val="24"/>
          <w:szCs w:val="24"/>
          <w:rPrChange w:id="1142" w:author="zjstone" w:date="2018-03-21T19:49:00Z">
            <w:rPr>
              <w:rFonts w:ascii="Times" w:hAnsi="Times" w:cs="Times"/>
            </w:rPr>
          </w:rPrChange>
        </w:rPr>
        <w:t xml:space="preserve"> for attack</w:t>
      </w:r>
      <w:r w:rsidRPr="000E6354">
        <w:rPr>
          <w:rFonts w:ascii="Times" w:hAnsi="Times" w:cs="Times"/>
          <w:sz w:val="24"/>
          <w:szCs w:val="24"/>
          <w:rPrChange w:id="1143" w:author="zjstone" w:date="2018-03-21T19:49:00Z">
            <w:rPr>
              <w:rFonts w:ascii="Times" w:hAnsi="Times" w:cs="Times"/>
              <w:sz w:val="20"/>
              <w:szCs w:val="20"/>
            </w:rPr>
          </w:rPrChange>
        </w:rPr>
        <w:t xml:space="preserve"> </w:t>
      </w:r>
    </w:p>
    <w:p w:rsidR="00F82491" w:rsidRPr="000E6354" w:rsidRDefault="00AA6980" w:rsidP="0011259B">
      <w:pPr>
        <w:pStyle w:val="a4"/>
        <w:spacing w:after="120" w:line="360" w:lineRule="auto"/>
        <w:jc w:val="both"/>
        <w:rPr>
          <w:rFonts w:ascii="Times" w:hAnsi="Times" w:cs="Times"/>
          <w:sz w:val="24"/>
          <w:szCs w:val="24"/>
          <w:rPrChange w:id="1144" w:author="zjstone" w:date="2018-03-21T19:49:00Z">
            <w:rPr>
              <w:rFonts w:ascii="Times" w:hAnsi="Times" w:cs="Times"/>
              <w:sz w:val="20"/>
              <w:szCs w:val="20"/>
            </w:rPr>
          </w:rPrChange>
        </w:rPr>
        <w:pPrChange w:id="1145" w:author="zjstone" w:date="2018-03-21T19:58:00Z">
          <w:pPr>
            <w:pStyle w:val="a4"/>
            <w:spacing w:after="120" w:line="240" w:lineRule="exact"/>
            <w:jc w:val="both"/>
          </w:pPr>
        </w:pPrChange>
      </w:pPr>
      <w:bookmarkStart w:id="1146" w:name="OLE_LINK55"/>
      <w:proofErr w:type="spellStart"/>
      <w:proofErr w:type="gramStart"/>
      <w:r w:rsidRPr="000E6354">
        <w:rPr>
          <w:rFonts w:ascii="Times" w:hAnsi="Times" w:cs="Times"/>
          <w:sz w:val="24"/>
          <w:szCs w:val="24"/>
          <w:rPrChange w:id="1147" w:author="zjstone" w:date="2018-03-21T19:49:00Z">
            <w:rPr>
              <w:rFonts w:ascii="Times" w:hAnsi="Times" w:cs="Times"/>
              <w:sz w:val="20"/>
              <w:szCs w:val="20"/>
            </w:rPr>
          </w:rPrChange>
        </w:rPr>
        <w:t>In this experiment, we first inject the script "&lt; script &gt; document. Write (' &lt;img SRC = "http://192.168.1.150 /getcookie.PHP?</w:t>
      </w:r>
      <w:r w:rsidR="000500A0" w:rsidRPr="000E6354">
        <w:rPr>
          <w:rFonts w:ascii="Times" w:hAnsi="Times" w:cs="Times"/>
          <w:sz w:val="24"/>
          <w:szCs w:val="24"/>
          <w:rPrChange w:id="1148" w:author="zjstone" w:date="2018-03-21T19:49:00Z">
            <w:rPr>
              <w:rFonts w:ascii="Times" w:hAnsi="Times" w:cs="Times"/>
              <w:sz w:val="20"/>
              <w:szCs w:val="20"/>
            </w:rPr>
          </w:rPrChange>
        </w:rPr>
        <w:t>Cookies</w:t>
      </w:r>
      <w:proofErr w:type="spellEnd"/>
      <w:proofErr w:type="gramEnd"/>
      <w:r w:rsidRPr="000E6354">
        <w:rPr>
          <w:rFonts w:ascii="Times" w:hAnsi="Times" w:cs="Times"/>
          <w:sz w:val="24"/>
          <w:szCs w:val="24"/>
          <w:rPrChange w:id="1149" w:author="zjstone" w:date="2018-03-21T19:49:00Z">
            <w:rPr>
              <w:rFonts w:ascii="Times" w:hAnsi="Times" w:cs="Times"/>
              <w:sz w:val="20"/>
              <w:szCs w:val="20"/>
            </w:rPr>
          </w:rPrChange>
        </w:rPr>
        <w:t xml:space="preserve"> ='+document.cookie + '/&gt;');" to get the attacker's cookie through the XSS (stored) vulnerability, and then use the cookie to access the homepage of website at http://192.168.1.149/.</w:t>
      </w:r>
    </w:p>
    <w:p w:rsidR="00F82491" w:rsidRPr="000E6354" w:rsidRDefault="00AA6980" w:rsidP="0011259B">
      <w:pPr>
        <w:pStyle w:val="a4"/>
        <w:spacing w:after="120" w:line="360" w:lineRule="auto"/>
        <w:jc w:val="both"/>
        <w:rPr>
          <w:rFonts w:ascii="Times" w:hAnsi="Times" w:cs="Times"/>
          <w:sz w:val="24"/>
          <w:szCs w:val="24"/>
          <w:rPrChange w:id="1150" w:author="zjstone" w:date="2018-03-21T19:49:00Z">
            <w:rPr>
              <w:rFonts w:ascii="Times" w:hAnsi="Times" w:cs="Times"/>
              <w:sz w:val="20"/>
              <w:szCs w:val="20"/>
            </w:rPr>
          </w:rPrChange>
        </w:rPr>
        <w:pPrChange w:id="1151" w:author="zjstone" w:date="2018-03-21T19:58:00Z">
          <w:pPr>
            <w:pStyle w:val="a4"/>
            <w:spacing w:after="120" w:line="240" w:lineRule="exact"/>
            <w:jc w:val="both"/>
          </w:pPr>
        </w:pPrChange>
      </w:pPr>
      <w:bookmarkStart w:id="1152" w:name="OLE_LINK56"/>
      <w:r w:rsidRPr="000E6354">
        <w:rPr>
          <w:rFonts w:ascii="Times" w:hAnsi="Times" w:cs="Times"/>
          <w:sz w:val="24"/>
          <w:szCs w:val="24"/>
          <w:rPrChange w:id="1153" w:author="zjstone" w:date="2018-03-21T19:49:00Z">
            <w:rPr>
              <w:rFonts w:ascii="Times" w:hAnsi="Times" w:cs="Times"/>
              <w:sz w:val="20"/>
              <w:szCs w:val="20"/>
            </w:rPr>
          </w:rPrChange>
        </w:rPr>
        <w:t>In the case without AURLS, the access direct jump to the vulnerability demo page shows that the system cannot effectively defend against such attacks.</w:t>
      </w:r>
    </w:p>
    <w:bookmarkEnd w:id="1146"/>
    <w:p w:rsidR="00F82491" w:rsidRPr="000E6354" w:rsidRDefault="00F96E57" w:rsidP="0011259B">
      <w:pPr>
        <w:pStyle w:val="a4"/>
        <w:spacing w:after="120" w:line="360" w:lineRule="auto"/>
        <w:jc w:val="both"/>
        <w:rPr>
          <w:rFonts w:ascii="Times" w:hAnsi="Times" w:cs="Times"/>
          <w:sz w:val="24"/>
          <w:szCs w:val="24"/>
          <w:rPrChange w:id="1154" w:author="zjstone" w:date="2018-03-21T19:49:00Z">
            <w:rPr>
              <w:rFonts w:ascii="Times" w:hAnsi="Times" w:cs="Times"/>
              <w:sz w:val="20"/>
              <w:szCs w:val="20"/>
            </w:rPr>
          </w:rPrChange>
        </w:rPr>
        <w:pPrChange w:id="1155" w:author="zjstone" w:date="2018-03-21T19:58:00Z">
          <w:pPr>
            <w:pStyle w:val="a4"/>
            <w:spacing w:after="120" w:line="240" w:lineRule="exact"/>
            <w:jc w:val="both"/>
          </w:pPr>
        </w:pPrChange>
      </w:pPr>
      <w:r w:rsidRPr="000E6354">
        <w:rPr>
          <w:rFonts w:ascii="Times" w:hAnsi="Times" w:cs="Times"/>
          <w:sz w:val="24"/>
          <w:szCs w:val="24"/>
          <w:rPrChange w:id="1156" w:author="zjstone" w:date="2018-03-21T19:49:00Z">
            <w:rPr>
              <w:rFonts w:ascii="Times" w:hAnsi="Times" w:cs="Times"/>
              <w:sz w:val="20"/>
              <w:szCs w:val="20"/>
            </w:rPr>
          </w:rPrChange>
        </w:rPr>
        <w:t xml:space="preserve">However, </w:t>
      </w:r>
      <w:r w:rsidR="00AA6980" w:rsidRPr="000E6354">
        <w:rPr>
          <w:rFonts w:ascii="Times" w:hAnsi="Times" w:cs="Times"/>
          <w:sz w:val="24"/>
          <w:szCs w:val="24"/>
          <w:rPrChange w:id="1157" w:author="zjstone" w:date="2018-03-21T19:49:00Z">
            <w:rPr>
              <w:rFonts w:ascii="Times" w:hAnsi="Times" w:cs="Times"/>
              <w:sz w:val="20"/>
              <w:szCs w:val="20"/>
            </w:rPr>
          </w:rPrChange>
        </w:rPr>
        <w:t xml:space="preserve">in the case of the AURLS defense, the access </w:t>
      </w:r>
      <w:r w:rsidR="00AA6980" w:rsidRPr="000E6354">
        <w:rPr>
          <w:rFonts w:ascii="Times" w:hAnsi="Times" w:cs="Times"/>
          <w:sz w:val="24"/>
          <w:szCs w:val="24"/>
          <w:rPrChange w:id="1158" w:author="zjstone" w:date="2018-03-21T19:49:00Z">
            <w:rPr>
              <w:rFonts w:ascii="Times" w:hAnsi="Times" w:cs="Times"/>
              <w:sz w:val="20"/>
              <w:szCs w:val="20"/>
            </w:rPr>
          </w:rPrChange>
        </w:rPr>
        <w:lastRenderedPageBreak/>
        <w:t xml:space="preserve">is redirected to the authentication page at </w:t>
      </w:r>
      <w:r w:rsidR="007327EF" w:rsidRPr="000E6354">
        <w:rPr>
          <w:rFonts w:ascii="Times" w:hAnsi="Times" w:cs="Times"/>
          <w:sz w:val="24"/>
          <w:szCs w:val="24"/>
          <w:rPrChange w:id="1159" w:author="zjstone" w:date="2018-03-21T19:49:00Z">
            <w:rPr>
              <w:rFonts w:ascii="Times" w:hAnsi="Times" w:cs="Times"/>
              <w:sz w:val="20"/>
              <w:szCs w:val="20"/>
            </w:rPr>
          </w:rPrChange>
        </w:rPr>
        <w:t>http://192.168.1.149/login.php</w:t>
      </w:r>
      <w:r w:rsidR="00AA6980" w:rsidRPr="000E6354">
        <w:rPr>
          <w:rFonts w:ascii="Times" w:hAnsi="Times" w:cs="Times"/>
          <w:sz w:val="24"/>
          <w:szCs w:val="24"/>
          <w:rPrChange w:id="1160" w:author="zjstone" w:date="2018-03-21T19:49:00Z">
            <w:rPr>
              <w:rFonts w:ascii="Times" w:hAnsi="Times" w:cs="Times"/>
              <w:sz w:val="20"/>
              <w:szCs w:val="20"/>
            </w:rPr>
          </w:rPrChange>
        </w:rPr>
        <w:t>.</w:t>
      </w:r>
      <w:r w:rsidR="007327EF" w:rsidRPr="000E6354">
        <w:rPr>
          <w:rFonts w:ascii="Times" w:hAnsi="Times" w:cs="Times"/>
          <w:sz w:val="24"/>
          <w:szCs w:val="24"/>
          <w:rPrChange w:id="1161" w:author="zjstone" w:date="2018-03-21T19:49:00Z">
            <w:rPr>
              <w:rFonts w:ascii="Times" w:hAnsi="Times" w:cs="Times"/>
              <w:sz w:val="20"/>
              <w:szCs w:val="20"/>
            </w:rPr>
          </w:rPrChange>
        </w:rPr>
        <w:t xml:space="preserve"> </w:t>
      </w:r>
      <w:r w:rsidR="00AA6980" w:rsidRPr="000E6354">
        <w:rPr>
          <w:rFonts w:ascii="Times" w:hAnsi="Times" w:cs="Times"/>
          <w:sz w:val="24"/>
          <w:szCs w:val="24"/>
          <w:rPrChange w:id="1162" w:author="zjstone" w:date="2018-03-21T19:49:00Z">
            <w:rPr>
              <w:rFonts w:ascii="Times" w:hAnsi="Times" w:cs="Times"/>
              <w:sz w:val="20"/>
              <w:szCs w:val="20"/>
            </w:rPr>
          </w:rPrChange>
        </w:rPr>
        <w:t xml:space="preserve">It shows that the attacker can't effectively launch such attacks after stealing user </w:t>
      </w:r>
      <w:r w:rsidR="000500A0" w:rsidRPr="000E6354">
        <w:rPr>
          <w:rFonts w:ascii="Times" w:hAnsi="Times" w:cs="Times"/>
          <w:sz w:val="24"/>
          <w:szCs w:val="24"/>
          <w:rPrChange w:id="1163" w:author="zjstone" w:date="2018-03-21T19:49:00Z">
            <w:rPr>
              <w:rFonts w:ascii="Times" w:hAnsi="Times" w:cs="Times"/>
              <w:sz w:val="20"/>
              <w:szCs w:val="20"/>
            </w:rPr>
          </w:rPrChange>
        </w:rPr>
        <w:t>cookies</w:t>
      </w:r>
      <w:r w:rsidR="00AA6980" w:rsidRPr="000E6354">
        <w:rPr>
          <w:rFonts w:ascii="Times" w:hAnsi="Times" w:cs="Times"/>
          <w:sz w:val="24"/>
          <w:szCs w:val="24"/>
          <w:rPrChange w:id="1164" w:author="zjstone" w:date="2018-03-21T19:49:00Z">
            <w:rPr>
              <w:rFonts w:ascii="Times" w:hAnsi="Times" w:cs="Times"/>
              <w:sz w:val="20"/>
              <w:szCs w:val="20"/>
            </w:rPr>
          </w:rPrChange>
        </w:rPr>
        <w:t>.</w:t>
      </w:r>
    </w:p>
    <w:bookmarkEnd w:id="1152"/>
    <w:p w:rsidR="00F82491" w:rsidRPr="000E6354" w:rsidRDefault="006D6F01" w:rsidP="0011259B">
      <w:pPr>
        <w:pStyle w:val="2"/>
        <w:spacing w:before="0" w:after="40" w:line="360" w:lineRule="auto"/>
        <w:rPr>
          <w:rFonts w:ascii="Times" w:hAnsi="Times" w:cs="Times"/>
          <w:sz w:val="24"/>
          <w:szCs w:val="24"/>
          <w:rPrChange w:id="1165" w:author="zjstone" w:date="2018-03-21T19:49:00Z">
            <w:rPr>
              <w:rFonts w:ascii="Times" w:hAnsi="Times" w:cs="Times"/>
              <w:sz w:val="18"/>
              <w:szCs w:val="18"/>
            </w:rPr>
          </w:rPrChange>
        </w:rPr>
        <w:pPrChange w:id="1166" w:author="zjstone" w:date="2018-03-21T19:58:00Z">
          <w:pPr>
            <w:pStyle w:val="2"/>
            <w:spacing w:before="0" w:after="40" w:line="240" w:lineRule="exact"/>
          </w:pPr>
        </w:pPrChange>
      </w:pPr>
      <w:r w:rsidRPr="000E6354">
        <w:rPr>
          <w:rFonts w:ascii="Times" w:eastAsiaTheme="minorEastAsia" w:hAnsi="Times" w:cs="Times" w:hint="eastAsia"/>
          <w:sz w:val="24"/>
          <w:szCs w:val="24"/>
          <w:rPrChange w:id="1167" w:author="zjstone" w:date="2018-03-21T19:49:00Z">
            <w:rPr>
              <w:rFonts w:ascii="Times" w:eastAsiaTheme="minorEastAsia" w:hAnsi="Times" w:cs="Times" w:hint="eastAsia"/>
              <w:sz w:val="18"/>
              <w:szCs w:val="18"/>
            </w:rPr>
          </w:rPrChange>
        </w:rPr>
        <w:t>4</w:t>
      </w:r>
      <w:r w:rsidR="00AA6980" w:rsidRPr="000E6354">
        <w:rPr>
          <w:rFonts w:ascii="Times" w:eastAsiaTheme="minorEastAsia" w:hAnsi="Times" w:cs="Times"/>
          <w:sz w:val="24"/>
          <w:szCs w:val="24"/>
          <w:rPrChange w:id="1168" w:author="zjstone" w:date="2018-03-21T19:49:00Z">
            <w:rPr>
              <w:rFonts w:ascii="Times" w:eastAsiaTheme="minorEastAsia" w:hAnsi="Times" w:cs="Times"/>
              <w:sz w:val="18"/>
              <w:szCs w:val="18"/>
            </w:rPr>
          </w:rPrChange>
        </w:rPr>
        <w:t>.1.5 File inclusion</w:t>
      </w:r>
    </w:p>
    <w:p w:rsidR="00F82491" w:rsidRPr="000E6354" w:rsidRDefault="00AA6980" w:rsidP="0011259B">
      <w:pPr>
        <w:pStyle w:val="a4"/>
        <w:spacing w:after="120" w:line="360" w:lineRule="auto"/>
        <w:jc w:val="both"/>
        <w:rPr>
          <w:rFonts w:ascii="Times" w:hAnsi="Times" w:cs="Times"/>
          <w:sz w:val="24"/>
          <w:szCs w:val="24"/>
          <w:rPrChange w:id="1169" w:author="zjstone" w:date="2018-03-21T19:49:00Z">
            <w:rPr>
              <w:rFonts w:ascii="Times" w:hAnsi="Times" w:cs="Times"/>
              <w:sz w:val="20"/>
              <w:szCs w:val="20"/>
            </w:rPr>
          </w:rPrChange>
        </w:rPr>
        <w:pPrChange w:id="1170" w:author="zjstone" w:date="2018-03-21T19:58:00Z">
          <w:pPr>
            <w:pStyle w:val="a4"/>
            <w:spacing w:after="120" w:line="240" w:lineRule="exact"/>
            <w:jc w:val="both"/>
          </w:pPr>
        </w:pPrChange>
      </w:pPr>
      <w:bookmarkStart w:id="1171" w:name="OLE_LINK57"/>
      <w:bookmarkEnd w:id="1171"/>
      <w:r w:rsidRPr="000E6354">
        <w:rPr>
          <w:rFonts w:ascii="Times" w:hAnsi="Times" w:cs="Times"/>
          <w:sz w:val="24"/>
          <w:szCs w:val="24"/>
          <w:rPrChange w:id="1172" w:author="zjstone" w:date="2018-03-21T19:49:00Z">
            <w:rPr>
              <w:rFonts w:ascii="Times" w:hAnsi="Times" w:cs="Times"/>
              <w:sz w:val="20"/>
              <w:szCs w:val="20"/>
            </w:rPr>
          </w:rPrChange>
        </w:rPr>
        <w:t>In the case without AURLS, we modified the URL to trigger this vulnerability in the page of file inclusion. For instance, we changed the original URL “http://192.168.1.149/dvwa/vulnerabilities/fi/?page = file1.php” to “http://192.168.1.149/dvwa/vulnerabili ties/fi/?page=http://192.168.1.150/oi.php.decode.txt”. The oi.php.decode.txt file is actually a webshell file, which is stored in the remote server (192.168.1.149).</w:t>
      </w:r>
    </w:p>
    <w:p w:rsidR="00F82491" w:rsidRPr="000E6354" w:rsidRDefault="00AA6980" w:rsidP="0011259B">
      <w:pPr>
        <w:pStyle w:val="a4"/>
        <w:spacing w:after="120" w:line="360" w:lineRule="auto"/>
        <w:jc w:val="both"/>
        <w:rPr>
          <w:rFonts w:ascii="Times" w:hAnsi="Times" w:cs="Times"/>
          <w:sz w:val="24"/>
          <w:szCs w:val="24"/>
          <w:rPrChange w:id="1173" w:author="zjstone" w:date="2018-03-21T19:49:00Z">
            <w:rPr>
              <w:rFonts w:ascii="Times" w:hAnsi="Times" w:cs="Times"/>
              <w:sz w:val="20"/>
              <w:szCs w:val="20"/>
            </w:rPr>
          </w:rPrChange>
        </w:rPr>
        <w:pPrChange w:id="1174" w:author="zjstone" w:date="2018-03-21T19:58:00Z">
          <w:pPr>
            <w:pStyle w:val="a4"/>
            <w:spacing w:after="120" w:line="240" w:lineRule="exact"/>
            <w:jc w:val="both"/>
          </w:pPr>
        </w:pPrChange>
      </w:pPr>
      <w:r w:rsidRPr="000E6354">
        <w:rPr>
          <w:rFonts w:ascii="Times" w:hAnsi="Times" w:cs="Times"/>
          <w:sz w:val="24"/>
          <w:szCs w:val="24"/>
          <w:rPrChange w:id="1175" w:author="zjstone" w:date="2018-03-21T19:49:00Z">
            <w:rPr>
              <w:rFonts w:ascii="Times" w:hAnsi="Times" w:cs="Times"/>
              <w:sz w:val="20"/>
              <w:szCs w:val="20"/>
            </w:rPr>
          </w:rPrChange>
        </w:rPr>
        <w:lastRenderedPageBreak/>
        <w:t>The file inclusion vulnerability is triggered by changing the parameters of the URL. In the case with AURLS, the original URL is encoded as “http://192.168.1.150/2b812669-7b71-49f5-97bd-f8650-1714680” and difficult to modify. We access the</w:t>
      </w:r>
      <w:r w:rsidR="00957E5E" w:rsidRPr="000E6354">
        <w:rPr>
          <w:rFonts w:ascii="Times" w:hAnsi="Times" w:cs="Times"/>
          <w:sz w:val="24"/>
          <w:szCs w:val="24"/>
          <w:rPrChange w:id="1176" w:author="zjstone" w:date="2018-03-21T19:49:00Z">
            <w:rPr>
              <w:rFonts w:ascii="Times" w:hAnsi="Times" w:cs="Times"/>
              <w:sz w:val="20"/>
              <w:szCs w:val="20"/>
            </w:rPr>
          </w:rPrChange>
        </w:rPr>
        <w:t xml:space="preserve"> </w:t>
      </w:r>
      <w:r w:rsidR="0079398A" w:rsidRPr="000E6354">
        <w:rPr>
          <w:rFonts w:ascii="Times" w:hAnsi="Times" w:cs="Times"/>
          <w:sz w:val="24"/>
          <w:szCs w:val="24"/>
          <w:rPrChange w:id="1177" w:author="zjstone" w:date="2018-03-21T19:49:00Z">
            <w:rPr>
              <w:rFonts w:ascii="Times" w:hAnsi="Times" w:cs="Times"/>
              <w:sz w:val="20"/>
              <w:szCs w:val="20"/>
            </w:rPr>
          </w:rPrChange>
        </w:rPr>
        <w:t>page</w:t>
      </w:r>
      <w:r w:rsidR="00957E5E" w:rsidRPr="000E6354">
        <w:rPr>
          <w:rFonts w:ascii="Times" w:hAnsi="Times" w:cs="Times"/>
          <w:sz w:val="24"/>
          <w:szCs w:val="24"/>
          <w:rPrChange w:id="1178" w:author="zjstone" w:date="2018-03-21T19:49:00Z">
            <w:rPr>
              <w:rFonts w:ascii="Times" w:hAnsi="Times" w:cs="Times"/>
              <w:sz w:val="20"/>
              <w:szCs w:val="20"/>
            </w:rPr>
          </w:rPrChange>
        </w:rPr>
        <w:t xml:space="preserve"> at </w:t>
      </w:r>
      <w:r w:rsidRPr="000E6354">
        <w:rPr>
          <w:rFonts w:ascii="Times" w:hAnsi="Times" w:cs="Times"/>
          <w:sz w:val="24"/>
          <w:szCs w:val="24"/>
          <w:rPrChange w:id="1179" w:author="zjstone" w:date="2018-03-21T19:49:00Z">
            <w:rPr>
              <w:rFonts w:ascii="Times" w:hAnsi="Times" w:cs="Times"/>
              <w:sz w:val="20"/>
              <w:szCs w:val="20"/>
            </w:rPr>
          </w:rPrChange>
        </w:rPr>
        <w:t>“http://192.168.1.149/dvwa/vulner</w:t>
      </w:r>
      <w:r w:rsidR="006E6031" w:rsidRPr="000E6354">
        <w:rPr>
          <w:rFonts w:ascii="Times" w:hAnsi="Times" w:cs="Times"/>
          <w:sz w:val="24"/>
          <w:szCs w:val="24"/>
          <w:rPrChange w:id="1180" w:author="zjstone" w:date="2018-03-21T19:49:00Z">
            <w:rPr>
              <w:rFonts w:ascii="Times" w:hAnsi="Times" w:cs="Times"/>
              <w:sz w:val="20"/>
              <w:szCs w:val="20"/>
            </w:rPr>
          </w:rPrChange>
        </w:rPr>
        <w:t>-</w:t>
      </w:r>
      <w:r w:rsidRPr="000E6354">
        <w:rPr>
          <w:rFonts w:ascii="Times" w:hAnsi="Times" w:cs="Times"/>
          <w:sz w:val="24"/>
          <w:szCs w:val="24"/>
          <w:rPrChange w:id="1181" w:author="zjstone" w:date="2018-03-21T19:49:00Z">
            <w:rPr>
              <w:rFonts w:ascii="Times" w:hAnsi="Times" w:cs="Times"/>
              <w:sz w:val="20"/>
              <w:szCs w:val="20"/>
            </w:rPr>
          </w:rPrChange>
        </w:rPr>
        <w:t xml:space="preserve">abilities/fi/?page=http://192.168.1.150/oi.php.decode.txt” again and receive a 403 error. The reason is that URL is not a valid shifting address bound to that user </w:t>
      </w:r>
      <w:r w:rsidRPr="000E6354">
        <w:rPr>
          <w:rFonts w:ascii="Times" w:hAnsi="Times" w:cs="Times" w:hint="eastAsia"/>
          <w:sz w:val="24"/>
          <w:szCs w:val="24"/>
          <w:rPrChange w:id="1182" w:author="zjstone" w:date="2018-03-21T19:49:00Z">
            <w:rPr>
              <w:rFonts w:ascii="Times" w:hAnsi="Times" w:cs="Times" w:hint="eastAsia"/>
              <w:sz w:val="20"/>
              <w:szCs w:val="20"/>
            </w:rPr>
          </w:rPrChange>
        </w:rPr>
        <w:t xml:space="preserve">and </w:t>
      </w:r>
      <w:r w:rsidRPr="000E6354">
        <w:rPr>
          <w:rFonts w:ascii="Times" w:hAnsi="Times" w:cs="Times"/>
          <w:sz w:val="24"/>
          <w:szCs w:val="24"/>
          <w:rPrChange w:id="1183" w:author="zjstone" w:date="2018-03-21T19:49:00Z">
            <w:rPr>
              <w:rFonts w:ascii="Times" w:hAnsi="Times" w:cs="Times"/>
              <w:sz w:val="20"/>
              <w:szCs w:val="20"/>
            </w:rPr>
          </w:rPrChange>
        </w:rPr>
        <w:t xml:space="preserve">not in the URL </w:t>
      </w:r>
      <w:r w:rsidR="006C0B8D" w:rsidRPr="000E6354">
        <w:rPr>
          <w:rFonts w:ascii="Times" w:hAnsi="Times" w:cs="Times"/>
          <w:sz w:val="24"/>
          <w:szCs w:val="24"/>
          <w:rPrChange w:id="1184" w:author="zjstone" w:date="2018-03-21T19:49:00Z">
            <w:rPr>
              <w:rFonts w:ascii="Times" w:hAnsi="Times" w:cs="Times"/>
              <w:sz w:val="20"/>
              <w:szCs w:val="20"/>
            </w:rPr>
          </w:rPrChange>
        </w:rPr>
        <w:t>whitelist</w:t>
      </w:r>
      <w:r w:rsidRPr="000E6354">
        <w:rPr>
          <w:rFonts w:ascii="Times" w:hAnsi="Times" w:cs="Times"/>
          <w:sz w:val="24"/>
          <w:szCs w:val="24"/>
          <w:rPrChange w:id="1185" w:author="zjstone" w:date="2018-03-21T19:49:00Z">
            <w:rPr>
              <w:rFonts w:ascii="Times" w:hAnsi="Times" w:cs="Times"/>
              <w:sz w:val="20"/>
              <w:szCs w:val="20"/>
            </w:rPr>
          </w:rPrChange>
        </w:rPr>
        <w:t>.</w:t>
      </w:r>
    </w:p>
    <w:p w:rsidR="00F82491" w:rsidRPr="000E6354" w:rsidRDefault="006D6F01" w:rsidP="0011259B">
      <w:pPr>
        <w:pStyle w:val="3"/>
        <w:spacing w:before="0" w:after="40" w:line="360" w:lineRule="auto"/>
        <w:rPr>
          <w:rFonts w:ascii="Times" w:hAnsi="Times" w:cs="Times"/>
          <w:b w:val="0"/>
          <w:sz w:val="24"/>
          <w:szCs w:val="24"/>
          <w:rPrChange w:id="1186" w:author="zjstone" w:date="2018-03-21T19:49:00Z">
            <w:rPr>
              <w:rFonts w:ascii="Times" w:hAnsi="Times" w:cs="Times"/>
              <w:b w:val="0"/>
              <w:sz w:val="18"/>
              <w:szCs w:val="18"/>
            </w:rPr>
          </w:rPrChange>
        </w:rPr>
        <w:pPrChange w:id="1187" w:author="zjstone" w:date="2018-03-21T19:58:00Z">
          <w:pPr>
            <w:pStyle w:val="3"/>
            <w:spacing w:before="0" w:after="40" w:line="240" w:lineRule="exact"/>
          </w:pPr>
        </w:pPrChange>
      </w:pPr>
      <w:r w:rsidRPr="000E6354">
        <w:rPr>
          <w:rFonts w:ascii="Times" w:eastAsiaTheme="minorEastAsia" w:hAnsi="Times" w:cs="Times" w:hint="eastAsia"/>
          <w:sz w:val="24"/>
          <w:szCs w:val="24"/>
          <w:rPrChange w:id="1188" w:author="zjstone" w:date="2018-03-21T19:49:00Z">
            <w:rPr>
              <w:rFonts w:ascii="Times" w:eastAsiaTheme="minorEastAsia" w:hAnsi="Times" w:cs="Times" w:hint="eastAsia"/>
              <w:sz w:val="18"/>
              <w:szCs w:val="18"/>
            </w:rPr>
          </w:rPrChange>
        </w:rPr>
        <w:t>4</w:t>
      </w:r>
      <w:r w:rsidR="00AA6980" w:rsidRPr="000E6354">
        <w:rPr>
          <w:rFonts w:ascii="Times" w:eastAsiaTheme="minorEastAsia" w:hAnsi="Times" w:cs="Times"/>
          <w:sz w:val="24"/>
          <w:szCs w:val="24"/>
          <w:rPrChange w:id="1189" w:author="zjstone" w:date="2018-03-21T19:49:00Z">
            <w:rPr>
              <w:rFonts w:ascii="Times" w:eastAsiaTheme="minorEastAsia" w:hAnsi="Times" w:cs="Times"/>
              <w:sz w:val="18"/>
              <w:szCs w:val="18"/>
            </w:rPr>
          </w:rPrChange>
        </w:rPr>
        <w:t>.1.</w:t>
      </w:r>
      <w:r w:rsidR="00AA6980" w:rsidRPr="000E6354">
        <w:rPr>
          <w:rFonts w:ascii="Times" w:eastAsiaTheme="minorEastAsia" w:hAnsi="Times" w:cs="Times" w:hint="eastAsia"/>
          <w:sz w:val="24"/>
          <w:szCs w:val="24"/>
          <w:rPrChange w:id="1190" w:author="zjstone" w:date="2018-03-21T19:49:00Z">
            <w:rPr>
              <w:rFonts w:ascii="Times" w:eastAsiaTheme="minorEastAsia" w:hAnsi="Times" w:cs="Times" w:hint="eastAsia"/>
              <w:sz w:val="18"/>
              <w:szCs w:val="18"/>
            </w:rPr>
          </w:rPrChange>
        </w:rPr>
        <w:t>6</w:t>
      </w:r>
      <w:r w:rsidR="00AA6980" w:rsidRPr="000E6354">
        <w:rPr>
          <w:rFonts w:ascii="Times" w:eastAsiaTheme="minorEastAsia" w:hAnsi="Times" w:cs="Times"/>
          <w:sz w:val="24"/>
          <w:szCs w:val="24"/>
          <w:rPrChange w:id="1191" w:author="zjstone" w:date="2018-03-21T19:49:00Z">
            <w:rPr>
              <w:rFonts w:ascii="Times" w:eastAsiaTheme="minorEastAsia" w:hAnsi="Times" w:cs="Times"/>
              <w:sz w:val="18"/>
              <w:szCs w:val="18"/>
            </w:rPr>
          </w:rPrChange>
        </w:rPr>
        <w:t xml:space="preserve"> Summary</w:t>
      </w:r>
    </w:p>
    <w:p w:rsidR="00F82491" w:rsidRPr="000E6354" w:rsidRDefault="00AA6980" w:rsidP="0011259B">
      <w:pPr>
        <w:pStyle w:val="a4"/>
        <w:spacing w:after="120" w:line="360" w:lineRule="auto"/>
        <w:jc w:val="both"/>
        <w:rPr>
          <w:rFonts w:ascii="Times" w:hAnsi="Times" w:cs="Times"/>
          <w:b/>
          <w:sz w:val="24"/>
          <w:szCs w:val="24"/>
          <w:rPrChange w:id="1192" w:author="zjstone" w:date="2018-03-21T19:49:00Z">
            <w:rPr>
              <w:rFonts w:ascii="Times" w:hAnsi="Times" w:cs="Times"/>
              <w:b/>
              <w:sz w:val="20"/>
              <w:szCs w:val="20"/>
            </w:rPr>
          </w:rPrChange>
        </w:rPr>
        <w:pPrChange w:id="1193" w:author="zjstone" w:date="2018-03-21T19:58:00Z">
          <w:pPr>
            <w:pStyle w:val="a4"/>
            <w:spacing w:after="120" w:line="240" w:lineRule="exact"/>
            <w:jc w:val="both"/>
          </w:pPr>
        </w:pPrChange>
      </w:pPr>
      <w:bookmarkStart w:id="1194" w:name="OLE_LINK58"/>
      <w:r w:rsidRPr="000E6354">
        <w:rPr>
          <w:rFonts w:ascii="Times" w:hAnsi="Times" w:cs="Times"/>
          <w:sz w:val="24"/>
          <w:szCs w:val="24"/>
          <w:rPrChange w:id="1195" w:author="zjstone" w:date="2018-03-21T19:49:00Z">
            <w:rPr>
              <w:rFonts w:ascii="Times" w:hAnsi="Times" w:cs="Times"/>
              <w:sz w:val="20"/>
              <w:szCs w:val="20"/>
            </w:rPr>
          </w:rPrChange>
        </w:rPr>
        <w:t xml:space="preserve">In this section, we give a summary of attack types, </w:t>
      </w:r>
      <w:r w:rsidR="00975176" w:rsidRPr="000E6354">
        <w:rPr>
          <w:rFonts w:ascii="Times" w:hAnsi="Times" w:cs="Times"/>
          <w:sz w:val="24"/>
          <w:szCs w:val="24"/>
          <w:rPrChange w:id="1196" w:author="zjstone" w:date="2018-03-21T19:49:00Z">
            <w:rPr>
              <w:rFonts w:ascii="Times" w:hAnsi="Times" w:cs="Times"/>
              <w:sz w:val="20"/>
              <w:szCs w:val="20"/>
            </w:rPr>
          </w:rPrChange>
        </w:rPr>
        <w:t>implementation</w:t>
      </w:r>
      <w:r w:rsidR="00975176" w:rsidRPr="000E6354" w:rsidDel="00975176">
        <w:rPr>
          <w:rFonts w:ascii="Times" w:hAnsi="Times" w:cs="Times"/>
          <w:sz w:val="24"/>
          <w:szCs w:val="24"/>
          <w:rPrChange w:id="1197" w:author="zjstone" w:date="2018-03-21T19:49:00Z">
            <w:rPr>
              <w:rFonts w:ascii="Times" w:hAnsi="Times" w:cs="Times"/>
              <w:sz w:val="20"/>
              <w:szCs w:val="20"/>
            </w:rPr>
          </w:rPrChange>
        </w:rPr>
        <w:t xml:space="preserve"> </w:t>
      </w:r>
      <w:r w:rsidRPr="000E6354">
        <w:rPr>
          <w:rFonts w:ascii="Times" w:hAnsi="Times" w:cs="Times"/>
          <w:sz w:val="24"/>
          <w:szCs w:val="24"/>
          <w:rPrChange w:id="1198" w:author="zjstone" w:date="2018-03-21T19:49:00Z">
            <w:rPr>
              <w:rFonts w:ascii="Times" w:hAnsi="Times" w:cs="Times"/>
              <w:sz w:val="20"/>
              <w:szCs w:val="20"/>
            </w:rPr>
          </w:rPrChange>
        </w:rPr>
        <w:t xml:space="preserve">mechanism, and a detailed analysis of </w:t>
      </w:r>
      <w:r w:rsidRPr="000E6354">
        <w:rPr>
          <w:rFonts w:ascii="Times" w:hAnsi="Times" w:cs="Times"/>
          <w:sz w:val="24"/>
          <w:szCs w:val="24"/>
          <w:rPrChange w:id="1199" w:author="zjstone" w:date="2018-03-21T19:49:00Z">
            <w:rPr>
              <w:rFonts w:ascii="Times" w:hAnsi="Times" w:cs="Times"/>
              <w:sz w:val="20"/>
              <w:szCs w:val="20"/>
            </w:rPr>
          </w:rPrChange>
        </w:rPr>
        <w:lastRenderedPageBreak/>
        <w:t>the reasoning in the Table 1.</w:t>
      </w:r>
    </w:p>
    <w:bookmarkEnd w:id="1194"/>
    <w:p w:rsidR="00F82491" w:rsidRPr="000E6354" w:rsidDel="007F362A" w:rsidRDefault="00F82491" w:rsidP="0011259B">
      <w:pPr>
        <w:spacing w:line="360" w:lineRule="auto"/>
        <w:ind w:firstLineChars="100" w:firstLine="241"/>
        <w:rPr>
          <w:del w:id="1200" w:author="zjstone" w:date="2018-03-21T19:43:00Z"/>
          <w:rFonts w:ascii="Times" w:hAnsi="Times" w:cs="Times"/>
          <w:b/>
          <w:sz w:val="24"/>
          <w:szCs w:val="24"/>
          <w:rPrChange w:id="1201" w:author="zjstone" w:date="2018-03-21T19:49:00Z">
            <w:rPr>
              <w:del w:id="1202" w:author="zjstone" w:date="2018-03-21T19:43:00Z"/>
              <w:rFonts w:ascii="Times" w:hAnsi="Times" w:cs="Times"/>
              <w:b/>
              <w:sz w:val="16"/>
              <w:szCs w:val="16"/>
            </w:rPr>
          </w:rPrChange>
        </w:rPr>
        <w:sectPr w:rsidR="00F82491" w:rsidRPr="000E6354" w:rsidDel="007F362A" w:rsidSect="007F362A">
          <w:type w:val="continuous"/>
          <w:pgSz w:w="11906" w:h="16838"/>
          <w:pgMar w:top="1440" w:right="1440" w:bottom="1440" w:left="1440" w:header="851" w:footer="992" w:gutter="0"/>
          <w:cols w:num="1" w:space="425"/>
          <w:docGrid w:type="linesAndChars" w:linePitch="312"/>
          <w:sectPrChange w:id="1203" w:author="zjstone" w:date="2018-03-21T19:45:00Z">
            <w:sectPr w:rsidR="00F82491" w:rsidRPr="000E6354" w:rsidDel="007F362A" w:rsidSect="007F362A">
              <w:pgMar w:top="1440" w:right="1440" w:bottom="1440" w:left="1440" w:header="851" w:footer="992" w:gutter="0"/>
              <w:cols w:num="2"/>
            </w:sectPr>
          </w:sectPrChange>
        </w:sectPr>
        <w:pPrChange w:id="1204" w:author="zjstone" w:date="2018-03-21T19:58:00Z">
          <w:pPr>
            <w:ind w:firstLineChars="100" w:firstLine="161"/>
            <w:jc w:val="center"/>
          </w:pPr>
        </w:pPrChange>
      </w:pPr>
    </w:p>
    <w:p w:rsidR="00F82491" w:rsidRPr="000E6354" w:rsidDel="0011259B" w:rsidRDefault="00AA6980" w:rsidP="0011259B">
      <w:pPr>
        <w:spacing w:line="360" w:lineRule="auto"/>
        <w:ind w:firstLineChars="100" w:firstLine="241"/>
        <w:rPr>
          <w:del w:id="1205" w:author="zjstone" w:date="2018-03-21T19:58:00Z"/>
          <w:rFonts w:ascii="Times" w:hAnsi="Times" w:cs="Times"/>
          <w:b/>
          <w:sz w:val="24"/>
          <w:szCs w:val="24"/>
          <w:rPrChange w:id="1206" w:author="zjstone" w:date="2018-03-21T19:49:00Z">
            <w:rPr>
              <w:del w:id="1207" w:author="zjstone" w:date="2018-03-21T19:58:00Z"/>
              <w:rFonts w:ascii="Times" w:hAnsi="Times" w:cs="Times"/>
              <w:b/>
              <w:sz w:val="16"/>
              <w:szCs w:val="16"/>
            </w:rPr>
          </w:rPrChange>
        </w:rPr>
        <w:pPrChange w:id="1208" w:author="zjstone" w:date="2018-03-21T19:58:00Z">
          <w:pPr>
            <w:spacing w:line="240" w:lineRule="exact"/>
            <w:ind w:firstLineChars="100" w:firstLine="161"/>
            <w:jc w:val="center"/>
          </w:pPr>
        </w:pPrChange>
      </w:pPr>
      <w:del w:id="1209" w:author="zjstone" w:date="2018-03-21T19:58:00Z">
        <w:r w:rsidRPr="000E6354" w:rsidDel="0011259B">
          <w:rPr>
            <w:rFonts w:ascii="Times" w:hAnsi="Times" w:cs="Times"/>
            <w:b/>
            <w:sz w:val="24"/>
            <w:szCs w:val="24"/>
            <w:rPrChange w:id="1210" w:author="zjstone" w:date="2018-03-21T19:49:00Z">
              <w:rPr>
                <w:rFonts w:ascii="Times" w:hAnsi="Times" w:cs="Times"/>
                <w:b/>
                <w:sz w:val="16"/>
                <w:szCs w:val="16"/>
              </w:rPr>
            </w:rPrChange>
          </w:rPr>
          <w:delText>Table 1 Summary table of defense tests on DVWA system</w:delText>
        </w:r>
      </w:del>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211" w:author="zjstone" w:date="2018-03-21T19:57:00Z">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347"/>
        <w:gridCol w:w="719"/>
        <w:gridCol w:w="872"/>
        <w:gridCol w:w="1180"/>
        <w:gridCol w:w="1316"/>
        <w:tblGridChange w:id="1212">
          <w:tblGrid>
            <w:gridCol w:w="1271"/>
            <w:gridCol w:w="1134"/>
            <w:gridCol w:w="1134"/>
            <w:gridCol w:w="1843"/>
            <w:gridCol w:w="4252"/>
          </w:tblGrid>
        </w:tblGridChange>
      </w:tblGrid>
      <w:tr w:rsidR="00F82491" w:rsidRPr="000E6354" w:rsidDel="0011259B" w:rsidTr="0011259B">
        <w:trPr>
          <w:trHeight w:val="20"/>
          <w:jc w:val="center"/>
          <w:del w:id="1213" w:author="zjstone" w:date="2018-03-21T19:58:00Z"/>
          <w:trPrChange w:id="1214" w:author="zjstone" w:date="2018-03-21T19:57:00Z">
            <w:trPr>
              <w:trHeight w:val="20"/>
              <w:jc w:val="center"/>
            </w:trPr>
          </w:trPrChange>
        </w:trPr>
        <w:tc>
          <w:tcPr>
            <w:tcW w:w="660" w:type="pct"/>
            <w:vAlign w:val="center"/>
            <w:tcPrChange w:id="1215" w:author="zjstone" w:date="2018-03-21T19:57:00Z">
              <w:tcPr>
                <w:tcW w:w="1271" w:type="dxa"/>
                <w:vAlign w:val="center"/>
              </w:tcPr>
            </w:tcPrChange>
          </w:tcPr>
          <w:p w:rsidR="00F82491" w:rsidRPr="000E6354" w:rsidDel="0011259B" w:rsidRDefault="00AA6980" w:rsidP="0011259B">
            <w:pPr>
              <w:spacing w:line="360" w:lineRule="auto"/>
              <w:rPr>
                <w:del w:id="1216" w:author="zjstone" w:date="2018-03-21T19:58:00Z"/>
                <w:rFonts w:ascii="Times" w:hAnsi="Times" w:cs="Times"/>
                <w:sz w:val="24"/>
                <w:szCs w:val="24"/>
                <w:rPrChange w:id="1217" w:author="zjstone" w:date="2018-03-21T19:49:00Z">
                  <w:rPr>
                    <w:del w:id="1218" w:author="zjstone" w:date="2018-03-21T19:58:00Z"/>
                    <w:rFonts w:ascii="Times" w:hAnsi="Times" w:cs="Times"/>
                    <w:sz w:val="16"/>
                    <w:szCs w:val="16"/>
                  </w:rPr>
                </w:rPrChange>
              </w:rPr>
              <w:pPrChange w:id="1219" w:author="zjstone" w:date="2018-03-21T19:58:00Z">
                <w:pPr>
                  <w:spacing w:line="200" w:lineRule="exact"/>
                </w:pPr>
              </w:pPrChange>
            </w:pPr>
            <w:del w:id="1220" w:author="zjstone" w:date="2018-03-21T19:58:00Z">
              <w:r w:rsidRPr="000E6354" w:rsidDel="0011259B">
                <w:rPr>
                  <w:rFonts w:ascii="Times" w:hAnsi="Times" w:cs="Times"/>
                  <w:sz w:val="24"/>
                  <w:szCs w:val="24"/>
                  <w:rPrChange w:id="1221" w:author="zjstone" w:date="2018-03-21T19:49:00Z">
                    <w:rPr>
                      <w:rFonts w:ascii="Times" w:hAnsi="Times" w:cs="Times"/>
                      <w:sz w:val="16"/>
                      <w:szCs w:val="16"/>
                    </w:rPr>
                  </w:rPrChange>
                </w:rPr>
                <w:delText>Vulnerability</w:delText>
              </w:r>
            </w:del>
          </w:p>
        </w:tc>
        <w:tc>
          <w:tcPr>
            <w:tcW w:w="589" w:type="pct"/>
            <w:vAlign w:val="center"/>
            <w:tcPrChange w:id="1222" w:author="zjstone" w:date="2018-03-21T19:57:00Z">
              <w:tcPr>
                <w:tcW w:w="1134" w:type="dxa"/>
                <w:vAlign w:val="center"/>
              </w:tcPr>
            </w:tcPrChange>
          </w:tcPr>
          <w:p w:rsidR="00F82491" w:rsidRPr="000E6354" w:rsidDel="0011259B" w:rsidRDefault="00AA6980" w:rsidP="0011259B">
            <w:pPr>
              <w:spacing w:line="360" w:lineRule="auto"/>
              <w:rPr>
                <w:del w:id="1223" w:author="zjstone" w:date="2018-03-21T19:58:00Z"/>
                <w:rFonts w:ascii="Times" w:hAnsi="Times" w:cs="Times"/>
                <w:sz w:val="24"/>
                <w:szCs w:val="24"/>
                <w:rPrChange w:id="1224" w:author="zjstone" w:date="2018-03-21T19:49:00Z">
                  <w:rPr>
                    <w:del w:id="1225" w:author="zjstone" w:date="2018-03-21T19:58:00Z"/>
                    <w:rFonts w:ascii="Times" w:hAnsi="Times" w:cs="Times"/>
                    <w:sz w:val="16"/>
                    <w:szCs w:val="16"/>
                  </w:rPr>
                </w:rPrChange>
              </w:rPr>
              <w:pPrChange w:id="1226" w:author="zjstone" w:date="2018-03-21T19:58:00Z">
                <w:pPr>
                  <w:spacing w:line="200" w:lineRule="exact"/>
                </w:pPr>
              </w:pPrChange>
            </w:pPr>
            <w:del w:id="1227" w:author="zjstone" w:date="2018-03-21T19:58:00Z">
              <w:r w:rsidRPr="000E6354" w:rsidDel="0011259B">
                <w:rPr>
                  <w:rFonts w:ascii="Times" w:hAnsi="Times" w:cs="Times"/>
                  <w:sz w:val="24"/>
                  <w:szCs w:val="24"/>
                  <w:rPrChange w:id="1228" w:author="zjstone" w:date="2018-03-21T19:49:00Z">
                    <w:rPr>
                      <w:rFonts w:ascii="Times" w:hAnsi="Times" w:cs="Times"/>
                      <w:sz w:val="16"/>
                      <w:szCs w:val="16"/>
                    </w:rPr>
                  </w:rPrChange>
                </w:rPr>
                <w:delText>Attack types</w:delText>
              </w:r>
            </w:del>
          </w:p>
        </w:tc>
        <w:tc>
          <w:tcPr>
            <w:tcW w:w="589" w:type="pct"/>
            <w:vAlign w:val="center"/>
            <w:tcPrChange w:id="1229" w:author="zjstone" w:date="2018-03-21T19:57:00Z">
              <w:tcPr>
                <w:tcW w:w="1134" w:type="dxa"/>
                <w:vAlign w:val="center"/>
              </w:tcPr>
            </w:tcPrChange>
          </w:tcPr>
          <w:p w:rsidR="00F82491" w:rsidRPr="000E6354" w:rsidDel="0011259B" w:rsidRDefault="00AA6980" w:rsidP="0011259B">
            <w:pPr>
              <w:spacing w:line="360" w:lineRule="auto"/>
              <w:rPr>
                <w:del w:id="1230" w:author="zjstone" w:date="2018-03-21T19:58:00Z"/>
                <w:rFonts w:ascii="Times" w:hAnsi="Times" w:cs="Times"/>
                <w:sz w:val="24"/>
                <w:szCs w:val="24"/>
                <w:rPrChange w:id="1231" w:author="zjstone" w:date="2018-03-21T19:49:00Z">
                  <w:rPr>
                    <w:del w:id="1232" w:author="zjstone" w:date="2018-03-21T19:58:00Z"/>
                    <w:rFonts w:ascii="Times" w:hAnsi="Times" w:cs="Times"/>
                    <w:sz w:val="16"/>
                    <w:szCs w:val="16"/>
                  </w:rPr>
                </w:rPrChange>
              </w:rPr>
              <w:pPrChange w:id="1233" w:author="zjstone" w:date="2018-03-21T19:58:00Z">
                <w:pPr>
                  <w:spacing w:line="200" w:lineRule="exact"/>
                </w:pPr>
              </w:pPrChange>
            </w:pPr>
            <w:del w:id="1234" w:author="zjstone" w:date="2018-03-21T19:58:00Z">
              <w:r w:rsidRPr="000E6354" w:rsidDel="0011259B">
                <w:rPr>
                  <w:rFonts w:ascii="Times" w:hAnsi="Times" w:cs="Times"/>
                  <w:sz w:val="24"/>
                  <w:szCs w:val="24"/>
                  <w:rPrChange w:id="1235" w:author="zjstone" w:date="2018-03-21T19:49:00Z">
                    <w:rPr>
                      <w:rFonts w:ascii="Times" w:hAnsi="Times" w:cs="Times"/>
                      <w:sz w:val="16"/>
                      <w:szCs w:val="16"/>
                    </w:rPr>
                  </w:rPrChange>
                </w:rPr>
                <w:delText>Be effective or not</w:delText>
              </w:r>
            </w:del>
          </w:p>
        </w:tc>
        <w:tc>
          <w:tcPr>
            <w:tcW w:w="957" w:type="pct"/>
            <w:vAlign w:val="center"/>
            <w:tcPrChange w:id="1236" w:author="zjstone" w:date="2018-03-21T19:57:00Z">
              <w:tcPr>
                <w:tcW w:w="1843" w:type="dxa"/>
                <w:vAlign w:val="center"/>
              </w:tcPr>
            </w:tcPrChange>
          </w:tcPr>
          <w:p w:rsidR="00F82491" w:rsidRPr="000E6354" w:rsidDel="0011259B" w:rsidRDefault="00AA6980" w:rsidP="0011259B">
            <w:pPr>
              <w:spacing w:line="360" w:lineRule="auto"/>
              <w:rPr>
                <w:del w:id="1237" w:author="zjstone" w:date="2018-03-21T19:58:00Z"/>
                <w:rFonts w:ascii="Times" w:hAnsi="Times" w:cs="Times"/>
                <w:sz w:val="24"/>
                <w:szCs w:val="24"/>
                <w:rPrChange w:id="1238" w:author="zjstone" w:date="2018-03-21T19:49:00Z">
                  <w:rPr>
                    <w:del w:id="1239" w:author="zjstone" w:date="2018-03-21T19:58:00Z"/>
                    <w:rFonts w:ascii="Times" w:hAnsi="Times" w:cs="Times"/>
                    <w:sz w:val="16"/>
                    <w:szCs w:val="16"/>
                  </w:rPr>
                </w:rPrChange>
              </w:rPr>
              <w:pPrChange w:id="1240" w:author="zjstone" w:date="2018-03-21T19:58:00Z">
                <w:pPr>
                  <w:spacing w:line="200" w:lineRule="exact"/>
                </w:pPr>
              </w:pPrChange>
            </w:pPr>
            <w:del w:id="1241" w:author="zjstone" w:date="2018-03-21T19:58:00Z">
              <w:r w:rsidRPr="000E6354" w:rsidDel="0011259B">
                <w:rPr>
                  <w:rFonts w:ascii="Times" w:hAnsi="Times" w:cs="Times"/>
                  <w:sz w:val="24"/>
                  <w:szCs w:val="24"/>
                  <w:rPrChange w:id="1242" w:author="zjstone" w:date="2018-03-21T19:49:00Z">
                    <w:rPr>
                      <w:rFonts w:ascii="Times" w:hAnsi="Times" w:cs="Times"/>
                      <w:sz w:val="16"/>
                      <w:szCs w:val="16"/>
                    </w:rPr>
                  </w:rPrChange>
                </w:rPr>
                <w:delText>Mechanism of the implement</w:delText>
              </w:r>
            </w:del>
          </w:p>
        </w:tc>
        <w:tc>
          <w:tcPr>
            <w:tcW w:w="2207" w:type="pct"/>
            <w:tcPrChange w:id="1243" w:author="zjstone" w:date="2018-03-21T19:57:00Z">
              <w:tcPr>
                <w:tcW w:w="4252" w:type="dxa"/>
              </w:tcPr>
            </w:tcPrChange>
          </w:tcPr>
          <w:p w:rsidR="00F82491" w:rsidRPr="000E6354" w:rsidDel="0011259B" w:rsidRDefault="00AA6980" w:rsidP="0011259B">
            <w:pPr>
              <w:spacing w:line="360" w:lineRule="auto"/>
              <w:rPr>
                <w:del w:id="1244" w:author="zjstone" w:date="2018-03-21T19:58:00Z"/>
                <w:rFonts w:ascii="Times" w:hAnsi="Times" w:cs="Times"/>
                <w:sz w:val="24"/>
                <w:szCs w:val="24"/>
                <w:rPrChange w:id="1245" w:author="zjstone" w:date="2018-03-21T19:49:00Z">
                  <w:rPr>
                    <w:del w:id="1246" w:author="zjstone" w:date="2018-03-21T19:58:00Z"/>
                    <w:rFonts w:ascii="Times" w:hAnsi="Times" w:cs="Times"/>
                    <w:sz w:val="16"/>
                    <w:szCs w:val="16"/>
                  </w:rPr>
                </w:rPrChange>
              </w:rPr>
              <w:pPrChange w:id="1247" w:author="zjstone" w:date="2018-03-21T19:58:00Z">
                <w:pPr>
                  <w:spacing w:line="200" w:lineRule="exact"/>
                </w:pPr>
              </w:pPrChange>
            </w:pPr>
            <w:del w:id="1248" w:author="zjstone" w:date="2018-03-21T19:58:00Z">
              <w:r w:rsidRPr="000E6354" w:rsidDel="0011259B">
                <w:rPr>
                  <w:rFonts w:ascii="Times" w:hAnsi="Times" w:cs="Times"/>
                  <w:sz w:val="24"/>
                  <w:szCs w:val="24"/>
                  <w:rPrChange w:id="1249" w:author="zjstone" w:date="2018-03-21T19:49:00Z">
                    <w:rPr>
                      <w:rFonts w:ascii="Times" w:hAnsi="Times" w:cs="Times"/>
                      <w:sz w:val="16"/>
                      <w:szCs w:val="16"/>
                    </w:rPr>
                  </w:rPrChange>
                </w:rPr>
                <w:delText>Reason</w:delText>
              </w:r>
            </w:del>
          </w:p>
        </w:tc>
      </w:tr>
      <w:tr w:rsidR="00F82491" w:rsidRPr="000E6354" w:rsidDel="0011259B" w:rsidTr="0011259B">
        <w:trPr>
          <w:trHeight w:val="20"/>
          <w:jc w:val="center"/>
          <w:del w:id="1250" w:author="zjstone" w:date="2018-03-21T19:58:00Z"/>
          <w:trPrChange w:id="1251" w:author="zjstone" w:date="2018-03-21T19:57:00Z">
            <w:trPr>
              <w:trHeight w:val="20"/>
              <w:jc w:val="center"/>
            </w:trPr>
          </w:trPrChange>
        </w:trPr>
        <w:tc>
          <w:tcPr>
            <w:tcW w:w="660" w:type="pct"/>
            <w:tcPrChange w:id="1252" w:author="zjstone" w:date="2018-03-21T19:57:00Z">
              <w:tcPr>
                <w:tcW w:w="1271" w:type="dxa"/>
              </w:tcPr>
            </w:tcPrChange>
          </w:tcPr>
          <w:p w:rsidR="00F82491" w:rsidRPr="000E6354" w:rsidDel="0011259B" w:rsidRDefault="00AA6980" w:rsidP="0011259B">
            <w:pPr>
              <w:spacing w:line="360" w:lineRule="auto"/>
              <w:rPr>
                <w:del w:id="1253" w:author="zjstone" w:date="2018-03-21T19:58:00Z"/>
                <w:rFonts w:ascii="Times" w:hAnsi="Times" w:cs="Times"/>
                <w:sz w:val="24"/>
                <w:szCs w:val="24"/>
                <w:rPrChange w:id="1254" w:author="zjstone" w:date="2018-03-21T19:49:00Z">
                  <w:rPr>
                    <w:del w:id="1255" w:author="zjstone" w:date="2018-03-21T19:58:00Z"/>
                    <w:rFonts w:ascii="Times" w:hAnsi="Times" w:cs="Times"/>
                    <w:sz w:val="16"/>
                    <w:szCs w:val="16"/>
                  </w:rPr>
                </w:rPrChange>
              </w:rPr>
              <w:pPrChange w:id="1256" w:author="zjstone" w:date="2018-03-21T19:58:00Z">
                <w:pPr>
                  <w:spacing w:line="200" w:lineRule="exact"/>
                </w:pPr>
              </w:pPrChange>
            </w:pPr>
            <w:del w:id="1257" w:author="zjstone" w:date="2018-03-21T19:58:00Z">
              <w:r w:rsidRPr="000E6354" w:rsidDel="0011259B">
                <w:rPr>
                  <w:rFonts w:ascii="Times" w:hAnsi="Times" w:cs="Times"/>
                  <w:sz w:val="24"/>
                  <w:szCs w:val="24"/>
                  <w:rPrChange w:id="1258" w:author="zjstone" w:date="2018-03-21T19:49:00Z">
                    <w:rPr>
                      <w:rFonts w:ascii="Times" w:hAnsi="Times" w:cs="Times"/>
                      <w:sz w:val="16"/>
                      <w:szCs w:val="16"/>
                    </w:rPr>
                  </w:rPrChange>
                </w:rPr>
                <w:delText>Brute force attack</w:delText>
              </w:r>
            </w:del>
          </w:p>
        </w:tc>
        <w:tc>
          <w:tcPr>
            <w:tcW w:w="589" w:type="pct"/>
            <w:tcPrChange w:id="1259" w:author="zjstone" w:date="2018-03-21T19:57:00Z">
              <w:tcPr>
                <w:tcW w:w="1134" w:type="dxa"/>
              </w:tcPr>
            </w:tcPrChange>
          </w:tcPr>
          <w:p w:rsidR="00F82491" w:rsidRPr="000E6354" w:rsidDel="0011259B" w:rsidRDefault="00AA6980" w:rsidP="0011259B">
            <w:pPr>
              <w:spacing w:line="360" w:lineRule="auto"/>
              <w:rPr>
                <w:del w:id="1260" w:author="zjstone" w:date="2018-03-21T19:58:00Z"/>
                <w:rFonts w:ascii="Times" w:hAnsi="Times" w:cs="Times"/>
                <w:sz w:val="24"/>
                <w:szCs w:val="24"/>
                <w:rPrChange w:id="1261" w:author="zjstone" w:date="2018-03-21T19:49:00Z">
                  <w:rPr>
                    <w:del w:id="1262" w:author="zjstone" w:date="2018-03-21T19:58:00Z"/>
                    <w:rFonts w:ascii="Times" w:hAnsi="Times" w:cs="Times"/>
                    <w:sz w:val="16"/>
                    <w:szCs w:val="16"/>
                  </w:rPr>
                </w:rPrChange>
              </w:rPr>
              <w:pPrChange w:id="1263" w:author="zjstone" w:date="2018-03-21T19:58:00Z">
                <w:pPr>
                  <w:spacing w:line="200" w:lineRule="exact"/>
                </w:pPr>
              </w:pPrChange>
            </w:pPr>
            <w:del w:id="1264" w:author="zjstone" w:date="2018-03-21T19:58:00Z">
              <w:r w:rsidRPr="000E6354" w:rsidDel="0011259B">
                <w:rPr>
                  <w:rFonts w:ascii="Times" w:hAnsi="Times" w:cs="Times"/>
                  <w:sz w:val="24"/>
                  <w:szCs w:val="24"/>
                  <w:rPrChange w:id="1265" w:author="zjstone" w:date="2018-03-21T19:49:00Z">
                    <w:rPr>
                      <w:rFonts w:ascii="Times" w:hAnsi="Times" w:cs="Times"/>
                      <w:sz w:val="16"/>
                      <w:szCs w:val="16"/>
                    </w:rPr>
                  </w:rPrChange>
                </w:rPr>
                <w:delText>attack on server side</w:delText>
              </w:r>
            </w:del>
          </w:p>
        </w:tc>
        <w:tc>
          <w:tcPr>
            <w:tcW w:w="589" w:type="pct"/>
            <w:tcPrChange w:id="1266" w:author="zjstone" w:date="2018-03-21T19:57:00Z">
              <w:tcPr>
                <w:tcW w:w="1134" w:type="dxa"/>
              </w:tcPr>
            </w:tcPrChange>
          </w:tcPr>
          <w:p w:rsidR="00F82491" w:rsidRPr="000E6354" w:rsidDel="0011259B" w:rsidRDefault="00AA6980" w:rsidP="0011259B">
            <w:pPr>
              <w:spacing w:line="360" w:lineRule="auto"/>
              <w:rPr>
                <w:del w:id="1267" w:author="zjstone" w:date="2018-03-21T19:58:00Z"/>
                <w:rFonts w:ascii="Times" w:hAnsi="Times" w:cs="Times"/>
                <w:sz w:val="24"/>
                <w:szCs w:val="24"/>
                <w:rPrChange w:id="1268" w:author="zjstone" w:date="2018-03-21T19:49:00Z">
                  <w:rPr>
                    <w:del w:id="1269" w:author="zjstone" w:date="2018-03-21T19:58:00Z"/>
                    <w:rFonts w:ascii="Times" w:hAnsi="Times" w:cs="Times"/>
                    <w:sz w:val="16"/>
                    <w:szCs w:val="16"/>
                  </w:rPr>
                </w:rPrChange>
              </w:rPr>
              <w:pPrChange w:id="1270" w:author="zjstone" w:date="2018-03-21T19:58:00Z">
                <w:pPr>
                  <w:spacing w:line="200" w:lineRule="exact"/>
                </w:pPr>
              </w:pPrChange>
            </w:pPr>
            <w:del w:id="1271" w:author="zjstone" w:date="2018-03-21T19:58:00Z">
              <w:r w:rsidRPr="000E6354" w:rsidDel="0011259B">
                <w:rPr>
                  <w:rFonts w:ascii="Times" w:hAnsi="Times" w:cs="Times"/>
                  <w:sz w:val="24"/>
                  <w:szCs w:val="24"/>
                  <w:rPrChange w:id="1272" w:author="zjstone" w:date="2018-03-21T19:49:00Z">
                    <w:rPr>
                      <w:rFonts w:ascii="Times" w:hAnsi="Times" w:cs="Times"/>
                      <w:sz w:val="16"/>
                      <w:szCs w:val="16"/>
                    </w:rPr>
                  </w:rPrChange>
                </w:rPr>
                <w:delText>effective</w:delText>
              </w:r>
            </w:del>
          </w:p>
        </w:tc>
        <w:tc>
          <w:tcPr>
            <w:tcW w:w="957" w:type="pct"/>
            <w:tcPrChange w:id="1273" w:author="zjstone" w:date="2018-03-21T19:57:00Z">
              <w:tcPr>
                <w:tcW w:w="1843" w:type="dxa"/>
              </w:tcPr>
            </w:tcPrChange>
          </w:tcPr>
          <w:p w:rsidR="00F82491" w:rsidRPr="000E6354" w:rsidDel="0011259B" w:rsidRDefault="001756B7" w:rsidP="0011259B">
            <w:pPr>
              <w:spacing w:line="360" w:lineRule="auto"/>
              <w:rPr>
                <w:del w:id="1274" w:author="zjstone" w:date="2018-03-21T19:58:00Z"/>
                <w:rFonts w:ascii="Times" w:hAnsi="Times" w:cs="Times"/>
                <w:sz w:val="24"/>
                <w:szCs w:val="24"/>
                <w:rPrChange w:id="1275" w:author="zjstone" w:date="2018-03-21T19:49:00Z">
                  <w:rPr>
                    <w:del w:id="1276" w:author="zjstone" w:date="2018-03-21T19:58:00Z"/>
                    <w:rFonts w:ascii="Times" w:hAnsi="Times" w:cs="Times"/>
                    <w:sz w:val="16"/>
                    <w:szCs w:val="16"/>
                  </w:rPr>
                </w:rPrChange>
              </w:rPr>
              <w:pPrChange w:id="1277" w:author="zjstone" w:date="2018-03-21T19:58:00Z">
                <w:pPr>
                  <w:spacing w:line="200" w:lineRule="exact"/>
                </w:pPr>
              </w:pPrChange>
            </w:pPr>
            <w:del w:id="1278" w:author="zjstone" w:date="2018-03-21T19:58:00Z">
              <w:r w:rsidRPr="000E6354" w:rsidDel="0011259B">
                <w:rPr>
                  <w:rFonts w:ascii="Times" w:hAnsi="Times" w:cs="Times"/>
                  <w:sz w:val="24"/>
                  <w:szCs w:val="24"/>
                  <w:rPrChange w:id="1279" w:author="zjstone" w:date="2018-03-21T19:49:00Z">
                    <w:rPr>
                      <w:rFonts w:ascii="Times" w:hAnsi="Times" w:cs="Times"/>
                      <w:sz w:val="16"/>
                      <w:szCs w:val="16"/>
                    </w:rPr>
                  </w:rPrChange>
                </w:rPr>
                <w:delText>F</w:delText>
              </w:r>
              <w:r w:rsidR="00AA6980" w:rsidRPr="000E6354" w:rsidDel="0011259B">
                <w:rPr>
                  <w:rFonts w:ascii="Times" w:hAnsi="Times" w:cs="Times"/>
                  <w:sz w:val="24"/>
                  <w:szCs w:val="24"/>
                  <w:rPrChange w:id="1280" w:author="zjstone" w:date="2018-03-21T19:49:00Z">
                    <w:rPr>
                      <w:rFonts w:ascii="Times" w:hAnsi="Times" w:cs="Times"/>
                      <w:sz w:val="16"/>
                      <w:szCs w:val="16"/>
                    </w:rPr>
                  </w:rPrChange>
                </w:rPr>
                <w:delText>ine-grained management of user’s access behavior</w:delText>
              </w:r>
            </w:del>
          </w:p>
        </w:tc>
        <w:tc>
          <w:tcPr>
            <w:tcW w:w="2207" w:type="pct"/>
            <w:tcPrChange w:id="1281" w:author="zjstone" w:date="2018-03-21T19:57:00Z">
              <w:tcPr>
                <w:tcW w:w="4252" w:type="dxa"/>
              </w:tcPr>
            </w:tcPrChange>
          </w:tcPr>
          <w:p w:rsidR="00F82491" w:rsidRPr="000E6354" w:rsidDel="0011259B" w:rsidRDefault="00AA6980" w:rsidP="0011259B">
            <w:pPr>
              <w:spacing w:line="360" w:lineRule="auto"/>
              <w:rPr>
                <w:del w:id="1282" w:author="zjstone" w:date="2018-03-21T19:58:00Z"/>
                <w:rFonts w:ascii="Times" w:hAnsi="Times" w:cs="Times"/>
                <w:sz w:val="24"/>
                <w:szCs w:val="24"/>
                <w:rPrChange w:id="1283" w:author="zjstone" w:date="2018-03-21T19:49:00Z">
                  <w:rPr>
                    <w:del w:id="1284" w:author="zjstone" w:date="2018-03-21T19:58:00Z"/>
                    <w:rFonts w:ascii="Times" w:hAnsi="Times" w:cs="Times"/>
                    <w:sz w:val="16"/>
                    <w:szCs w:val="16"/>
                  </w:rPr>
                </w:rPrChange>
              </w:rPr>
              <w:pPrChange w:id="1285" w:author="zjstone" w:date="2018-03-21T19:58:00Z">
                <w:pPr>
                  <w:spacing w:line="200" w:lineRule="exact"/>
                </w:pPr>
              </w:pPrChange>
            </w:pPr>
            <w:bookmarkStart w:id="1286" w:name="OLE_LINK59"/>
            <w:bookmarkStart w:id="1287" w:name="OLE_LINK60"/>
            <w:del w:id="1288" w:author="zjstone" w:date="2018-03-21T19:58:00Z">
              <w:r w:rsidRPr="000E6354" w:rsidDel="0011259B">
                <w:rPr>
                  <w:rFonts w:ascii="Times" w:hAnsi="Times" w:cs="Times"/>
                  <w:sz w:val="24"/>
                  <w:szCs w:val="24"/>
                  <w:rPrChange w:id="1289" w:author="zjstone" w:date="2018-03-21T19:49:00Z">
                    <w:rPr>
                      <w:rFonts w:ascii="Times" w:hAnsi="Times" w:cs="Times"/>
                      <w:sz w:val="16"/>
                      <w:szCs w:val="16"/>
                    </w:rPr>
                  </w:rPrChange>
                </w:rPr>
                <w:delText>URL shifting allows each visit to be precisely positioned to a specific user, making it possible to perform a fine-grained management of user's behavior. Compared with the previous coarse-grained user behavior management based on IP address, the user behavior management of AURLS is more accurate, which can set a lower access threshold, and avoid false detection under the premise of ensuring safety.</w:delText>
              </w:r>
              <w:bookmarkEnd w:id="1286"/>
              <w:bookmarkEnd w:id="1287"/>
            </w:del>
          </w:p>
        </w:tc>
      </w:tr>
      <w:tr w:rsidR="00F82491" w:rsidRPr="000E6354" w:rsidDel="0011259B" w:rsidTr="0011259B">
        <w:trPr>
          <w:trHeight w:val="20"/>
          <w:jc w:val="center"/>
          <w:del w:id="1290" w:author="zjstone" w:date="2018-03-21T19:58:00Z"/>
          <w:trPrChange w:id="1291" w:author="zjstone" w:date="2018-03-21T19:57:00Z">
            <w:trPr>
              <w:trHeight w:val="20"/>
              <w:jc w:val="center"/>
            </w:trPr>
          </w:trPrChange>
        </w:trPr>
        <w:tc>
          <w:tcPr>
            <w:tcW w:w="660" w:type="pct"/>
            <w:tcPrChange w:id="1292" w:author="zjstone" w:date="2018-03-21T19:57:00Z">
              <w:tcPr>
                <w:tcW w:w="1271" w:type="dxa"/>
              </w:tcPr>
            </w:tcPrChange>
          </w:tcPr>
          <w:p w:rsidR="00F82491" w:rsidRPr="000E6354" w:rsidDel="0011259B" w:rsidRDefault="00AA6980" w:rsidP="0011259B">
            <w:pPr>
              <w:spacing w:line="360" w:lineRule="auto"/>
              <w:rPr>
                <w:del w:id="1293" w:author="zjstone" w:date="2018-03-21T19:58:00Z"/>
                <w:rFonts w:ascii="Times" w:hAnsi="Times" w:cs="Times"/>
                <w:sz w:val="24"/>
                <w:szCs w:val="24"/>
                <w:rPrChange w:id="1294" w:author="zjstone" w:date="2018-03-21T19:49:00Z">
                  <w:rPr>
                    <w:del w:id="1295" w:author="zjstone" w:date="2018-03-21T19:58:00Z"/>
                    <w:rFonts w:ascii="Times" w:hAnsi="Times" w:cs="Times"/>
                    <w:sz w:val="16"/>
                    <w:szCs w:val="16"/>
                  </w:rPr>
                </w:rPrChange>
              </w:rPr>
              <w:pPrChange w:id="1296" w:author="zjstone" w:date="2018-03-21T19:58:00Z">
                <w:pPr>
                  <w:spacing w:line="200" w:lineRule="exact"/>
                </w:pPr>
              </w:pPrChange>
            </w:pPr>
            <w:del w:id="1297" w:author="zjstone" w:date="2018-03-21T19:58:00Z">
              <w:r w:rsidRPr="000E6354" w:rsidDel="0011259B">
                <w:rPr>
                  <w:rFonts w:ascii="Times" w:hAnsi="Times" w:cs="Times"/>
                  <w:sz w:val="24"/>
                  <w:szCs w:val="24"/>
                  <w:rPrChange w:id="1298" w:author="zjstone" w:date="2018-03-21T19:49:00Z">
                    <w:rPr>
                      <w:rFonts w:ascii="Times" w:hAnsi="Times" w:cs="Times"/>
                      <w:sz w:val="16"/>
                      <w:szCs w:val="16"/>
                    </w:rPr>
                  </w:rPrChange>
                </w:rPr>
                <w:delText>CSRF</w:delText>
              </w:r>
            </w:del>
          </w:p>
        </w:tc>
        <w:tc>
          <w:tcPr>
            <w:tcW w:w="589" w:type="pct"/>
            <w:tcPrChange w:id="1299" w:author="zjstone" w:date="2018-03-21T19:57:00Z">
              <w:tcPr>
                <w:tcW w:w="1134" w:type="dxa"/>
              </w:tcPr>
            </w:tcPrChange>
          </w:tcPr>
          <w:p w:rsidR="00F82491" w:rsidRPr="000E6354" w:rsidDel="0011259B" w:rsidRDefault="00AA6980" w:rsidP="0011259B">
            <w:pPr>
              <w:spacing w:line="360" w:lineRule="auto"/>
              <w:rPr>
                <w:del w:id="1300" w:author="zjstone" w:date="2018-03-21T19:58:00Z"/>
                <w:rFonts w:ascii="Times" w:hAnsi="Times" w:cs="Times"/>
                <w:sz w:val="24"/>
                <w:szCs w:val="24"/>
                <w:rPrChange w:id="1301" w:author="zjstone" w:date="2018-03-21T19:49:00Z">
                  <w:rPr>
                    <w:del w:id="1302" w:author="zjstone" w:date="2018-03-21T19:58:00Z"/>
                    <w:rFonts w:ascii="Times" w:hAnsi="Times" w:cs="Times"/>
                    <w:sz w:val="16"/>
                    <w:szCs w:val="16"/>
                  </w:rPr>
                </w:rPrChange>
              </w:rPr>
              <w:pPrChange w:id="1303" w:author="zjstone" w:date="2018-03-21T19:58:00Z">
                <w:pPr>
                  <w:spacing w:line="200" w:lineRule="exact"/>
                </w:pPr>
              </w:pPrChange>
            </w:pPr>
            <w:del w:id="1304" w:author="zjstone" w:date="2018-03-21T19:58:00Z">
              <w:r w:rsidRPr="000E6354" w:rsidDel="0011259B">
                <w:rPr>
                  <w:rFonts w:ascii="Times" w:hAnsi="Times" w:cs="Times"/>
                  <w:sz w:val="24"/>
                  <w:szCs w:val="24"/>
                  <w:rPrChange w:id="1305" w:author="zjstone" w:date="2018-03-21T19:49:00Z">
                    <w:rPr>
                      <w:rFonts w:ascii="Times" w:hAnsi="Times" w:cs="Times"/>
                      <w:sz w:val="16"/>
                      <w:szCs w:val="16"/>
                    </w:rPr>
                  </w:rPrChange>
                </w:rPr>
                <w:delText>attack on other users</w:delText>
              </w:r>
              <w:r w:rsidRPr="000E6354" w:rsidDel="0011259B">
                <w:rPr>
                  <w:rFonts w:ascii="Times" w:hAnsi="Times" w:cs="Times" w:hint="eastAsia"/>
                  <w:sz w:val="24"/>
                  <w:szCs w:val="24"/>
                  <w:rPrChange w:id="1306" w:author="zjstone" w:date="2018-03-21T19:49:00Z">
                    <w:rPr>
                      <w:rFonts w:ascii="Times" w:hAnsi="Times" w:cs="Times" w:hint="eastAsia"/>
                      <w:sz w:val="16"/>
                      <w:szCs w:val="16"/>
                    </w:rPr>
                  </w:rPrChange>
                </w:rPr>
                <w:delText xml:space="preserve">, at </w:delText>
              </w:r>
              <w:r w:rsidRPr="000E6354" w:rsidDel="0011259B">
                <w:rPr>
                  <w:rFonts w:ascii="Times" w:hAnsi="Times" w:cs="Times"/>
                  <w:sz w:val="24"/>
                  <w:szCs w:val="24"/>
                  <w:rPrChange w:id="1307" w:author="zjstone" w:date="2018-03-21T19:49:00Z">
                    <w:rPr>
                      <w:rFonts w:ascii="Times" w:hAnsi="Times" w:cs="Times"/>
                      <w:sz w:val="16"/>
                      <w:szCs w:val="16"/>
                    </w:rPr>
                  </w:rPrChange>
                </w:rPr>
                <w:delText>client side</w:delText>
              </w:r>
            </w:del>
          </w:p>
        </w:tc>
        <w:tc>
          <w:tcPr>
            <w:tcW w:w="589" w:type="pct"/>
            <w:tcPrChange w:id="1308" w:author="zjstone" w:date="2018-03-21T19:57:00Z">
              <w:tcPr>
                <w:tcW w:w="1134" w:type="dxa"/>
              </w:tcPr>
            </w:tcPrChange>
          </w:tcPr>
          <w:p w:rsidR="00F82491" w:rsidRPr="000E6354" w:rsidDel="0011259B" w:rsidRDefault="00AA6980" w:rsidP="0011259B">
            <w:pPr>
              <w:spacing w:line="360" w:lineRule="auto"/>
              <w:rPr>
                <w:del w:id="1309" w:author="zjstone" w:date="2018-03-21T19:58:00Z"/>
                <w:rFonts w:ascii="Times" w:hAnsi="Times" w:cs="Times"/>
                <w:sz w:val="24"/>
                <w:szCs w:val="24"/>
                <w:rPrChange w:id="1310" w:author="zjstone" w:date="2018-03-21T19:49:00Z">
                  <w:rPr>
                    <w:del w:id="1311" w:author="zjstone" w:date="2018-03-21T19:58:00Z"/>
                    <w:rFonts w:ascii="Times" w:hAnsi="Times" w:cs="Times"/>
                    <w:sz w:val="16"/>
                    <w:szCs w:val="16"/>
                  </w:rPr>
                </w:rPrChange>
              </w:rPr>
              <w:pPrChange w:id="1312" w:author="zjstone" w:date="2018-03-21T19:58:00Z">
                <w:pPr>
                  <w:spacing w:line="200" w:lineRule="exact"/>
                </w:pPr>
              </w:pPrChange>
            </w:pPr>
            <w:del w:id="1313" w:author="zjstone" w:date="2018-03-21T19:58:00Z">
              <w:r w:rsidRPr="000E6354" w:rsidDel="0011259B">
                <w:rPr>
                  <w:rFonts w:ascii="Times" w:hAnsi="Times" w:cs="Times"/>
                  <w:sz w:val="24"/>
                  <w:szCs w:val="24"/>
                  <w:rPrChange w:id="1314" w:author="zjstone" w:date="2018-03-21T19:49:00Z">
                    <w:rPr>
                      <w:rFonts w:ascii="Times" w:hAnsi="Times" w:cs="Times"/>
                      <w:sz w:val="16"/>
                      <w:szCs w:val="16"/>
                    </w:rPr>
                  </w:rPrChange>
                </w:rPr>
                <w:delText>effective</w:delText>
              </w:r>
            </w:del>
          </w:p>
        </w:tc>
        <w:tc>
          <w:tcPr>
            <w:tcW w:w="957" w:type="pct"/>
            <w:tcPrChange w:id="1315" w:author="zjstone" w:date="2018-03-21T19:57:00Z">
              <w:tcPr>
                <w:tcW w:w="1843" w:type="dxa"/>
              </w:tcPr>
            </w:tcPrChange>
          </w:tcPr>
          <w:p w:rsidR="00F82491" w:rsidRPr="000E6354" w:rsidDel="0011259B" w:rsidRDefault="00AA6980" w:rsidP="0011259B">
            <w:pPr>
              <w:spacing w:line="360" w:lineRule="auto"/>
              <w:rPr>
                <w:del w:id="1316" w:author="zjstone" w:date="2018-03-21T19:58:00Z"/>
                <w:rFonts w:ascii="Times" w:hAnsi="Times" w:cs="Times"/>
                <w:sz w:val="24"/>
                <w:szCs w:val="24"/>
                <w:rPrChange w:id="1317" w:author="zjstone" w:date="2018-03-21T19:49:00Z">
                  <w:rPr>
                    <w:del w:id="1318" w:author="zjstone" w:date="2018-03-21T19:58:00Z"/>
                    <w:rFonts w:ascii="Times" w:hAnsi="Times" w:cs="Times"/>
                    <w:sz w:val="16"/>
                    <w:szCs w:val="16"/>
                  </w:rPr>
                </w:rPrChange>
              </w:rPr>
              <w:pPrChange w:id="1319" w:author="zjstone" w:date="2018-03-21T19:58:00Z">
                <w:pPr>
                  <w:spacing w:line="200" w:lineRule="exact"/>
                </w:pPr>
              </w:pPrChange>
            </w:pPr>
            <w:del w:id="1320" w:author="zjstone" w:date="2018-03-21T19:58:00Z">
              <w:r w:rsidRPr="000E6354" w:rsidDel="0011259B">
                <w:rPr>
                  <w:rFonts w:ascii="Times" w:hAnsi="Times" w:cs="Times"/>
                  <w:sz w:val="24"/>
                  <w:szCs w:val="24"/>
                  <w:rPrChange w:id="1321" w:author="zjstone" w:date="2018-03-21T19:49:00Z">
                    <w:rPr>
                      <w:rFonts w:ascii="Times" w:hAnsi="Times" w:cs="Times"/>
                      <w:sz w:val="16"/>
                      <w:szCs w:val="16"/>
                    </w:rPr>
                  </w:rPrChange>
                </w:rPr>
                <w:delText>URL shifting</w:delText>
              </w:r>
            </w:del>
          </w:p>
        </w:tc>
        <w:tc>
          <w:tcPr>
            <w:tcW w:w="2207" w:type="pct"/>
            <w:tcPrChange w:id="1322" w:author="zjstone" w:date="2018-03-21T19:57:00Z">
              <w:tcPr>
                <w:tcW w:w="4252" w:type="dxa"/>
              </w:tcPr>
            </w:tcPrChange>
          </w:tcPr>
          <w:p w:rsidR="00F82491" w:rsidRPr="000E6354" w:rsidDel="0011259B" w:rsidRDefault="00AA6980" w:rsidP="0011259B">
            <w:pPr>
              <w:spacing w:line="360" w:lineRule="auto"/>
              <w:rPr>
                <w:del w:id="1323" w:author="zjstone" w:date="2018-03-21T19:58:00Z"/>
                <w:rFonts w:ascii="Times" w:hAnsi="Times" w:cs="Times"/>
                <w:sz w:val="24"/>
                <w:szCs w:val="24"/>
                <w:rPrChange w:id="1324" w:author="zjstone" w:date="2018-03-21T19:49:00Z">
                  <w:rPr>
                    <w:del w:id="1325" w:author="zjstone" w:date="2018-03-21T19:58:00Z"/>
                    <w:rFonts w:ascii="Times" w:hAnsi="Times" w:cs="Times"/>
                    <w:sz w:val="16"/>
                    <w:szCs w:val="16"/>
                  </w:rPr>
                </w:rPrChange>
              </w:rPr>
              <w:pPrChange w:id="1326" w:author="zjstone" w:date="2018-03-21T19:58:00Z">
                <w:pPr>
                  <w:spacing w:line="200" w:lineRule="exact"/>
                </w:pPr>
              </w:pPrChange>
            </w:pPr>
            <w:bookmarkStart w:id="1327" w:name="OLE_LINK65"/>
            <w:bookmarkStart w:id="1328" w:name="OLE_LINK66"/>
            <w:del w:id="1329" w:author="zjstone" w:date="2018-03-21T19:58:00Z">
              <w:r w:rsidRPr="000E6354" w:rsidDel="0011259B">
                <w:rPr>
                  <w:rFonts w:ascii="Times" w:hAnsi="Times" w:cs="Times"/>
                  <w:sz w:val="24"/>
                  <w:szCs w:val="24"/>
                  <w:rPrChange w:id="1330" w:author="zjstone" w:date="2018-03-21T19:49:00Z">
                    <w:rPr>
                      <w:rFonts w:ascii="Times" w:hAnsi="Times" w:cs="Times"/>
                      <w:sz w:val="16"/>
                      <w:szCs w:val="16"/>
                    </w:rPr>
                  </w:rPrChange>
                </w:rPr>
                <w:delText>The dynamic shifting means attackers unable to guess other users' access URL, greatly increase the difficulty of the attacker to construct attack code</w:delText>
              </w:r>
              <w:bookmarkEnd w:id="1327"/>
              <w:bookmarkEnd w:id="1328"/>
              <w:r w:rsidR="000504EC" w:rsidRPr="000E6354" w:rsidDel="0011259B">
                <w:rPr>
                  <w:rFonts w:ascii="Times" w:hAnsi="Times" w:cs="Times"/>
                  <w:sz w:val="24"/>
                  <w:szCs w:val="24"/>
                  <w:rPrChange w:id="1331" w:author="zjstone" w:date="2018-03-21T19:49:00Z">
                    <w:rPr>
                      <w:rFonts w:ascii="Times" w:hAnsi="Times" w:cs="Times"/>
                      <w:sz w:val="16"/>
                      <w:szCs w:val="16"/>
                    </w:rPr>
                  </w:rPrChange>
                </w:rPr>
                <w:delText>.</w:delText>
              </w:r>
            </w:del>
          </w:p>
        </w:tc>
      </w:tr>
      <w:tr w:rsidR="00F82491" w:rsidRPr="000E6354" w:rsidDel="0011259B" w:rsidTr="0011259B">
        <w:trPr>
          <w:trHeight w:val="20"/>
          <w:jc w:val="center"/>
          <w:del w:id="1332" w:author="zjstone" w:date="2018-03-21T19:58:00Z"/>
          <w:trPrChange w:id="1333" w:author="zjstone" w:date="2018-03-21T19:57:00Z">
            <w:trPr>
              <w:trHeight w:val="20"/>
              <w:jc w:val="center"/>
            </w:trPr>
          </w:trPrChange>
        </w:trPr>
        <w:tc>
          <w:tcPr>
            <w:tcW w:w="660" w:type="pct"/>
            <w:tcPrChange w:id="1334" w:author="zjstone" w:date="2018-03-21T19:57:00Z">
              <w:tcPr>
                <w:tcW w:w="1271" w:type="dxa"/>
              </w:tcPr>
            </w:tcPrChange>
          </w:tcPr>
          <w:p w:rsidR="00F82491" w:rsidRPr="000E6354" w:rsidDel="0011259B" w:rsidRDefault="00AA6980" w:rsidP="0011259B">
            <w:pPr>
              <w:spacing w:line="360" w:lineRule="auto"/>
              <w:rPr>
                <w:del w:id="1335" w:author="zjstone" w:date="2018-03-21T19:58:00Z"/>
                <w:rFonts w:ascii="Times" w:hAnsi="Times" w:cs="Times"/>
                <w:sz w:val="24"/>
                <w:szCs w:val="24"/>
                <w:rPrChange w:id="1336" w:author="zjstone" w:date="2018-03-21T19:49:00Z">
                  <w:rPr>
                    <w:del w:id="1337" w:author="zjstone" w:date="2018-03-21T19:58:00Z"/>
                    <w:rFonts w:ascii="Times" w:hAnsi="Times" w:cs="Times"/>
                    <w:sz w:val="16"/>
                    <w:szCs w:val="16"/>
                  </w:rPr>
                </w:rPrChange>
              </w:rPr>
              <w:pPrChange w:id="1338" w:author="zjstone" w:date="2018-03-21T19:58:00Z">
                <w:pPr>
                  <w:spacing w:line="200" w:lineRule="exact"/>
                </w:pPr>
              </w:pPrChange>
            </w:pPr>
            <w:del w:id="1339" w:author="zjstone" w:date="2018-03-21T19:58:00Z">
              <w:r w:rsidRPr="000E6354" w:rsidDel="0011259B">
                <w:rPr>
                  <w:rFonts w:ascii="Times" w:hAnsi="Times" w:cs="Times"/>
                  <w:sz w:val="24"/>
                  <w:szCs w:val="24"/>
                  <w:rPrChange w:id="1340" w:author="zjstone" w:date="2018-03-21T19:49:00Z">
                    <w:rPr>
                      <w:rFonts w:ascii="Times" w:hAnsi="Times" w:cs="Times"/>
                      <w:sz w:val="16"/>
                      <w:szCs w:val="16"/>
                    </w:rPr>
                  </w:rPrChange>
                </w:rPr>
                <w:delText>XSS(reflected)</w:delText>
              </w:r>
            </w:del>
          </w:p>
        </w:tc>
        <w:tc>
          <w:tcPr>
            <w:tcW w:w="589" w:type="pct"/>
            <w:tcPrChange w:id="1341" w:author="zjstone" w:date="2018-03-21T19:57:00Z">
              <w:tcPr>
                <w:tcW w:w="1134" w:type="dxa"/>
              </w:tcPr>
            </w:tcPrChange>
          </w:tcPr>
          <w:p w:rsidR="00F82491" w:rsidRPr="000E6354" w:rsidDel="0011259B" w:rsidRDefault="00AA6980" w:rsidP="0011259B">
            <w:pPr>
              <w:spacing w:line="360" w:lineRule="auto"/>
              <w:rPr>
                <w:del w:id="1342" w:author="zjstone" w:date="2018-03-21T19:58:00Z"/>
                <w:rFonts w:ascii="Times" w:hAnsi="Times" w:cs="Times"/>
                <w:sz w:val="24"/>
                <w:szCs w:val="24"/>
                <w:rPrChange w:id="1343" w:author="zjstone" w:date="2018-03-21T19:49:00Z">
                  <w:rPr>
                    <w:del w:id="1344" w:author="zjstone" w:date="2018-03-21T19:58:00Z"/>
                    <w:rFonts w:ascii="Times" w:hAnsi="Times" w:cs="Times"/>
                    <w:sz w:val="16"/>
                    <w:szCs w:val="16"/>
                  </w:rPr>
                </w:rPrChange>
              </w:rPr>
              <w:pPrChange w:id="1345" w:author="zjstone" w:date="2018-03-21T19:58:00Z">
                <w:pPr>
                  <w:spacing w:line="200" w:lineRule="exact"/>
                </w:pPr>
              </w:pPrChange>
            </w:pPr>
            <w:del w:id="1346" w:author="zjstone" w:date="2018-03-21T19:58:00Z">
              <w:r w:rsidRPr="000E6354" w:rsidDel="0011259B">
                <w:rPr>
                  <w:rFonts w:ascii="Times" w:hAnsi="Times" w:cs="Times"/>
                  <w:sz w:val="24"/>
                  <w:szCs w:val="24"/>
                  <w:rPrChange w:id="1347" w:author="zjstone" w:date="2018-03-21T19:49:00Z">
                    <w:rPr>
                      <w:rFonts w:ascii="Times" w:hAnsi="Times" w:cs="Times"/>
                      <w:sz w:val="16"/>
                      <w:szCs w:val="16"/>
                    </w:rPr>
                  </w:rPrChange>
                </w:rPr>
                <w:delText>attack on other users, at client side</w:delText>
              </w:r>
            </w:del>
          </w:p>
        </w:tc>
        <w:tc>
          <w:tcPr>
            <w:tcW w:w="589" w:type="pct"/>
            <w:tcPrChange w:id="1348" w:author="zjstone" w:date="2018-03-21T19:57:00Z">
              <w:tcPr>
                <w:tcW w:w="1134" w:type="dxa"/>
              </w:tcPr>
            </w:tcPrChange>
          </w:tcPr>
          <w:p w:rsidR="00F82491" w:rsidRPr="000E6354" w:rsidDel="0011259B" w:rsidRDefault="00AA6980" w:rsidP="0011259B">
            <w:pPr>
              <w:spacing w:line="360" w:lineRule="auto"/>
              <w:rPr>
                <w:del w:id="1349" w:author="zjstone" w:date="2018-03-21T19:58:00Z"/>
                <w:rFonts w:ascii="Times" w:hAnsi="Times" w:cs="Times"/>
                <w:sz w:val="24"/>
                <w:szCs w:val="24"/>
                <w:rPrChange w:id="1350" w:author="zjstone" w:date="2018-03-21T19:49:00Z">
                  <w:rPr>
                    <w:del w:id="1351" w:author="zjstone" w:date="2018-03-21T19:58:00Z"/>
                    <w:rFonts w:ascii="Times" w:hAnsi="Times" w:cs="Times"/>
                    <w:sz w:val="16"/>
                    <w:szCs w:val="16"/>
                  </w:rPr>
                </w:rPrChange>
              </w:rPr>
              <w:pPrChange w:id="1352" w:author="zjstone" w:date="2018-03-21T19:58:00Z">
                <w:pPr>
                  <w:spacing w:line="200" w:lineRule="exact"/>
                </w:pPr>
              </w:pPrChange>
            </w:pPr>
            <w:del w:id="1353" w:author="zjstone" w:date="2018-03-21T19:58:00Z">
              <w:r w:rsidRPr="000E6354" w:rsidDel="0011259B">
                <w:rPr>
                  <w:rFonts w:ascii="Times" w:hAnsi="Times" w:cs="Times"/>
                  <w:sz w:val="24"/>
                  <w:szCs w:val="24"/>
                  <w:rPrChange w:id="1354" w:author="zjstone" w:date="2018-03-21T19:49:00Z">
                    <w:rPr>
                      <w:rFonts w:ascii="Times" w:hAnsi="Times" w:cs="Times"/>
                      <w:sz w:val="16"/>
                      <w:szCs w:val="16"/>
                    </w:rPr>
                  </w:rPrChange>
                </w:rPr>
                <w:delText>effective</w:delText>
              </w:r>
            </w:del>
          </w:p>
        </w:tc>
        <w:tc>
          <w:tcPr>
            <w:tcW w:w="957" w:type="pct"/>
            <w:tcPrChange w:id="1355" w:author="zjstone" w:date="2018-03-21T19:57:00Z">
              <w:tcPr>
                <w:tcW w:w="1843" w:type="dxa"/>
              </w:tcPr>
            </w:tcPrChange>
          </w:tcPr>
          <w:p w:rsidR="00F82491" w:rsidRPr="000E6354" w:rsidDel="0011259B" w:rsidRDefault="00AA6980" w:rsidP="0011259B">
            <w:pPr>
              <w:spacing w:line="360" w:lineRule="auto"/>
              <w:rPr>
                <w:del w:id="1356" w:author="zjstone" w:date="2018-03-21T19:58:00Z"/>
                <w:rFonts w:ascii="Times" w:hAnsi="Times" w:cs="Times"/>
                <w:sz w:val="24"/>
                <w:szCs w:val="24"/>
                <w:rPrChange w:id="1357" w:author="zjstone" w:date="2018-03-21T19:49:00Z">
                  <w:rPr>
                    <w:del w:id="1358" w:author="zjstone" w:date="2018-03-21T19:58:00Z"/>
                    <w:rFonts w:ascii="Times" w:hAnsi="Times" w:cs="Times"/>
                    <w:sz w:val="16"/>
                    <w:szCs w:val="16"/>
                  </w:rPr>
                </w:rPrChange>
              </w:rPr>
              <w:pPrChange w:id="1359" w:author="zjstone" w:date="2018-03-21T19:58:00Z">
                <w:pPr>
                  <w:spacing w:line="200" w:lineRule="exact"/>
                </w:pPr>
              </w:pPrChange>
            </w:pPr>
            <w:del w:id="1360" w:author="zjstone" w:date="2018-03-21T19:58:00Z">
              <w:r w:rsidRPr="000E6354" w:rsidDel="0011259B">
                <w:rPr>
                  <w:rFonts w:ascii="Times" w:hAnsi="Times" w:cs="Times"/>
                  <w:sz w:val="24"/>
                  <w:szCs w:val="24"/>
                  <w:rPrChange w:id="1361" w:author="zjstone" w:date="2018-03-21T19:49:00Z">
                    <w:rPr>
                      <w:rFonts w:ascii="Times" w:hAnsi="Times" w:cs="Times"/>
                      <w:sz w:val="16"/>
                      <w:szCs w:val="16"/>
                    </w:rPr>
                  </w:rPrChange>
                </w:rPr>
                <w:delText>URL shifting</w:delText>
              </w:r>
            </w:del>
          </w:p>
        </w:tc>
        <w:tc>
          <w:tcPr>
            <w:tcW w:w="2207" w:type="pct"/>
            <w:tcPrChange w:id="1362" w:author="zjstone" w:date="2018-03-21T19:57:00Z">
              <w:tcPr>
                <w:tcW w:w="4252" w:type="dxa"/>
              </w:tcPr>
            </w:tcPrChange>
          </w:tcPr>
          <w:p w:rsidR="00F82491" w:rsidRPr="000E6354" w:rsidDel="0011259B" w:rsidRDefault="00AA6980" w:rsidP="0011259B">
            <w:pPr>
              <w:spacing w:line="360" w:lineRule="auto"/>
              <w:rPr>
                <w:del w:id="1363" w:author="zjstone" w:date="2018-03-21T19:58:00Z"/>
                <w:rFonts w:ascii="Times" w:hAnsi="Times" w:cs="Times"/>
                <w:sz w:val="24"/>
                <w:szCs w:val="24"/>
                <w:rPrChange w:id="1364" w:author="zjstone" w:date="2018-03-21T19:49:00Z">
                  <w:rPr>
                    <w:del w:id="1365" w:author="zjstone" w:date="2018-03-21T19:58:00Z"/>
                    <w:rFonts w:ascii="Times" w:hAnsi="Times" w:cs="Times"/>
                    <w:sz w:val="16"/>
                    <w:szCs w:val="16"/>
                  </w:rPr>
                </w:rPrChange>
              </w:rPr>
              <w:pPrChange w:id="1366" w:author="zjstone" w:date="2018-03-21T19:58:00Z">
                <w:pPr>
                  <w:spacing w:line="200" w:lineRule="exact"/>
                </w:pPr>
              </w:pPrChange>
            </w:pPr>
            <w:del w:id="1367" w:author="zjstone" w:date="2018-03-21T19:58:00Z">
              <w:r w:rsidRPr="000E6354" w:rsidDel="0011259B">
                <w:rPr>
                  <w:rFonts w:ascii="Times" w:hAnsi="Times" w:cs="Times"/>
                  <w:sz w:val="24"/>
                  <w:szCs w:val="24"/>
                  <w:rPrChange w:id="1368" w:author="zjstone" w:date="2018-03-21T19:49:00Z">
                    <w:rPr>
                      <w:rFonts w:ascii="Times" w:hAnsi="Times" w:cs="Times"/>
                      <w:sz w:val="16"/>
                      <w:szCs w:val="16"/>
                    </w:rPr>
                  </w:rPrChange>
                </w:rPr>
                <w:delText>The dynamic shifting means attackers unable to guess other users' access URL, greatly increase the difficulty of the attacker to construct attack code</w:delText>
              </w:r>
            </w:del>
          </w:p>
        </w:tc>
      </w:tr>
      <w:tr w:rsidR="00F82491" w:rsidRPr="000E6354" w:rsidDel="0011259B" w:rsidTr="0011259B">
        <w:trPr>
          <w:trHeight w:val="20"/>
          <w:jc w:val="center"/>
          <w:del w:id="1369" w:author="zjstone" w:date="2018-03-21T19:58:00Z"/>
          <w:trPrChange w:id="1370" w:author="zjstone" w:date="2018-03-21T19:57:00Z">
            <w:trPr>
              <w:trHeight w:val="20"/>
              <w:jc w:val="center"/>
            </w:trPr>
          </w:trPrChange>
        </w:trPr>
        <w:tc>
          <w:tcPr>
            <w:tcW w:w="660" w:type="pct"/>
            <w:tcPrChange w:id="1371" w:author="zjstone" w:date="2018-03-21T19:57:00Z">
              <w:tcPr>
                <w:tcW w:w="1271" w:type="dxa"/>
              </w:tcPr>
            </w:tcPrChange>
          </w:tcPr>
          <w:p w:rsidR="00F82491" w:rsidRPr="000E6354" w:rsidDel="0011259B" w:rsidRDefault="00AA6980" w:rsidP="0011259B">
            <w:pPr>
              <w:spacing w:line="360" w:lineRule="auto"/>
              <w:rPr>
                <w:del w:id="1372" w:author="zjstone" w:date="2018-03-21T19:58:00Z"/>
                <w:rFonts w:ascii="Times" w:hAnsi="Times" w:cs="Times"/>
                <w:sz w:val="24"/>
                <w:szCs w:val="24"/>
                <w:rPrChange w:id="1373" w:author="zjstone" w:date="2018-03-21T19:49:00Z">
                  <w:rPr>
                    <w:del w:id="1374" w:author="zjstone" w:date="2018-03-21T19:58:00Z"/>
                    <w:rFonts w:ascii="Times" w:hAnsi="Times" w:cs="Times"/>
                    <w:sz w:val="16"/>
                    <w:szCs w:val="16"/>
                  </w:rPr>
                </w:rPrChange>
              </w:rPr>
              <w:pPrChange w:id="1375" w:author="zjstone" w:date="2018-03-21T19:58:00Z">
                <w:pPr>
                  <w:spacing w:line="200" w:lineRule="exact"/>
                </w:pPr>
              </w:pPrChange>
            </w:pPr>
            <w:del w:id="1376" w:author="zjstone" w:date="2018-03-21T19:58:00Z">
              <w:r w:rsidRPr="000E6354" w:rsidDel="0011259B">
                <w:rPr>
                  <w:rFonts w:ascii="Times" w:hAnsi="Times" w:cs="Times"/>
                  <w:sz w:val="24"/>
                  <w:szCs w:val="24"/>
                  <w:rPrChange w:id="1377" w:author="zjstone" w:date="2018-03-21T19:49:00Z">
                    <w:rPr>
                      <w:rFonts w:ascii="Times" w:hAnsi="Times" w:cs="Times"/>
                      <w:sz w:val="16"/>
                      <w:szCs w:val="16"/>
                    </w:rPr>
                  </w:rPrChange>
                </w:rPr>
                <w:delText>XSS(stored)</w:delText>
              </w:r>
            </w:del>
          </w:p>
        </w:tc>
        <w:tc>
          <w:tcPr>
            <w:tcW w:w="589" w:type="pct"/>
            <w:tcPrChange w:id="1378" w:author="zjstone" w:date="2018-03-21T19:57:00Z">
              <w:tcPr>
                <w:tcW w:w="1134" w:type="dxa"/>
              </w:tcPr>
            </w:tcPrChange>
          </w:tcPr>
          <w:p w:rsidR="00F82491" w:rsidRPr="000E6354" w:rsidDel="0011259B" w:rsidRDefault="00AA6980" w:rsidP="0011259B">
            <w:pPr>
              <w:spacing w:line="360" w:lineRule="auto"/>
              <w:rPr>
                <w:del w:id="1379" w:author="zjstone" w:date="2018-03-21T19:58:00Z"/>
                <w:rFonts w:ascii="Times" w:hAnsi="Times" w:cs="Times"/>
                <w:sz w:val="24"/>
                <w:szCs w:val="24"/>
                <w:rPrChange w:id="1380" w:author="zjstone" w:date="2018-03-21T19:49:00Z">
                  <w:rPr>
                    <w:del w:id="1381" w:author="zjstone" w:date="2018-03-21T19:58:00Z"/>
                    <w:rFonts w:ascii="Times" w:hAnsi="Times" w:cs="Times"/>
                    <w:sz w:val="16"/>
                    <w:szCs w:val="16"/>
                  </w:rPr>
                </w:rPrChange>
              </w:rPr>
              <w:pPrChange w:id="1382" w:author="zjstone" w:date="2018-03-21T19:58:00Z">
                <w:pPr>
                  <w:spacing w:line="200" w:lineRule="exact"/>
                </w:pPr>
              </w:pPrChange>
            </w:pPr>
            <w:del w:id="1383" w:author="zjstone" w:date="2018-03-21T19:58:00Z">
              <w:r w:rsidRPr="000E6354" w:rsidDel="0011259B">
                <w:rPr>
                  <w:rFonts w:ascii="Times" w:hAnsi="Times" w:cs="Times"/>
                  <w:sz w:val="24"/>
                  <w:szCs w:val="24"/>
                  <w:rPrChange w:id="1384" w:author="zjstone" w:date="2018-03-21T19:49:00Z">
                    <w:rPr>
                      <w:rFonts w:ascii="Times" w:hAnsi="Times" w:cs="Times"/>
                      <w:sz w:val="16"/>
                      <w:szCs w:val="16"/>
                    </w:rPr>
                  </w:rPrChange>
                </w:rPr>
                <w:delText>attack on other users</w:delText>
              </w:r>
            </w:del>
          </w:p>
        </w:tc>
        <w:tc>
          <w:tcPr>
            <w:tcW w:w="589" w:type="pct"/>
            <w:tcPrChange w:id="1385" w:author="zjstone" w:date="2018-03-21T19:57:00Z">
              <w:tcPr>
                <w:tcW w:w="1134" w:type="dxa"/>
              </w:tcPr>
            </w:tcPrChange>
          </w:tcPr>
          <w:p w:rsidR="00F82491" w:rsidRPr="000E6354" w:rsidDel="0011259B" w:rsidRDefault="00AA6980" w:rsidP="0011259B">
            <w:pPr>
              <w:spacing w:line="360" w:lineRule="auto"/>
              <w:rPr>
                <w:del w:id="1386" w:author="zjstone" w:date="2018-03-21T19:58:00Z"/>
                <w:rFonts w:ascii="Times" w:hAnsi="Times" w:cs="Times"/>
                <w:sz w:val="24"/>
                <w:szCs w:val="24"/>
                <w:rPrChange w:id="1387" w:author="zjstone" w:date="2018-03-21T19:49:00Z">
                  <w:rPr>
                    <w:del w:id="1388" w:author="zjstone" w:date="2018-03-21T19:58:00Z"/>
                    <w:rFonts w:ascii="Times" w:hAnsi="Times" w:cs="Times"/>
                    <w:sz w:val="16"/>
                    <w:szCs w:val="16"/>
                  </w:rPr>
                </w:rPrChange>
              </w:rPr>
              <w:pPrChange w:id="1389" w:author="zjstone" w:date="2018-03-21T19:58:00Z">
                <w:pPr>
                  <w:spacing w:line="200" w:lineRule="exact"/>
                </w:pPr>
              </w:pPrChange>
            </w:pPr>
            <w:del w:id="1390" w:author="zjstone" w:date="2018-03-21T19:58:00Z">
              <w:r w:rsidRPr="000E6354" w:rsidDel="0011259B">
                <w:rPr>
                  <w:rFonts w:ascii="Times" w:hAnsi="Times" w:cs="Times"/>
                  <w:sz w:val="24"/>
                  <w:szCs w:val="24"/>
                  <w:rPrChange w:id="1391" w:author="zjstone" w:date="2018-03-21T19:49:00Z">
                    <w:rPr>
                      <w:rFonts w:ascii="Times" w:hAnsi="Times" w:cs="Times"/>
                      <w:sz w:val="16"/>
                      <w:szCs w:val="16"/>
                    </w:rPr>
                  </w:rPrChange>
                </w:rPr>
                <w:delText>effective</w:delText>
              </w:r>
            </w:del>
          </w:p>
        </w:tc>
        <w:tc>
          <w:tcPr>
            <w:tcW w:w="957" w:type="pct"/>
            <w:tcPrChange w:id="1392" w:author="zjstone" w:date="2018-03-21T19:57:00Z">
              <w:tcPr>
                <w:tcW w:w="1843" w:type="dxa"/>
              </w:tcPr>
            </w:tcPrChange>
          </w:tcPr>
          <w:p w:rsidR="00F82491" w:rsidRPr="000E6354" w:rsidDel="0011259B" w:rsidRDefault="000504EC" w:rsidP="0011259B">
            <w:pPr>
              <w:spacing w:line="360" w:lineRule="auto"/>
              <w:rPr>
                <w:del w:id="1393" w:author="zjstone" w:date="2018-03-21T19:58:00Z"/>
                <w:rFonts w:ascii="Times" w:hAnsi="Times" w:cs="Times"/>
                <w:sz w:val="24"/>
                <w:szCs w:val="24"/>
                <w:rPrChange w:id="1394" w:author="zjstone" w:date="2018-03-21T19:49:00Z">
                  <w:rPr>
                    <w:del w:id="1395" w:author="zjstone" w:date="2018-03-21T19:58:00Z"/>
                    <w:rFonts w:ascii="Times" w:hAnsi="Times" w:cs="Times"/>
                    <w:sz w:val="16"/>
                    <w:szCs w:val="16"/>
                  </w:rPr>
                </w:rPrChange>
              </w:rPr>
              <w:pPrChange w:id="1396" w:author="zjstone" w:date="2018-03-21T19:58:00Z">
                <w:pPr>
                  <w:spacing w:line="200" w:lineRule="exact"/>
                </w:pPr>
              </w:pPrChange>
            </w:pPr>
            <w:del w:id="1397" w:author="zjstone" w:date="2018-03-21T19:58:00Z">
              <w:r w:rsidRPr="000E6354" w:rsidDel="0011259B">
                <w:rPr>
                  <w:rFonts w:ascii="Times" w:hAnsi="Times" w:cs="Times"/>
                  <w:sz w:val="24"/>
                  <w:szCs w:val="24"/>
                  <w:rPrChange w:id="1398" w:author="zjstone" w:date="2018-03-21T19:49:00Z">
                    <w:rPr>
                      <w:rFonts w:ascii="Times" w:hAnsi="Times" w:cs="Times"/>
                      <w:sz w:val="16"/>
                      <w:szCs w:val="16"/>
                    </w:rPr>
                  </w:rPrChange>
                </w:rPr>
                <w:delText>F</w:delText>
              </w:r>
              <w:r w:rsidR="00AA6980" w:rsidRPr="000E6354" w:rsidDel="0011259B">
                <w:rPr>
                  <w:rFonts w:ascii="Times" w:hAnsi="Times" w:cs="Times"/>
                  <w:sz w:val="24"/>
                  <w:szCs w:val="24"/>
                  <w:rPrChange w:id="1399" w:author="zjstone" w:date="2018-03-21T19:49:00Z">
                    <w:rPr>
                      <w:rFonts w:ascii="Times" w:hAnsi="Times" w:cs="Times"/>
                      <w:sz w:val="16"/>
                      <w:szCs w:val="16"/>
                    </w:rPr>
                  </w:rPrChange>
                </w:rPr>
                <w:delText>ine-grained management of user’s access behavior and virtual URL binding with user</w:delText>
              </w:r>
            </w:del>
          </w:p>
        </w:tc>
        <w:tc>
          <w:tcPr>
            <w:tcW w:w="2207" w:type="pct"/>
            <w:tcPrChange w:id="1400" w:author="zjstone" w:date="2018-03-21T19:57:00Z">
              <w:tcPr>
                <w:tcW w:w="4252" w:type="dxa"/>
              </w:tcPr>
            </w:tcPrChange>
          </w:tcPr>
          <w:p w:rsidR="00F82491" w:rsidRPr="000E6354" w:rsidDel="0011259B" w:rsidRDefault="00AA6980" w:rsidP="0011259B">
            <w:pPr>
              <w:spacing w:line="360" w:lineRule="auto"/>
              <w:rPr>
                <w:del w:id="1401" w:author="zjstone" w:date="2018-03-21T19:58:00Z"/>
                <w:rFonts w:ascii="Times" w:hAnsi="Times" w:cs="Times"/>
                <w:sz w:val="24"/>
                <w:szCs w:val="24"/>
                <w:rPrChange w:id="1402" w:author="zjstone" w:date="2018-03-21T19:49:00Z">
                  <w:rPr>
                    <w:del w:id="1403" w:author="zjstone" w:date="2018-03-21T19:58:00Z"/>
                    <w:rFonts w:ascii="Times" w:hAnsi="Times" w:cs="Times"/>
                    <w:sz w:val="16"/>
                    <w:szCs w:val="16"/>
                  </w:rPr>
                </w:rPrChange>
              </w:rPr>
              <w:pPrChange w:id="1404" w:author="zjstone" w:date="2018-03-21T19:58:00Z">
                <w:pPr>
                  <w:spacing w:line="200" w:lineRule="exact"/>
                </w:pPr>
              </w:pPrChange>
            </w:pPr>
            <w:bookmarkStart w:id="1405" w:name="OLE_LINK61"/>
            <w:bookmarkStart w:id="1406" w:name="OLE_LINK62"/>
            <w:del w:id="1407" w:author="zjstone" w:date="2018-03-21T19:58:00Z">
              <w:r w:rsidRPr="000E6354" w:rsidDel="0011259B">
                <w:rPr>
                  <w:rFonts w:ascii="Times" w:hAnsi="Times" w:cs="Times"/>
                  <w:sz w:val="24"/>
                  <w:szCs w:val="24"/>
                  <w:rPrChange w:id="1408" w:author="zjstone" w:date="2018-03-21T19:49:00Z">
                    <w:rPr>
                      <w:rFonts w:ascii="Times" w:hAnsi="Times" w:cs="Times"/>
                      <w:sz w:val="16"/>
                      <w:szCs w:val="16"/>
                    </w:rPr>
                  </w:rPrChange>
                </w:rPr>
                <w:delText>The 2-gram user access model can be used to protect the stored XSS vulnerability and to locate</w:delText>
              </w:r>
              <w:r w:rsidR="00DE0053" w:rsidRPr="000E6354" w:rsidDel="0011259B">
                <w:rPr>
                  <w:rFonts w:ascii="Times" w:hAnsi="Times" w:cs="Times"/>
                  <w:sz w:val="24"/>
                  <w:szCs w:val="24"/>
                  <w:rPrChange w:id="1409" w:author="zjstone" w:date="2018-03-21T19:49:00Z">
                    <w:rPr>
                      <w:rFonts w:ascii="Times" w:hAnsi="Times" w:cs="Times"/>
                      <w:sz w:val="16"/>
                      <w:szCs w:val="16"/>
                    </w:rPr>
                  </w:rPrChange>
                </w:rPr>
                <w:delText xml:space="preserve"> accurately</w:delText>
              </w:r>
              <w:r w:rsidRPr="000E6354" w:rsidDel="0011259B">
                <w:rPr>
                  <w:rFonts w:ascii="Times" w:hAnsi="Times" w:cs="Times"/>
                  <w:sz w:val="24"/>
                  <w:szCs w:val="24"/>
                  <w:rPrChange w:id="1410" w:author="zjstone" w:date="2018-03-21T19:49:00Z">
                    <w:rPr>
                      <w:rFonts w:ascii="Times" w:hAnsi="Times" w:cs="Times"/>
                      <w:sz w:val="16"/>
                      <w:szCs w:val="16"/>
                    </w:rPr>
                  </w:rPrChange>
                </w:rPr>
                <w:delText xml:space="preserve"> the malicious code. The identity binding mechanism associate virtual URL with virtual </w:delText>
              </w:r>
              <w:r w:rsidR="000500A0" w:rsidRPr="000E6354" w:rsidDel="0011259B">
                <w:rPr>
                  <w:rFonts w:ascii="Times" w:hAnsi="Times" w:cs="Times"/>
                  <w:sz w:val="24"/>
                  <w:szCs w:val="24"/>
                  <w:rPrChange w:id="1411" w:author="zjstone" w:date="2018-03-21T19:49:00Z">
                    <w:rPr>
                      <w:rFonts w:ascii="Times" w:hAnsi="Times" w:cs="Times"/>
                      <w:sz w:val="16"/>
                      <w:szCs w:val="16"/>
                    </w:rPr>
                  </w:rPrChange>
                </w:rPr>
                <w:delText>cookies</w:delText>
              </w:r>
              <w:r w:rsidRPr="000E6354" w:rsidDel="0011259B">
                <w:rPr>
                  <w:rFonts w:ascii="Times" w:hAnsi="Times" w:cs="Times"/>
                  <w:sz w:val="24"/>
                  <w:szCs w:val="24"/>
                  <w:rPrChange w:id="1412" w:author="zjstone" w:date="2018-03-21T19:49:00Z">
                    <w:rPr>
                      <w:rFonts w:ascii="Times" w:hAnsi="Times" w:cs="Times"/>
                      <w:sz w:val="16"/>
                      <w:szCs w:val="16"/>
                    </w:rPr>
                  </w:rPrChange>
                </w:rPr>
                <w:delText xml:space="preserve"> and IP, and can effectively detect the attack using </w:delText>
              </w:r>
              <w:r w:rsidR="00DB59EA" w:rsidRPr="000E6354" w:rsidDel="0011259B">
                <w:rPr>
                  <w:rFonts w:ascii="Times" w:hAnsi="Times" w:cs="Times"/>
                  <w:sz w:val="24"/>
                  <w:szCs w:val="24"/>
                  <w:rPrChange w:id="1413" w:author="zjstone" w:date="2018-03-21T19:49:00Z">
                    <w:rPr>
                      <w:rFonts w:ascii="Times" w:hAnsi="Times" w:cs="Times"/>
                      <w:sz w:val="16"/>
                      <w:szCs w:val="16"/>
                    </w:rPr>
                  </w:rPrChange>
                </w:rPr>
                <w:delText xml:space="preserve">the </w:delText>
              </w:r>
              <w:r w:rsidRPr="000E6354" w:rsidDel="0011259B">
                <w:rPr>
                  <w:rFonts w:ascii="Times" w:hAnsi="Times" w:cs="Times"/>
                  <w:sz w:val="24"/>
                  <w:szCs w:val="24"/>
                  <w:rPrChange w:id="1414" w:author="zjstone" w:date="2018-03-21T19:49:00Z">
                    <w:rPr>
                      <w:rFonts w:ascii="Times" w:hAnsi="Times" w:cs="Times"/>
                      <w:sz w:val="16"/>
                      <w:szCs w:val="16"/>
                    </w:rPr>
                  </w:rPrChange>
                </w:rPr>
                <w:delText>stolen virtual cookie.</w:delText>
              </w:r>
              <w:bookmarkEnd w:id="1405"/>
              <w:bookmarkEnd w:id="1406"/>
            </w:del>
          </w:p>
        </w:tc>
      </w:tr>
      <w:tr w:rsidR="00F82491" w:rsidRPr="000E6354" w:rsidDel="0011259B" w:rsidTr="0011259B">
        <w:trPr>
          <w:trHeight w:val="20"/>
          <w:jc w:val="center"/>
          <w:del w:id="1415" w:author="zjstone" w:date="2018-03-21T19:58:00Z"/>
          <w:trPrChange w:id="1416" w:author="zjstone" w:date="2018-03-21T19:57:00Z">
            <w:trPr>
              <w:trHeight w:val="20"/>
              <w:jc w:val="center"/>
            </w:trPr>
          </w:trPrChange>
        </w:trPr>
        <w:tc>
          <w:tcPr>
            <w:tcW w:w="660" w:type="pct"/>
            <w:tcPrChange w:id="1417" w:author="zjstone" w:date="2018-03-21T19:57:00Z">
              <w:tcPr>
                <w:tcW w:w="1271" w:type="dxa"/>
              </w:tcPr>
            </w:tcPrChange>
          </w:tcPr>
          <w:p w:rsidR="00F82491" w:rsidRPr="000E6354" w:rsidDel="0011259B" w:rsidRDefault="00AA6980" w:rsidP="0011259B">
            <w:pPr>
              <w:spacing w:line="360" w:lineRule="auto"/>
              <w:rPr>
                <w:del w:id="1418" w:author="zjstone" w:date="2018-03-21T19:58:00Z"/>
                <w:rFonts w:ascii="Times" w:hAnsi="Times" w:cs="Times"/>
                <w:sz w:val="24"/>
                <w:szCs w:val="24"/>
                <w:rPrChange w:id="1419" w:author="zjstone" w:date="2018-03-21T19:49:00Z">
                  <w:rPr>
                    <w:del w:id="1420" w:author="zjstone" w:date="2018-03-21T19:58:00Z"/>
                    <w:rFonts w:ascii="Times" w:hAnsi="Times" w:cs="Times"/>
                    <w:sz w:val="16"/>
                    <w:szCs w:val="16"/>
                  </w:rPr>
                </w:rPrChange>
              </w:rPr>
              <w:pPrChange w:id="1421" w:author="zjstone" w:date="2018-03-21T19:58:00Z">
                <w:pPr>
                  <w:spacing w:line="200" w:lineRule="exact"/>
                </w:pPr>
              </w:pPrChange>
            </w:pPr>
            <w:del w:id="1422" w:author="zjstone" w:date="2018-03-21T19:58:00Z">
              <w:r w:rsidRPr="000E6354" w:rsidDel="0011259B">
                <w:rPr>
                  <w:rFonts w:ascii="Times" w:hAnsi="Times" w:cs="Times"/>
                  <w:sz w:val="24"/>
                  <w:szCs w:val="24"/>
                  <w:rPrChange w:id="1423" w:author="zjstone" w:date="2018-03-21T19:49:00Z">
                    <w:rPr>
                      <w:rFonts w:ascii="Times" w:hAnsi="Times" w:cs="Times"/>
                      <w:sz w:val="16"/>
                      <w:szCs w:val="16"/>
                    </w:rPr>
                  </w:rPrChange>
                </w:rPr>
                <w:delText>File inclusion</w:delText>
              </w:r>
            </w:del>
          </w:p>
        </w:tc>
        <w:tc>
          <w:tcPr>
            <w:tcW w:w="589" w:type="pct"/>
            <w:tcPrChange w:id="1424" w:author="zjstone" w:date="2018-03-21T19:57:00Z">
              <w:tcPr>
                <w:tcW w:w="1134" w:type="dxa"/>
              </w:tcPr>
            </w:tcPrChange>
          </w:tcPr>
          <w:p w:rsidR="00F82491" w:rsidRPr="000E6354" w:rsidDel="0011259B" w:rsidRDefault="00AA6980" w:rsidP="0011259B">
            <w:pPr>
              <w:spacing w:line="360" w:lineRule="auto"/>
              <w:rPr>
                <w:del w:id="1425" w:author="zjstone" w:date="2018-03-21T19:58:00Z"/>
                <w:rFonts w:ascii="Times" w:hAnsi="Times" w:cs="Times"/>
                <w:sz w:val="24"/>
                <w:szCs w:val="24"/>
                <w:rPrChange w:id="1426" w:author="zjstone" w:date="2018-03-21T19:49:00Z">
                  <w:rPr>
                    <w:del w:id="1427" w:author="zjstone" w:date="2018-03-21T19:58:00Z"/>
                    <w:rFonts w:ascii="Times" w:hAnsi="Times" w:cs="Times"/>
                    <w:sz w:val="16"/>
                    <w:szCs w:val="16"/>
                  </w:rPr>
                </w:rPrChange>
              </w:rPr>
              <w:pPrChange w:id="1428" w:author="zjstone" w:date="2018-03-21T19:58:00Z">
                <w:pPr>
                  <w:spacing w:line="200" w:lineRule="exact"/>
                </w:pPr>
              </w:pPrChange>
            </w:pPr>
            <w:del w:id="1429" w:author="zjstone" w:date="2018-03-21T19:58:00Z">
              <w:r w:rsidRPr="000E6354" w:rsidDel="0011259B">
                <w:rPr>
                  <w:rFonts w:ascii="Times" w:hAnsi="Times" w:cs="Times"/>
                  <w:sz w:val="24"/>
                  <w:szCs w:val="24"/>
                  <w:rPrChange w:id="1430" w:author="zjstone" w:date="2018-03-21T19:49:00Z">
                    <w:rPr>
                      <w:rFonts w:ascii="Times" w:hAnsi="Times" w:cs="Times"/>
                      <w:sz w:val="16"/>
                      <w:szCs w:val="16"/>
                    </w:rPr>
                  </w:rPrChange>
                </w:rPr>
                <w:delText>attack on server side</w:delText>
              </w:r>
            </w:del>
          </w:p>
        </w:tc>
        <w:tc>
          <w:tcPr>
            <w:tcW w:w="589" w:type="pct"/>
            <w:tcPrChange w:id="1431" w:author="zjstone" w:date="2018-03-21T19:57:00Z">
              <w:tcPr>
                <w:tcW w:w="1134" w:type="dxa"/>
              </w:tcPr>
            </w:tcPrChange>
          </w:tcPr>
          <w:p w:rsidR="00F82491" w:rsidRPr="000E6354" w:rsidDel="0011259B" w:rsidRDefault="00AA6980" w:rsidP="0011259B">
            <w:pPr>
              <w:spacing w:line="360" w:lineRule="auto"/>
              <w:rPr>
                <w:del w:id="1432" w:author="zjstone" w:date="2018-03-21T19:58:00Z"/>
                <w:rFonts w:ascii="Times" w:hAnsi="Times" w:cs="Times"/>
                <w:sz w:val="24"/>
                <w:szCs w:val="24"/>
                <w:rPrChange w:id="1433" w:author="zjstone" w:date="2018-03-21T19:49:00Z">
                  <w:rPr>
                    <w:del w:id="1434" w:author="zjstone" w:date="2018-03-21T19:58:00Z"/>
                    <w:rFonts w:ascii="Times" w:hAnsi="Times" w:cs="Times"/>
                    <w:sz w:val="16"/>
                    <w:szCs w:val="16"/>
                  </w:rPr>
                </w:rPrChange>
              </w:rPr>
              <w:pPrChange w:id="1435" w:author="zjstone" w:date="2018-03-21T19:58:00Z">
                <w:pPr>
                  <w:spacing w:line="200" w:lineRule="exact"/>
                </w:pPr>
              </w:pPrChange>
            </w:pPr>
            <w:del w:id="1436" w:author="zjstone" w:date="2018-03-21T19:58:00Z">
              <w:r w:rsidRPr="000E6354" w:rsidDel="0011259B">
                <w:rPr>
                  <w:rFonts w:ascii="Times" w:hAnsi="Times" w:cs="Times"/>
                  <w:sz w:val="24"/>
                  <w:szCs w:val="24"/>
                  <w:rPrChange w:id="1437" w:author="zjstone" w:date="2018-03-21T19:49:00Z">
                    <w:rPr>
                      <w:rFonts w:ascii="Times" w:hAnsi="Times" w:cs="Times"/>
                      <w:sz w:val="16"/>
                      <w:szCs w:val="16"/>
                    </w:rPr>
                  </w:rPrChange>
                </w:rPr>
                <w:delText>effective</w:delText>
              </w:r>
            </w:del>
          </w:p>
        </w:tc>
        <w:tc>
          <w:tcPr>
            <w:tcW w:w="957" w:type="pct"/>
            <w:tcPrChange w:id="1438" w:author="zjstone" w:date="2018-03-21T19:57:00Z">
              <w:tcPr>
                <w:tcW w:w="1843" w:type="dxa"/>
              </w:tcPr>
            </w:tcPrChange>
          </w:tcPr>
          <w:p w:rsidR="00F82491" w:rsidRPr="000E6354" w:rsidDel="0011259B" w:rsidRDefault="00AA6980" w:rsidP="0011259B">
            <w:pPr>
              <w:spacing w:line="360" w:lineRule="auto"/>
              <w:rPr>
                <w:del w:id="1439" w:author="zjstone" w:date="2018-03-21T19:58:00Z"/>
                <w:rFonts w:ascii="Times" w:hAnsi="Times" w:cs="Times"/>
                <w:sz w:val="24"/>
                <w:szCs w:val="24"/>
                <w:rPrChange w:id="1440" w:author="zjstone" w:date="2018-03-21T19:49:00Z">
                  <w:rPr>
                    <w:del w:id="1441" w:author="zjstone" w:date="2018-03-21T19:58:00Z"/>
                    <w:rFonts w:ascii="Times" w:hAnsi="Times" w:cs="Times"/>
                    <w:sz w:val="16"/>
                    <w:szCs w:val="16"/>
                  </w:rPr>
                </w:rPrChange>
              </w:rPr>
              <w:pPrChange w:id="1442" w:author="zjstone" w:date="2018-03-21T19:58:00Z">
                <w:pPr>
                  <w:spacing w:line="200" w:lineRule="exact"/>
                </w:pPr>
              </w:pPrChange>
            </w:pPr>
            <w:del w:id="1443" w:author="zjstone" w:date="2018-03-21T19:58:00Z">
              <w:r w:rsidRPr="000E6354" w:rsidDel="0011259B">
                <w:rPr>
                  <w:rFonts w:ascii="Times" w:hAnsi="Times" w:cs="Times"/>
                  <w:sz w:val="24"/>
                  <w:szCs w:val="24"/>
                  <w:rPrChange w:id="1444" w:author="zjstone" w:date="2018-03-21T19:49:00Z">
                    <w:rPr>
                      <w:rFonts w:ascii="Times" w:hAnsi="Times" w:cs="Times"/>
                      <w:sz w:val="16"/>
                      <w:szCs w:val="16"/>
                    </w:rPr>
                  </w:rPrChange>
                </w:rPr>
                <w:delText xml:space="preserve">URL shifting and URL </w:delText>
              </w:r>
              <w:r w:rsidR="006C0B8D" w:rsidRPr="000E6354" w:rsidDel="0011259B">
                <w:rPr>
                  <w:rFonts w:ascii="Times" w:hAnsi="Times" w:cs="Times"/>
                  <w:sz w:val="24"/>
                  <w:szCs w:val="24"/>
                  <w:rPrChange w:id="1445" w:author="zjstone" w:date="2018-03-21T19:49:00Z">
                    <w:rPr>
                      <w:rFonts w:ascii="Times" w:hAnsi="Times" w:cs="Times"/>
                      <w:sz w:val="16"/>
                      <w:szCs w:val="16"/>
                    </w:rPr>
                  </w:rPrChange>
                </w:rPr>
                <w:delText>whitelist</w:delText>
              </w:r>
            </w:del>
          </w:p>
        </w:tc>
        <w:tc>
          <w:tcPr>
            <w:tcW w:w="2207" w:type="pct"/>
            <w:tcPrChange w:id="1446" w:author="zjstone" w:date="2018-03-21T19:57:00Z">
              <w:tcPr>
                <w:tcW w:w="4252" w:type="dxa"/>
              </w:tcPr>
            </w:tcPrChange>
          </w:tcPr>
          <w:p w:rsidR="00F82491" w:rsidRPr="000E6354" w:rsidDel="0011259B" w:rsidRDefault="00AA6980" w:rsidP="0011259B">
            <w:pPr>
              <w:spacing w:line="360" w:lineRule="auto"/>
              <w:rPr>
                <w:del w:id="1447" w:author="zjstone" w:date="2018-03-21T19:58:00Z"/>
                <w:rFonts w:ascii="Times" w:hAnsi="Times" w:cs="Times"/>
                <w:sz w:val="24"/>
                <w:szCs w:val="24"/>
                <w:rPrChange w:id="1448" w:author="zjstone" w:date="2018-03-21T19:49:00Z">
                  <w:rPr>
                    <w:del w:id="1449" w:author="zjstone" w:date="2018-03-21T19:58:00Z"/>
                    <w:rFonts w:ascii="Times" w:hAnsi="Times" w:cs="Times"/>
                    <w:sz w:val="16"/>
                    <w:szCs w:val="16"/>
                  </w:rPr>
                </w:rPrChange>
              </w:rPr>
              <w:pPrChange w:id="1450" w:author="zjstone" w:date="2018-03-21T19:58:00Z">
                <w:pPr>
                  <w:spacing w:line="200" w:lineRule="exact"/>
                </w:pPr>
              </w:pPrChange>
            </w:pPr>
            <w:bookmarkStart w:id="1451" w:name="OLE_LINK63"/>
            <w:bookmarkStart w:id="1452" w:name="OLE_LINK64"/>
            <w:del w:id="1453" w:author="zjstone" w:date="2018-03-21T19:58:00Z">
              <w:r w:rsidRPr="000E6354" w:rsidDel="0011259B">
                <w:rPr>
                  <w:rFonts w:ascii="Times" w:hAnsi="Times" w:cs="Times"/>
                  <w:sz w:val="24"/>
                  <w:szCs w:val="24"/>
                  <w:rPrChange w:id="1454" w:author="zjstone" w:date="2018-03-21T19:49:00Z">
                    <w:rPr>
                      <w:rFonts w:ascii="Times" w:hAnsi="Times" w:cs="Times"/>
                      <w:sz w:val="16"/>
                      <w:szCs w:val="16"/>
                    </w:rPr>
                  </w:rPrChange>
                </w:rPr>
                <w:delText xml:space="preserve">The technology of URL </w:delText>
              </w:r>
              <w:r w:rsidR="006C0B8D" w:rsidRPr="000E6354" w:rsidDel="0011259B">
                <w:rPr>
                  <w:rFonts w:ascii="Times" w:hAnsi="Times" w:cs="Times"/>
                  <w:sz w:val="24"/>
                  <w:szCs w:val="24"/>
                  <w:rPrChange w:id="1455" w:author="zjstone" w:date="2018-03-21T19:49:00Z">
                    <w:rPr>
                      <w:rFonts w:ascii="Times" w:hAnsi="Times" w:cs="Times"/>
                      <w:sz w:val="16"/>
                      <w:szCs w:val="16"/>
                    </w:rPr>
                  </w:rPrChange>
                </w:rPr>
                <w:delText>whitelist</w:delText>
              </w:r>
              <w:r w:rsidRPr="000E6354" w:rsidDel="0011259B">
                <w:rPr>
                  <w:rFonts w:ascii="Times" w:hAnsi="Times" w:cs="Times"/>
                  <w:sz w:val="24"/>
                  <w:szCs w:val="24"/>
                  <w:rPrChange w:id="1456" w:author="zjstone" w:date="2018-03-21T19:49:00Z">
                    <w:rPr>
                      <w:rFonts w:ascii="Times" w:hAnsi="Times" w:cs="Times"/>
                      <w:sz w:val="16"/>
                      <w:szCs w:val="16"/>
                    </w:rPr>
                  </w:rPrChange>
                </w:rPr>
                <w:delText xml:space="preserve"> prevents attacks by untransformed URLs and requests not corresponding to </w:delText>
              </w:r>
              <w:r w:rsidR="000504EC" w:rsidRPr="000E6354" w:rsidDel="0011259B">
                <w:rPr>
                  <w:rFonts w:ascii="Times" w:hAnsi="Times" w:cs="Times"/>
                  <w:sz w:val="24"/>
                  <w:szCs w:val="24"/>
                  <w:rPrChange w:id="1457" w:author="zjstone" w:date="2018-03-21T19:49:00Z">
                    <w:rPr>
                      <w:rFonts w:ascii="Times" w:hAnsi="Times" w:cs="Times"/>
                      <w:sz w:val="16"/>
                      <w:szCs w:val="16"/>
                    </w:rPr>
                  </w:rPrChange>
                </w:rPr>
                <w:delText xml:space="preserve">a </w:delText>
              </w:r>
              <w:r w:rsidRPr="000E6354" w:rsidDel="0011259B">
                <w:rPr>
                  <w:rFonts w:ascii="Times" w:hAnsi="Times" w:cs="Times"/>
                  <w:sz w:val="24"/>
                  <w:szCs w:val="24"/>
                  <w:rPrChange w:id="1458" w:author="zjstone" w:date="2018-03-21T19:49:00Z">
                    <w:rPr>
                      <w:rFonts w:ascii="Times" w:hAnsi="Times" w:cs="Times"/>
                      <w:sz w:val="16"/>
                      <w:szCs w:val="16"/>
                    </w:rPr>
                  </w:rPrChange>
                </w:rPr>
                <w:delText xml:space="preserve">user </w:delText>
              </w:r>
              <w:r w:rsidR="00376555" w:rsidRPr="000E6354" w:rsidDel="0011259B">
                <w:rPr>
                  <w:rFonts w:ascii="Times" w:hAnsi="Times" w:cs="Times"/>
                  <w:sz w:val="24"/>
                  <w:szCs w:val="24"/>
                  <w:rPrChange w:id="1459" w:author="zjstone" w:date="2018-03-21T19:49:00Z">
                    <w:rPr>
                      <w:rFonts w:ascii="Times" w:hAnsi="Times" w:cs="Times"/>
                      <w:sz w:val="16"/>
                      <w:szCs w:val="16"/>
                    </w:rPr>
                  </w:rPrChange>
                </w:rPr>
                <w:delText>identity</w:delText>
              </w:r>
              <w:r w:rsidRPr="000E6354" w:rsidDel="0011259B">
                <w:rPr>
                  <w:rFonts w:ascii="Times" w:hAnsi="Times" w:cs="Times"/>
                  <w:sz w:val="24"/>
                  <w:szCs w:val="24"/>
                  <w:rPrChange w:id="1460" w:author="zjstone" w:date="2018-03-21T19:49:00Z">
                    <w:rPr>
                      <w:rFonts w:ascii="Times" w:hAnsi="Times" w:cs="Times"/>
                      <w:sz w:val="16"/>
                      <w:szCs w:val="16"/>
                    </w:rPr>
                  </w:rPrChange>
                </w:rPr>
                <w:delText>.</w:delText>
              </w:r>
              <w:bookmarkEnd w:id="1451"/>
              <w:bookmarkEnd w:id="1452"/>
            </w:del>
          </w:p>
        </w:tc>
      </w:tr>
    </w:tbl>
    <w:p w:rsidR="00F82491" w:rsidRPr="000E6354" w:rsidDel="007F362A" w:rsidRDefault="00F82491" w:rsidP="0011259B">
      <w:pPr>
        <w:spacing w:line="360" w:lineRule="auto"/>
        <w:ind w:firstLineChars="100" w:firstLine="240"/>
        <w:rPr>
          <w:del w:id="1461" w:author="zjstone" w:date="2018-03-21T19:43:00Z"/>
          <w:rFonts w:ascii="Times" w:hAnsi="Times" w:cs="Times"/>
          <w:sz w:val="24"/>
          <w:szCs w:val="24"/>
          <w:rPrChange w:id="1462" w:author="zjstone" w:date="2018-03-21T19:49:00Z">
            <w:rPr>
              <w:del w:id="1463" w:author="zjstone" w:date="2018-03-21T19:43:00Z"/>
              <w:rFonts w:ascii="Times" w:hAnsi="Times" w:cs="Times"/>
              <w:sz w:val="20"/>
              <w:szCs w:val="20"/>
            </w:rPr>
          </w:rPrChange>
        </w:rPr>
        <w:sectPr w:rsidR="00F82491" w:rsidRPr="000E6354" w:rsidDel="007F362A" w:rsidSect="007F362A">
          <w:type w:val="continuous"/>
          <w:pgSz w:w="11906" w:h="16838"/>
          <w:pgMar w:top="1440" w:right="1440" w:bottom="1440" w:left="1440" w:header="851" w:footer="992" w:gutter="0"/>
          <w:cols w:space="425"/>
          <w:docGrid w:type="linesAndChars" w:linePitch="312"/>
          <w:sectPrChange w:id="1464" w:author="zjstone" w:date="2018-03-21T19:45:00Z">
            <w:sectPr w:rsidR="00F82491" w:rsidRPr="000E6354" w:rsidDel="007F362A" w:rsidSect="007F362A">
              <w:pgMar w:top="1440" w:right="1440" w:bottom="1440" w:left="1440" w:header="851" w:footer="992" w:gutter="0"/>
            </w:sectPr>
          </w:sectPrChange>
        </w:sectPr>
        <w:pPrChange w:id="1465" w:author="zjstone" w:date="2018-03-21T19:58:00Z">
          <w:pPr>
            <w:ind w:firstLineChars="100" w:firstLine="200"/>
          </w:pPr>
        </w:pPrChange>
      </w:pPr>
    </w:p>
    <w:p w:rsidR="00F82491" w:rsidRPr="000E6354" w:rsidRDefault="00AA6980" w:rsidP="0011259B">
      <w:pPr>
        <w:pStyle w:val="a4"/>
        <w:spacing w:after="120" w:line="360" w:lineRule="auto"/>
        <w:jc w:val="both"/>
        <w:rPr>
          <w:rFonts w:ascii="Times" w:hAnsi="Times" w:cs="Times"/>
          <w:sz w:val="24"/>
          <w:szCs w:val="24"/>
          <w:rPrChange w:id="1466" w:author="zjstone" w:date="2018-03-21T19:49:00Z">
            <w:rPr>
              <w:rFonts w:ascii="Times" w:hAnsi="Times" w:cs="Times"/>
              <w:sz w:val="20"/>
              <w:szCs w:val="20"/>
            </w:rPr>
          </w:rPrChange>
        </w:rPr>
        <w:pPrChange w:id="1467" w:author="zjstone" w:date="2018-03-21T19:58:00Z">
          <w:pPr>
            <w:pStyle w:val="a4"/>
            <w:spacing w:after="120" w:line="240" w:lineRule="exact"/>
            <w:jc w:val="both"/>
          </w:pPr>
        </w:pPrChange>
      </w:pPr>
      <w:bookmarkStart w:id="1468" w:name="OLE_LINK67"/>
      <w:bookmarkStart w:id="1469" w:name="OLE_LINK68"/>
      <w:r w:rsidRPr="000E6354">
        <w:rPr>
          <w:rFonts w:ascii="Times" w:hAnsi="Times" w:cs="Times"/>
          <w:sz w:val="24"/>
          <w:szCs w:val="24"/>
          <w:rPrChange w:id="1470" w:author="zjstone" w:date="2018-03-21T19:49:00Z">
            <w:rPr>
              <w:rFonts w:ascii="Times" w:hAnsi="Times" w:cs="Times"/>
              <w:sz w:val="20"/>
              <w:szCs w:val="20"/>
            </w:rPr>
          </w:rPrChange>
        </w:rPr>
        <w:t>From the above experimental results, we can conclude that:</w:t>
      </w:r>
    </w:p>
    <w:p w:rsidR="00F82491" w:rsidRPr="000E6354" w:rsidRDefault="00AA6980" w:rsidP="0011259B">
      <w:pPr>
        <w:pStyle w:val="a4"/>
        <w:numPr>
          <w:ilvl w:val="0"/>
          <w:numId w:val="2"/>
        </w:numPr>
        <w:spacing w:after="120" w:line="360" w:lineRule="auto"/>
        <w:ind w:left="0" w:firstLine="0"/>
        <w:jc w:val="both"/>
        <w:rPr>
          <w:rFonts w:ascii="Times" w:hAnsi="Times" w:cs="Times"/>
          <w:sz w:val="24"/>
          <w:szCs w:val="24"/>
          <w:rPrChange w:id="1471" w:author="zjstone" w:date="2018-03-21T19:49:00Z">
            <w:rPr>
              <w:rFonts w:ascii="Times" w:hAnsi="Times" w:cs="Times"/>
              <w:sz w:val="20"/>
              <w:szCs w:val="20"/>
            </w:rPr>
          </w:rPrChange>
        </w:rPr>
        <w:pPrChange w:id="1472" w:author="zjstone" w:date="2018-03-21T19:58:00Z">
          <w:pPr>
            <w:pStyle w:val="a4"/>
            <w:numPr>
              <w:numId w:val="2"/>
            </w:numPr>
            <w:spacing w:after="120" w:line="240" w:lineRule="exact"/>
            <w:jc w:val="both"/>
          </w:pPr>
        </w:pPrChange>
      </w:pPr>
      <w:bookmarkStart w:id="1473" w:name="OLE_LINK10"/>
      <w:bookmarkStart w:id="1474" w:name="OLE_LINK7"/>
      <w:r w:rsidRPr="000E6354">
        <w:rPr>
          <w:rFonts w:ascii="Times" w:hAnsi="Times" w:cs="Times"/>
          <w:sz w:val="24"/>
          <w:szCs w:val="24"/>
          <w:rPrChange w:id="1475" w:author="zjstone" w:date="2018-03-21T19:49:00Z">
            <w:rPr>
              <w:rFonts w:ascii="Times" w:hAnsi="Times" w:cs="Times"/>
              <w:sz w:val="20"/>
              <w:szCs w:val="20"/>
            </w:rPr>
          </w:rPrChange>
        </w:rPr>
        <w:t>AURLS method converts dynamic links in a web page to static links. It significantly reduces the system injection point.</w:t>
      </w:r>
    </w:p>
    <w:p w:rsidR="00F82491" w:rsidRPr="000E6354" w:rsidRDefault="00AA6980" w:rsidP="0011259B">
      <w:pPr>
        <w:pStyle w:val="a4"/>
        <w:numPr>
          <w:ilvl w:val="0"/>
          <w:numId w:val="2"/>
        </w:numPr>
        <w:spacing w:after="120" w:line="360" w:lineRule="auto"/>
        <w:ind w:left="0" w:firstLine="0"/>
        <w:jc w:val="both"/>
        <w:rPr>
          <w:rFonts w:ascii="Times" w:hAnsi="Times" w:cs="Times"/>
          <w:sz w:val="24"/>
          <w:szCs w:val="24"/>
          <w:rPrChange w:id="1476" w:author="zjstone" w:date="2018-03-21T19:49:00Z">
            <w:rPr>
              <w:rFonts w:ascii="Times" w:hAnsi="Times" w:cs="Times"/>
              <w:sz w:val="20"/>
              <w:szCs w:val="20"/>
            </w:rPr>
          </w:rPrChange>
        </w:rPr>
        <w:pPrChange w:id="1477" w:author="zjstone" w:date="2018-03-21T19:58:00Z">
          <w:pPr>
            <w:pStyle w:val="a4"/>
            <w:numPr>
              <w:numId w:val="2"/>
            </w:numPr>
            <w:spacing w:after="120" w:line="240" w:lineRule="exact"/>
            <w:jc w:val="both"/>
          </w:pPr>
        </w:pPrChange>
      </w:pPr>
      <w:r w:rsidRPr="000E6354">
        <w:rPr>
          <w:rFonts w:ascii="Times" w:hAnsi="Times" w:cs="Times"/>
          <w:sz w:val="24"/>
          <w:szCs w:val="24"/>
          <w:rPrChange w:id="1478" w:author="zjstone" w:date="2018-03-21T19:49:00Z">
            <w:rPr>
              <w:rFonts w:ascii="Times" w:hAnsi="Times" w:cs="Times"/>
              <w:sz w:val="20"/>
              <w:szCs w:val="20"/>
            </w:rPr>
          </w:rPrChange>
        </w:rPr>
        <w:t>AURLS method significantly improves the system security because the virtual link returned for the different users with the same dynamic link is unique, and the attacker cannot guess other user's links. Obviously, the AURLS method can be employed to defend against CRSF, reflection XSS attacks, etc.</w:t>
      </w:r>
    </w:p>
    <w:p w:rsidR="00F82491" w:rsidRPr="000E6354" w:rsidRDefault="00AA6980" w:rsidP="0011259B">
      <w:pPr>
        <w:pStyle w:val="a4"/>
        <w:numPr>
          <w:ilvl w:val="0"/>
          <w:numId w:val="2"/>
        </w:numPr>
        <w:spacing w:after="120" w:line="360" w:lineRule="auto"/>
        <w:ind w:left="0" w:firstLine="0"/>
        <w:jc w:val="both"/>
        <w:rPr>
          <w:rFonts w:ascii="Times" w:hAnsi="Times" w:cs="Times"/>
          <w:sz w:val="24"/>
          <w:szCs w:val="24"/>
          <w:rPrChange w:id="1479" w:author="zjstone" w:date="2018-03-21T19:49:00Z">
            <w:rPr>
              <w:rFonts w:ascii="Times" w:hAnsi="Times" w:cs="Times"/>
              <w:sz w:val="20"/>
              <w:szCs w:val="20"/>
            </w:rPr>
          </w:rPrChange>
        </w:rPr>
        <w:pPrChange w:id="1480" w:author="zjstone" w:date="2018-03-21T19:58:00Z">
          <w:pPr>
            <w:pStyle w:val="a4"/>
            <w:numPr>
              <w:numId w:val="2"/>
            </w:numPr>
            <w:spacing w:after="120" w:line="240" w:lineRule="exact"/>
            <w:jc w:val="both"/>
          </w:pPr>
        </w:pPrChange>
      </w:pPr>
      <w:r w:rsidRPr="000E6354">
        <w:rPr>
          <w:rFonts w:ascii="Times" w:hAnsi="Times" w:cs="Times"/>
          <w:sz w:val="24"/>
          <w:szCs w:val="24"/>
          <w:rPrChange w:id="1481" w:author="zjstone" w:date="2018-03-21T19:49:00Z">
            <w:rPr>
              <w:rFonts w:ascii="Times" w:hAnsi="Times" w:cs="Times"/>
              <w:sz w:val="20"/>
              <w:szCs w:val="20"/>
            </w:rPr>
          </w:rPrChange>
        </w:rPr>
        <w:t xml:space="preserve">AURLS can prevent against brute force attack thanks </w:t>
      </w:r>
      <w:r w:rsidRPr="000E6354">
        <w:rPr>
          <w:rFonts w:ascii="Times" w:hAnsi="Times" w:cs="Times"/>
          <w:sz w:val="24"/>
          <w:szCs w:val="24"/>
          <w:rPrChange w:id="1482" w:author="zjstone" w:date="2018-03-21T19:49:00Z">
            <w:rPr>
              <w:rFonts w:ascii="Times" w:hAnsi="Times" w:cs="Times"/>
              <w:sz w:val="20"/>
              <w:szCs w:val="20"/>
            </w:rPr>
          </w:rPrChange>
        </w:rPr>
        <w:lastRenderedPageBreak/>
        <w:t xml:space="preserve">to the virtual URL and user </w:t>
      </w:r>
      <w:r w:rsidR="00376555" w:rsidRPr="000E6354">
        <w:rPr>
          <w:rFonts w:ascii="Times" w:hAnsi="Times" w:cs="Times"/>
          <w:sz w:val="24"/>
          <w:szCs w:val="24"/>
          <w:rPrChange w:id="1483" w:author="zjstone" w:date="2018-03-21T19:49:00Z">
            <w:rPr>
              <w:rFonts w:ascii="Times" w:hAnsi="Times" w:cs="Times"/>
              <w:sz w:val="20"/>
              <w:szCs w:val="20"/>
            </w:rPr>
          </w:rPrChange>
        </w:rPr>
        <w:t>identity</w:t>
      </w:r>
      <w:r w:rsidRPr="000E6354">
        <w:rPr>
          <w:rFonts w:ascii="Times" w:hAnsi="Times" w:cs="Times"/>
          <w:sz w:val="24"/>
          <w:szCs w:val="24"/>
          <w:rPrChange w:id="1484" w:author="zjstone" w:date="2018-03-21T19:49:00Z">
            <w:rPr>
              <w:rFonts w:ascii="Times" w:hAnsi="Times" w:cs="Times"/>
              <w:sz w:val="20"/>
              <w:szCs w:val="20"/>
            </w:rPr>
          </w:rPrChange>
        </w:rPr>
        <w:t xml:space="preserve"> binding technology, which makes it possible to perform user behavior management more precisely.</w:t>
      </w:r>
    </w:p>
    <w:p w:rsidR="00F82491" w:rsidRPr="000E6354" w:rsidRDefault="00AA6980" w:rsidP="0011259B">
      <w:pPr>
        <w:pStyle w:val="a4"/>
        <w:numPr>
          <w:ilvl w:val="0"/>
          <w:numId w:val="2"/>
        </w:numPr>
        <w:spacing w:after="120" w:line="360" w:lineRule="auto"/>
        <w:ind w:left="0" w:firstLine="0"/>
        <w:jc w:val="both"/>
        <w:rPr>
          <w:rFonts w:ascii="Times" w:hAnsi="Times" w:cs="Times"/>
          <w:sz w:val="24"/>
          <w:szCs w:val="24"/>
          <w:rPrChange w:id="1485" w:author="zjstone" w:date="2018-03-21T19:49:00Z">
            <w:rPr>
              <w:rFonts w:ascii="Times" w:hAnsi="Times" w:cs="Times"/>
              <w:sz w:val="20"/>
              <w:szCs w:val="20"/>
            </w:rPr>
          </w:rPrChange>
        </w:rPr>
        <w:pPrChange w:id="1486" w:author="zjstone" w:date="2018-03-21T19:58:00Z">
          <w:pPr>
            <w:pStyle w:val="a4"/>
            <w:numPr>
              <w:numId w:val="2"/>
            </w:numPr>
            <w:spacing w:after="120" w:line="240" w:lineRule="exact"/>
            <w:jc w:val="both"/>
          </w:pPr>
        </w:pPrChange>
      </w:pPr>
      <w:bookmarkStart w:id="1487" w:name="OLE_LINK12"/>
      <w:bookmarkStart w:id="1488" w:name="OLE_LINK11"/>
      <w:bookmarkEnd w:id="1473"/>
      <w:bookmarkEnd w:id="1474"/>
      <w:r w:rsidRPr="000E6354">
        <w:rPr>
          <w:rFonts w:ascii="Times" w:hAnsi="Times" w:cs="Times"/>
          <w:sz w:val="24"/>
          <w:szCs w:val="24"/>
          <w:rPrChange w:id="1489" w:author="zjstone" w:date="2018-03-21T19:49:00Z">
            <w:rPr>
              <w:rFonts w:ascii="Times" w:hAnsi="Times" w:cs="Times"/>
              <w:sz w:val="20"/>
              <w:szCs w:val="20"/>
            </w:rPr>
          </w:rPrChange>
        </w:rPr>
        <w:t>AURLS can prevent almost all attacks through the URL generated on the server side. However, if the request is with the form parameters entered by clients, such as the form submission. But in general</w:t>
      </w:r>
      <w:r w:rsidRPr="000E6354">
        <w:rPr>
          <w:rFonts w:ascii="Times" w:hAnsi="Times" w:cs="Times"/>
          <w:sz w:val="24"/>
          <w:szCs w:val="24"/>
          <w:rPrChange w:id="1490" w:author="zjstone" w:date="2018-03-21T19:49:00Z">
            <w:rPr>
              <w:rFonts w:ascii="Times" w:hAnsi="Times" w:cs="Times"/>
              <w:sz w:val="20"/>
              <w:szCs w:val="20"/>
            </w:rPr>
          </w:rPrChange>
        </w:rPr>
        <w:t>，</w:t>
      </w:r>
      <w:r w:rsidRPr="000E6354">
        <w:rPr>
          <w:rFonts w:ascii="Times" w:hAnsi="Times" w:cs="Times"/>
          <w:sz w:val="24"/>
          <w:szCs w:val="24"/>
          <w:rPrChange w:id="1491" w:author="zjstone" w:date="2018-03-21T19:49:00Z">
            <w:rPr>
              <w:rFonts w:ascii="Times" w:hAnsi="Times" w:cs="Times"/>
              <w:sz w:val="20"/>
              <w:szCs w:val="20"/>
            </w:rPr>
          </w:rPrChange>
        </w:rPr>
        <w:t>AURLS technology effectively limits web attack in a smaller range (attacks generated by the client-generated URL). To fend off this problem, we have combined the simple keyword filter technique to prevent attacks in the practice of protecting a website of our University.</w:t>
      </w:r>
    </w:p>
    <w:bookmarkEnd w:id="1468"/>
    <w:bookmarkEnd w:id="1469"/>
    <w:bookmarkEnd w:id="1487"/>
    <w:bookmarkEnd w:id="1488"/>
    <w:p w:rsidR="00F82491" w:rsidRPr="000E6354" w:rsidRDefault="006D6F01" w:rsidP="0011259B">
      <w:pPr>
        <w:pStyle w:val="3"/>
        <w:keepNext w:val="0"/>
        <w:keepLines w:val="0"/>
        <w:spacing w:before="0" w:after="40" w:line="360" w:lineRule="auto"/>
        <w:rPr>
          <w:rFonts w:ascii="Times" w:hAnsi="Times" w:cs="Times"/>
          <w:sz w:val="24"/>
          <w:szCs w:val="24"/>
          <w:rPrChange w:id="1492" w:author="zjstone" w:date="2018-03-21T19:49:00Z">
            <w:rPr>
              <w:rFonts w:ascii="Times" w:hAnsi="Times" w:cs="Times"/>
              <w:sz w:val="18"/>
              <w:szCs w:val="18"/>
            </w:rPr>
          </w:rPrChange>
        </w:rPr>
        <w:pPrChange w:id="1493" w:author="zjstone" w:date="2018-03-21T19:58:00Z">
          <w:pPr>
            <w:pStyle w:val="3"/>
            <w:keepNext w:val="0"/>
            <w:keepLines w:val="0"/>
            <w:spacing w:before="0" w:after="40" w:line="240" w:lineRule="exact"/>
          </w:pPr>
        </w:pPrChange>
      </w:pPr>
      <w:r w:rsidRPr="000E6354">
        <w:rPr>
          <w:rFonts w:ascii="Times" w:eastAsiaTheme="minorEastAsia" w:hAnsi="Times" w:cs="Times" w:hint="eastAsia"/>
          <w:sz w:val="24"/>
          <w:szCs w:val="24"/>
          <w:rPrChange w:id="1494" w:author="zjstone" w:date="2018-03-21T19:49:00Z">
            <w:rPr>
              <w:rFonts w:ascii="Times" w:eastAsiaTheme="minorEastAsia" w:hAnsi="Times" w:cs="Times" w:hint="eastAsia"/>
              <w:sz w:val="18"/>
              <w:szCs w:val="18"/>
            </w:rPr>
          </w:rPrChange>
        </w:rPr>
        <w:t>4</w:t>
      </w:r>
      <w:r w:rsidR="00AA6980" w:rsidRPr="000E6354">
        <w:rPr>
          <w:rFonts w:ascii="Times" w:eastAsiaTheme="minorEastAsia" w:hAnsi="Times" w:cs="Times"/>
          <w:sz w:val="24"/>
          <w:szCs w:val="24"/>
          <w:rPrChange w:id="1495" w:author="zjstone" w:date="2018-03-21T19:49:00Z">
            <w:rPr>
              <w:rFonts w:ascii="Times" w:eastAsiaTheme="minorEastAsia" w:hAnsi="Times" w:cs="Times"/>
              <w:sz w:val="18"/>
              <w:szCs w:val="18"/>
            </w:rPr>
          </w:rPrChange>
        </w:rPr>
        <w:t xml:space="preserve">.2 Compatibility testing and evaluation of the impact </w:t>
      </w:r>
      <w:r w:rsidR="00AA6980" w:rsidRPr="000E6354">
        <w:rPr>
          <w:rFonts w:ascii="Times" w:eastAsiaTheme="minorEastAsia" w:hAnsi="Times" w:cs="Times"/>
          <w:sz w:val="24"/>
          <w:szCs w:val="24"/>
          <w:rPrChange w:id="1496" w:author="zjstone" w:date="2018-03-21T19:49:00Z">
            <w:rPr>
              <w:rFonts w:ascii="Times" w:eastAsiaTheme="minorEastAsia" w:hAnsi="Times" w:cs="Times"/>
              <w:sz w:val="18"/>
              <w:szCs w:val="18"/>
            </w:rPr>
          </w:rPrChange>
        </w:rPr>
        <w:lastRenderedPageBreak/>
        <w:t>of system performance</w:t>
      </w:r>
      <w:bookmarkStart w:id="1497" w:name="OLE_LINK15"/>
      <w:bookmarkEnd w:id="1497"/>
    </w:p>
    <w:p w:rsidR="00F82491" w:rsidRPr="000E6354" w:rsidRDefault="006D6F01" w:rsidP="0011259B">
      <w:pPr>
        <w:pStyle w:val="a4"/>
        <w:spacing w:line="360" w:lineRule="auto"/>
        <w:jc w:val="both"/>
        <w:rPr>
          <w:rFonts w:ascii="Times" w:hAnsi="Times" w:cs="Times"/>
          <w:b/>
          <w:sz w:val="24"/>
          <w:szCs w:val="24"/>
          <w:rPrChange w:id="1498" w:author="zjstone" w:date="2018-03-21T19:49:00Z">
            <w:rPr>
              <w:rFonts w:ascii="Times" w:hAnsi="Times" w:cs="Times"/>
              <w:b/>
              <w:sz w:val="18"/>
              <w:szCs w:val="18"/>
            </w:rPr>
          </w:rPrChange>
        </w:rPr>
        <w:pPrChange w:id="1499" w:author="zjstone" w:date="2018-03-21T19:58:00Z">
          <w:pPr>
            <w:pStyle w:val="a4"/>
          </w:pPr>
        </w:pPrChange>
      </w:pPr>
      <w:r w:rsidRPr="000E6354">
        <w:rPr>
          <w:rFonts w:ascii="Times" w:hAnsi="Times" w:cs="Times" w:hint="eastAsia"/>
          <w:b/>
          <w:sz w:val="24"/>
          <w:szCs w:val="24"/>
          <w:rPrChange w:id="1500" w:author="zjstone" w:date="2018-03-21T19:49:00Z">
            <w:rPr>
              <w:rFonts w:ascii="Times" w:hAnsi="Times" w:cs="Times" w:hint="eastAsia"/>
              <w:b/>
              <w:sz w:val="18"/>
              <w:szCs w:val="18"/>
            </w:rPr>
          </w:rPrChange>
        </w:rPr>
        <w:t>4</w:t>
      </w:r>
      <w:r w:rsidR="00AA6980" w:rsidRPr="000E6354">
        <w:rPr>
          <w:rFonts w:ascii="Times" w:hAnsi="Times" w:cs="Times"/>
          <w:b/>
          <w:sz w:val="24"/>
          <w:szCs w:val="24"/>
          <w:rPrChange w:id="1501" w:author="zjstone" w:date="2018-03-21T19:49:00Z">
            <w:rPr>
              <w:rFonts w:ascii="Times" w:hAnsi="Times" w:cs="Times"/>
              <w:b/>
              <w:sz w:val="18"/>
              <w:szCs w:val="18"/>
            </w:rPr>
          </w:rPrChange>
        </w:rPr>
        <w:t>.2.1 Compatibility testing</w:t>
      </w:r>
    </w:p>
    <w:p w:rsidR="00F82491" w:rsidRPr="000E6354" w:rsidRDefault="00AA6980" w:rsidP="0011259B">
      <w:pPr>
        <w:pStyle w:val="a4"/>
        <w:autoSpaceDE w:val="0"/>
        <w:autoSpaceDN w:val="0"/>
        <w:adjustRightInd w:val="0"/>
        <w:spacing w:after="120" w:line="360" w:lineRule="auto"/>
        <w:jc w:val="both"/>
        <w:rPr>
          <w:rFonts w:ascii="Times" w:hAnsi="Times" w:cs="Times"/>
          <w:sz w:val="24"/>
          <w:szCs w:val="24"/>
          <w:rPrChange w:id="1502" w:author="zjstone" w:date="2018-03-21T19:49:00Z">
            <w:rPr>
              <w:rFonts w:ascii="Times" w:hAnsi="Times" w:cs="Times"/>
              <w:b/>
              <w:sz w:val="20"/>
              <w:szCs w:val="20"/>
            </w:rPr>
          </w:rPrChange>
        </w:rPr>
        <w:pPrChange w:id="1503" w:author="zjstone" w:date="2018-03-21T19:58:00Z">
          <w:pPr>
            <w:pStyle w:val="a4"/>
            <w:spacing w:after="120" w:line="240" w:lineRule="exact"/>
            <w:jc w:val="both"/>
          </w:pPr>
        </w:pPrChange>
      </w:pPr>
      <w:bookmarkStart w:id="1504" w:name="OLE_LINK71"/>
      <w:bookmarkStart w:id="1505" w:name="OLE_LINK69"/>
      <w:bookmarkStart w:id="1506" w:name="OLE_LINK70"/>
      <w:r w:rsidRPr="000E6354">
        <w:rPr>
          <w:rFonts w:ascii="Times" w:hAnsi="Times" w:cs="Times" w:hint="eastAsia"/>
          <w:sz w:val="24"/>
          <w:szCs w:val="24"/>
          <w:rPrChange w:id="1507" w:author="zjstone" w:date="2018-03-21T19:49:00Z">
            <w:rPr>
              <w:rFonts w:ascii="Times" w:hAnsi="Times" w:cs="Times" w:hint="eastAsia"/>
              <w:sz w:val="20"/>
              <w:szCs w:val="20"/>
            </w:rPr>
          </w:rPrChange>
        </w:rPr>
        <w:t xml:space="preserve">It </w:t>
      </w:r>
      <w:r w:rsidRPr="000E6354">
        <w:rPr>
          <w:rFonts w:ascii="Times" w:hAnsi="Times" w:cs="Times"/>
          <w:sz w:val="24"/>
          <w:szCs w:val="24"/>
          <w:rPrChange w:id="1508" w:author="zjstone" w:date="2018-03-21T19:49:00Z">
            <w:rPr>
              <w:rFonts w:ascii="Times" w:hAnsi="Times" w:cs="Times"/>
              <w:sz w:val="20"/>
              <w:szCs w:val="20"/>
            </w:rPr>
          </w:rPrChange>
        </w:rPr>
        <w:t>include</w:t>
      </w:r>
      <w:r w:rsidR="001A7FA4" w:rsidRPr="000E6354">
        <w:rPr>
          <w:rFonts w:ascii="Times" w:hAnsi="Times" w:cs="Times"/>
          <w:sz w:val="24"/>
          <w:szCs w:val="24"/>
          <w:rPrChange w:id="1509" w:author="zjstone" w:date="2018-03-21T19:49:00Z">
            <w:rPr>
              <w:rFonts w:ascii="Times" w:hAnsi="Times" w:cs="Times"/>
              <w:sz w:val="20"/>
              <w:szCs w:val="20"/>
            </w:rPr>
          </w:rPrChange>
        </w:rPr>
        <w:t>s</w:t>
      </w:r>
      <w:r w:rsidRPr="000E6354">
        <w:rPr>
          <w:rFonts w:ascii="Times" w:hAnsi="Times" w:cs="Times"/>
          <w:sz w:val="24"/>
          <w:szCs w:val="24"/>
          <w:rPrChange w:id="1510" w:author="zjstone" w:date="2018-03-21T19:49:00Z">
            <w:rPr>
              <w:rFonts w:ascii="Times" w:hAnsi="Times" w:cs="Times"/>
              <w:sz w:val="20"/>
              <w:szCs w:val="20"/>
            </w:rPr>
          </w:rPrChange>
        </w:rPr>
        <w:t xml:space="preserve"> </w:t>
      </w:r>
      <w:r w:rsidR="00226D3F" w:rsidRPr="000E6354">
        <w:rPr>
          <w:rFonts w:ascii="Times" w:hAnsi="Times" w:cs="Times"/>
          <w:sz w:val="24"/>
          <w:szCs w:val="24"/>
          <w:rPrChange w:id="1511" w:author="zjstone" w:date="2018-03-21T19:49:00Z">
            <w:rPr>
              <w:rFonts w:ascii="Times" w:hAnsi="Times" w:cs="Times"/>
              <w:sz w:val="20"/>
              <w:szCs w:val="20"/>
            </w:rPr>
          </w:rPrChange>
        </w:rPr>
        <w:t xml:space="preserve">the integrity test of </w:t>
      </w:r>
      <w:r w:rsidRPr="000E6354">
        <w:rPr>
          <w:rFonts w:ascii="Times" w:hAnsi="Times" w:cs="Times"/>
          <w:sz w:val="24"/>
          <w:szCs w:val="24"/>
          <w:rPrChange w:id="1512" w:author="zjstone" w:date="2018-03-21T19:49:00Z">
            <w:rPr>
              <w:rFonts w:ascii="Times" w:hAnsi="Times" w:cs="Times"/>
              <w:sz w:val="20"/>
              <w:szCs w:val="20"/>
            </w:rPr>
          </w:rPrChange>
        </w:rPr>
        <w:t xml:space="preserve">page display, </w:t>
      </w:r>
      <w:r w:rsidR="00226D3F" w:rsidRPr="000E6354">
        <w:rPr>
          <w:rFonts w:ascii="Times" w:hAnsi="Times" w:cs="Times"/>
          <w:sz w:val="24"/>
          <w:szCs w:val="24"/>
          <w:rPrChange w:id="1513" w:author="zjstone" w:date="2018-03-21T19:49:00Z">
            <w:rPr>
              <w:rFonts w:ascii="Times" w:hAnsi="Times" w:cs="Times"/>
              <w:sz w:val="20"/>
              <w:szCs w:val="20"/>
            </w:rPr>
          </w:rPrChange>
        </w:rPr>
        <w:t xml:space="preserve">the integrity test of </w:t>
      </w:r>
      <w:r w:rsidR="007638D5" w:rsidRPr="000E6354">
        <w:rPr>
          <w:rFonts w:ascii="Times" w:hAnsi="Times" w:cs="Times"/>
          <w:sz w:val="24"/>
          <w:szCs w:val="24"/>
          <w:rPrChange w:id="1514" w:author="zjstone" w:date="2018-03-21T19:49:00Z">
            <w:rPr>
              <w:rFonts w:ascii="Times" w:hAnsi="Times" w:cs="Times"/>
              <w:sz w:val="20"/>
              <w:szCs w:val="20"/>
            </w:rPr>
          </w:rPrChange>
        </w:rPr>
        <w:t>page</w:t>
      </w:r>
      <w:r w:rsidRPr="000E6354">
        <w:rPr>
          <w:rFonts w:ascii="Times" w:hAnsi="Times" w:cs="Times"/>
          <w:sz w:val="24"/>
          <w:szCs w:val="24"/>
          <w:rPrChange w:id="1515" w:author="zjstone" w:date="2018-03-21T19:49:00Z">
            <w:rPr>
              <w:rFonts w:ascii="Times" w:hAnsi="Times" w:cs="Times"/>
              <w:sz w:val="20"/>
              <w:szCs w:val="20"/>
            </w:rPr>
          </w:rPrChange>
        </w:rPr>
        <w:t xml:space="preserve"> function, script compatibility test, layout test, etc.</w:t>
      </w:r>
    </w:p>
    <w:p w:rsidR="00C01777" w:rsidRPr="000E6354" w:rsidRDefault="00AA6980" w:rsidP="0011259B">
      <w:pPr>
        <w:pStyle w:val="a4"/>
        <w:autoSpaceDE w:val="0"/>
        <w:autoSpaceDN w:val="0"/>
        <w:adjustRightInd w:val="0"/>
        <w:spacing w:after="120" w:line="360" w:lineRule="auto"/>
        <w:jc w:val="both"/>
        <w:rPr>
          <w:rFonts w:ascii="Times" w:hAnsi="Times" w:cs="Times"/>
          <w:sz w:val="24"/>
          <w:szCs w:val="24"/>
          <w:rPrChange w:id="1516" w:author="zjstone" w:date="2018-03-21T19:49:00Z">
            <w:rPr>
              <w:rFonts w:ascii="Times" w:hAnsi="Times" w:cs="Times"/>
              <w:b/>
              <w:sz w:val="18"/>
              <w:szCs w:val="18"/>
            </w:rPr>
          </w:rPrChange>
        </w:rPr>
        <w:pPrChange w:id="1517" w:author="zjstone" w:date="2018-03-21T19:58:00Z">
          <w:pPr>
            <w:pStyle w:val="a4"/>
            <w:spacing w:after="120" w:line="240" w:lineRule="exact"/>
            <w:jc w:val="both"/>
          </w:pPr>
        </w:pPrChange>
      </w:pPr>
      <w:bookmarkStart w:id="1518" w:name="OLE_LINK72"/>
      <w:bookmarkStart w:id="1519" w:name="OLE_LINK73"/>
      <w:bookmarkEnd w:id="1504"/>
      <w:r w:rsidRPr="000E6354">
        <w:rPr>
          <w:rFonts w:ascii="Times" w:hAnsi="Times" w:cs="Times"/>
          <w:sz w:val="24"/>
          <w:szCs w:val="24"/>
          <w:rPrChange w:id="1520" w:author="zjstone" w:date="2018-03-21T19:49:00Z">
            <w:rPr>
              <w:rFonts w:ascii="Times" w:hAnsi="Times" w:cs="Times"/>
              <w:sz w:val="20"/>
              <w:szCs w:val="20"/>
            </w:rPr>
          </w:rPrChange>
        </w:rPr>
        <w:t xml:space="preserve">In the experiment, we access the same web page through the client request in the same test environment, </w:t>
      </w:r>
      <w:r w:rsidR="00FB0476" w:rsidRPr="000E6354">
        <w:rPr>
          <w:rFonts w:ascii="Times" w:hAnsi="Times" w:cs="Times"/>
          <w:sz w:val="24"/>
          <w:szCs w:val="24"/>
          <w:rPrChange w:id="1521" w:author="zjstone" w:date="2018-03-21T19:49:00Z">
            <w:rPr>
              <w:rFonts w:ascii="Times" w:hAnsi="Times" w:cs="Times"/>
              <w:sz w:val="20"/>
              <w:szCs w:val="20"/>
            </w:rPr>
          </w:rPrChange>
        </w:rPr>
        <w:t>in the cases with and without AURLS,</w:t>
      </w:r>
      <w:r w:rsidRPr="000E6354">
        <w:rPr>
          <w:rFonts w:ascii="Times" w:hAnsi="Times" w:cs="Times"/>
          <w:sz w:val="24"/>
          <w:szCs w:val="24"/>
          <w:rPrChange w:id="1522" w:author="zjstone" w:date="2018-03-21T19:49:00Z">
            <w:rPr>
              <w:rFonts w:ascii="Times" w:hAnsi="Times" w:cs="Times"/>
              <w:sz w:val="20"/>
              <w:szCs w:val="20"/>
            </w:rPr>
          </w:rPrChange>
        </w:rPr>
        <w:t xml:space="preserve"> </w:t>
      </w:r>
      <w:r w:rsidR="00FB0476" w:rsidRPr="000E6354">
        <w:rPr>
          <w:rFonts w:ascii="Times" w:hAnsi="Times" w:cs="Times"/>
          <w:sz w:val="24"/>
          <w:szCs w:val="24"/>
          <w:rPrChange w:id="1523" w:author="zjstone" w:date="2018-03-21T19:49:00Z">
            <w:rPr>
              <w:rFonts w:ascii="Times" w:hAnsi="Times" w:cs="Times"/>
              <w:sz w:val="20"/>
              <w:szCs w:val="20"/>
            </w:rPr>
          </w:rPrChange>
        </w:rPr>
        <w:t xml:space="preserve">and check </w:t>
      </w:r>
      <w:r w:rsidR="0034282B" w:rsidRPr="000E6354">
        <w:rPr>
          <w:rFonts w:ascii="Times" w:hAnsi="Times" w:cs="Times"/>
          <w:sz w:val="24"/>
          <w:szCs w:val="24"/>
          <w:rPrChange w:id="1524" w:author="zjstone" w:date="2018-03-21T19:49:00Z">
            <w:rPr>
              <w:rFonts w:ascii="Times" w:hAnsi="Times" w:cs="Times"/>
              <w:sz w:val="20"/>
              <w:szCs w:val="20"/>
            </w:rPr>
          </w:rPrChange>
        </w:rPr>
        <w:t xml:space="preserve">the </w:t>
      </w:r>
      <w:r w:rsidR="00FB0476" w:rsidRPr="000E6354">
        <w:rPr>
          <w:rFonts w:ascii="Times" w:hAnsi="Times" w:cs="Times"/>
          <w:sz w:val="24"/>
          <w:szCs w:val="24"/>
          <w:rPrChange w:id="1525" w:author="zjstone" w:date="2018-03-21T19:49:00Z">
            <w:rPr>
              <w:rFonts w:ascii="Times" w:hAnsi="Times" w:cs="Times"/>
              <w:sz w:val="20"/>
              <w:szCs w:val="20"/>
            </w:rPr>
          </w:rPrChange>
        </w:rPr>
        <w:t xml:space="preserve">differences </w:t>
      </w:r>
      <w:r w:rsidR="005C3DBC" w:rsidRPr="000E6354">
        <w:rPr>
          <w:rFonts w:ascii="Times" w:hAnsi="Times" w:cs="Times"/>
          <w:sz w:val="24"/>
          <w:szCs w:val="24"/>
          <w:rPrChange w:id="1526" w:author="zjstone" w:date="2018-03-21T19:49:00Z">
            <w:rPr>
              <w:rFonts w:ascii="Times" w:hAnsi="Times" w:cs="Times"/>
              <w:sz w:val="20"/>
              <w:szCs w:val="20"/>
            </w:rPr>
          </w:rPrChange>
        </w:rPr>
        <w:t xml:space="preserve">between them. Although there are some different in the page source, they are consistent </w:t>
      </w:r>
      <w:r w:rsidR="0034282B" w:rsidRPr="000E6354">
        <w:rPr>
          <w:rFonts w:ascii="Times" w:hAnsi="Times" w:cs="Times"/>
          <w:sz w:val="24"/>
          <w:szCs w:val="24"/>
          <w:rPrChange w:id="1527" w:author="zjstone" w:date="2018-03-21T19:49:00Z">
            <w:rPr>
              <w:rFonts w:ascii="Times" w:hAnsi="Times" w:cs="Times"/>
              <w:sz w:val="20"/>
              <w:szCs w:val="20"/>
            </w:rPr>
          </w:rPrChange>
        </w:rPr>
        <w:t xml:space="preserve">in </w:t>
      </w:r>
      <w:r w:rsidR="00FB0476" w:rsidRPr="000E6354">
        <w:rPr>
          <w:rFonts w:ascii="Times" w:hAnsi="Times" w:cs="Times"/>
          <w:sz w:val="24"/>
          <w:szCs w:val="24"/>
          <w:rPrChange w:id="1528" w:author="zjstone" w:date="2018-03-21T19:49:00Z">
            <w:rPr>
              <w:rFonts w:ascii="Times" w:hAnsi="Times" w:cs="Times"/>
              <w:sz w:val="20"/>
              <w:szCs w:val="20"/>
            </w:rPr>
          </w:rPrChange>
        </w:rPr>
        <w:t>the integrity of page display</w:t>
      </w:r>
      <w:r w:rsidR="00A152B8" w:rsidRPr="000E6354">
        <w:rPr>
          <w:rFonts w:ascii="Times" w:hAnsi="Times" w:cs="Times"/>
          <w:sz w:val="24"/>
          <w:szCs w:val="24"/>
          <w:rPrChange w:id="1529" w:author="zjstone" w:date="2018-03-21T19:49:00Z">
            <w:rPr>
              <w:rFonts w:ascii="Times" w:hAnsi="Times" w:cs="Times"/>
              <w:sz w:val="20"/>
              <w:szCs w:val="20"/>
            </w:rPr>
          </w:rPrChange>
        </w:rPr>
        <w:t>, the integrity of page function, the script compatibility and the integrity test of page layout.</w:t>
      </w:r>
      <w:r w:rsidR="00FB0476" w:rsidRPr="000E6354">
        <w:rPr>
          <w:rFonts w:ascii="Times" w:hAnsi="Times" w:cs="Times"/>
          <w:sz w:val="24"/>
          <w:szCs w:val="24"/>
          <w:rPrChange w:id="1530" w:author="zjstone" w:date="2018-03-21T19:49:00Z">
            <w:rPr>
              <w:rFonts w:ascii="Times" w:hAnsi="Times" w:cs="Times"/>
              <w:sz w:val="20"/>
              <w:szCs w:val="20"/>
            </w:rPr>
          </w:rPrChange>
        </w:rPr>
        <w:t xml:space="preserve"> </w:t>
      </w:r>
      <w:bookmarkEnd w:id="1505"/>
      <w:bookmarkEnd w:id="1506"/>
      <w:bookmarkEnd w:id="1518"/>
      <w:bookmarkEnd w:id="1519"/>
    </w:p>
    <w:p w:rsidR="00F82491" w:rsidRPr="000E6354" w:rsidRDefault="006D6F01" w:rsidP="0011259B">
      <w:pPr>
        <w:pStyle w:val="a4"/>
        <w:spacing w:after="120" w:line="360" w:lineRule="auto"/>
        <w:jc w:val="both"/>
        <w:rPr>
          <w:rFonts w:ascii="Times" w:hAnsi="Times" w:cs="Times"/>
          <w:b/>
          <w:sz w:val="24"/>
          <w:szCs w:val="24"/>
          <w:rPrChange w:id="1531" w:author="zjstone" w:date="2018-03-21T19:49:00Z">
            <w:rPr>
              <w:rFonts w:ascii="Times" w:hAnsi="Times" w:cs="Times"/>
              <w:b/>
              <w:sz w:val="18"/>
              <w:szCs w:val="18"/>
            </w:rPr>
          </w:rPrChange>
        </w:rPr>
        <w:pPrChange w:id="1532" w:author="zjstone" w:date="2018-03-21T19:58:00Z">
          <w:pPr>
            <w:pStyle w:val="a4"/>
            <w:spacing w:after="120" w:line="240" w:lineRule="exact"/>
            <w:jc w:val="both"/>
          </w:pPr>
        </w:pPrChange>
      </w:pPr>
      <w:r w:rsidRPr="000E6354">
        <w:rPr>
          <w:rFonts w:ascii="Times" w:hAnsi="Times" w:cs="Times" w:hint="eastAsia"/>
          <w:b/>
          <w:sz w:val="24"/>
          <w:szCs w:val="24"/>
          <w:rPrChange w:id="1533" w:author="zjstone" w:date="2018-03-21T19:49:00Z">
            <w:rPr>
              <w:rFonts w:ascii="Times" w:hAnsi="Times" w:cs="Times" w:hint="eastAsia"/>
              <w:b/>
              <w:sz w:val="18"/>
              <w:szCs w:val="18"/>
            </w:rPr>
          </w:rPrChange>
        </w:rPr>
        <w:lastRenderedPageBreak/>
        <w:t>4</w:t>
      </w:r>
      <w:r w:rsidR="00AA6980" w:rsidRPr="000E6354">
        <w:rPr>
          <w:rFonts w:ascii="Times" w:hAnsi="Times" w:cs="Times"/>
          <w:b/>
          <w:sz w:val="24"/>
          <w:szCs w:val="24"/>
          <w:rPrChange w:id="1534" w:author="zjstone" w:date="2018-03-21T19:49:00Z">
            <w:rPr>
              <w:rFonts w:ascii="Times" w:hAnsi="Times" w:cs="Times"/>
              <w:b/>
              <w:sz w:val="18"/>
              <w:szCs w:val="18"/>
            </w:rPr>
          </w:rPrChange>
        </w:rPr>
        <w:t>.2.2 The page access time experiment</w:t>
      </w:r>
    </w:p>
    <w:p w:rsidR="00F82491" w:rsidRPr="000E6354" w:rsidRDefault="00AA6980" w:rsidP="0011259B">
      <w:pPr>
        <w:pStyle w:val="a4"/>
        <w:autoSpaceDE w:val="0"/>
        <w:autoSpaceDN w:val="0"/>
        <w:adjustRightInd w:val="0"/>
        <w:spacing w:after="120" w:line="360" w:lineRule="auto"/>
        <w:jc w:val="both"/>
        <w:rPr>
          <w:rFonts w:ascii="Times" w:hAnsi="Times" w:cs="Times"/>
          <w:sz w:val="24"/>
          <w:szCs w:val="24"/>
          <w:rPrChange w:id="1535" w:author="zjstone" w:date="2018-03-21T19:49:00Z">
            <w:rPr>
              <w:rFonts w:ascii="Times" w:hAnsi="Times" w:cs="Times"/>
              <w:sz w:val="20"/>
              <w:szCs w:val="20"/>
            </w:rPr>
          </w:rPrChange>
        </w:rPr>
        <w:pPrChange w:id="1536" w:author="zjstone" w:date="2018-03-21T19:58:00Z">
          <w:pPr>
            <w:pStyle w:val="a4"/>
            <w:autoSpaceDE w:val="0"/>
            <w:autoSpaceDN w:val="0"/>
            <w:adjustRightInd w:val="0"/>
            <w:spacing w:after="120" w:line="240" w:lineRule="exact"/>
            <w:jc w:val="both"/>
          </w:pPr>
        </w:pPrChange>
      </w:pPr>
      <w:bookmarkStart w:id="1537" w:name="OLE_LINK80"/>
      <w:bookmarkStart w:id="1538" w:name="OLE_LINK81"/>
      <w:r w:rsidRPr="000E6354">
        <w:rPr>
          <w:rFonts w:ascii="Times" w:hAnsi="Times" w:cs="Times"/>
          <w:sz w:val="24"/>
          <w:szCs w:val="24"/>
          <w:rPrChange w:id="1539" w:author="zjstone" w:date="2018-03-21T19:49:00Z">
            <w:rPr>
              <w:rFonts w:ascii="Times" w:hAnsi="Times" w:cs="Times"/>
              <w:color w:val="000000" w:themeColor="text1"/>
              <w:kern w:val="0"/>
              <w:sz w:val="20"/>
              <w:szCs w:val="20"/>
            </w:rPr>
          </w:rPrChange>
        </w:rPr>
        <w:t xml:space="preserve">In the case of </w:t>
      </w:r>
      <w:r w:rsidRPr="000E6354">
        <w:rPr>
          <w:rFonts w:ascii="Times" w:hAnsi="Times" w:cs="Times"/>
          <w:sz w:val="24"/>
          <w:szCs w:val="24"/>
          <w:rPrChange w:id="1540" w:author="zjstone" w:date="2018-03-21T19:49:00Z">
            <w:rPr>
              <w:rFonts w:ascii="Times" w:hAnsi="Times" w:cs="Times"/>
              <w:sz w:val="20"/>
              <w:szCs w:val="20"/>
            </w:rPr>
          </w:rPrChange>
        </w:rPr>
        <w:t>with</w:t>
      </w:r>
      <w:r w:rsidRPr="000E6354">
        <w:rPr>
          <w:rFonts w:ascii="Times" w:hAnsi="Times" w:cs="Times"/>
          <w:sz w:val="24"/>
          <w:szCs w:val="24"/>
          <w:rPrChange w:id="1541" w:author="zjstone" w:date="2018-03-21T19:49:00Z">
            <w:rPr>
              <w:rFonts w:ascii="Times" w:hAnsi="Times" w:cs="Times"/>
              <w:color w:val="000000" w:themeColor="text1"/>
              <w:kern w:val="0"/>
              <w:sz w:val="20"/>
              <w:szCs w:val="20"/>
            </w:rPr>
          </w:rPrChange>
        </w:rPr>
        <w:t xml:space="preserve"> AURLS and </w:t>
      </w:r>
      <w:r w:rsidRPr="000E6354">
        <w:rPr>
          <w:rFonts w:ascii="Times" w:hAnsi="Times" w:cs="Times"/>
          <w:sz w:val="24"/>
          <w:szCs w:val="24"/>
          <w:rPrChange w:id="1542" w:author="zjstone" w:date="2018-03-21T19:49:00Z">
            <w:rPr>
              <w:rFonts w:ascii="Times" w:hAnsi="Times" w:cs="Times"/>
              <w:sz w:val="20"/>
              <w:szCs w:val="20"/>
            </w:rPr>
          </w:rPrChange>
        </w:rPr>
        <w:t>without</w:t>
      </w:r>
      <w:r w:rsidRPr="000E6354">
        <w:rPr>
          <w:rFonts w:ascii="Times" w:hAnsi="Times" w:cs="Times"/>
          <w:sz w:val="24"/>
          <w:szCs w:val="24"/>
          <w:rPrChange w:id="1543" w:author="zjstone" w:date="2018-03-21T19:49:00Z">
            <w:rPr>
              <w:rFonts w:ascii="Times" w:hAnsi="Times" w:cs="Times"/>
              <w:color w:val="000000" w:themeColor="text1"/>
              <w:kern w:val="0"/>
              <w:sz w:val="20"/>
              <w:szCs w:val="20"/>
            </w:rPr>
          </w:rPrChange>
        </w:rPr>
        <w:t xml:space="preserve"> AURLS defense, the home page of our university website is accessed 100 times (each of which includes 51 requests) and then the average page access time is calculated separately. The experimental results are shown in figure 6. </w:t>
      </w:r>
      <w:r w:rsidRPr="000E6354">
        <w:rPr>
          <w:rFonts w:ascii="Times" w:hAnsi="Times" w:cs="Times"/>
          <w:sz w:val="24"/>
          <w:szCs w:val="24"/>
          <w:rPrChange w:id="1544" w:author="zjstone" w:date="2018-03-21T19:49:00Z">
            <w:rPr>
              <w:rFonts w:ascii="Times" w:hAnsi="Times" w:cs="Times"/>
              <w:sz w:val="20"/>
              <w:szCs w:val="20"/>
            </w:rPr>
          </w:rPrChange>
        </w:rPr>
        <w:t>T</w:t>
      </w:r>
      <w:r w:rsidRPr="000E6354">
        <w:rPr>
          <w:rFonts w:ascii="Times" w:hAnsi="Times" w:cs="Times"/>
          <w:sz w:val="24"/>
          <w:szCs w:val="24"/>
          <w:rPrChange w:id="1545" w:author="zjstone" w:date="2018-03-21T19:49:00Z">
            <w:rPr>
              <w:rFonts w:ascii="Times" w:hAnsi="Times" w:cs="Times"/>
              <w:color w:val="000000" w:themeColor="text1"/>
              <w:kern w:val="0"/>
              <w:sz w:val="20"/>
              <w:szCs w:val="20"/>
            </w:rPr>
          </w:rPrChange>
        </w:rPr>
        <w:t xml:space="preserve">he page access time </w:t>
      </w:r>
      <w:r w:rsidRPr="000E6354">
        <w:rPr>
          <w:rFonts w:ascii="Times" w:hAnsi="Times" w:cs="Times"/>
          <w:sz w:val="24"/>
          <w:szCs w:val="24"/>
          <w:rPrChange w:id="1546" w:author="zjstone" w:date="2018-03-21T19:49:00Z">
            <w:rPr>
              <w:rFonts w:ascii="Times" w:hAnsi="Times" w:cs="Times"/>
              <w:sz w:val="20"/>
              <w:szCs w:val="20"/>
            </w:rPr>
          </w:rPrChange>
        </w:rPr>
        <w:t>are</w:t>
      </w:r>
      <w:r w:rsidRPr="000E6354">
        <w:rPr>
          <w:rFonts w:ascii="Times" w:hAnsi="Times" w:cs="Times"/>
          <w:sz w:val="24"/>
          <w:szCs w:val="24"/>
          <w:rPrChange w:id="1547" w:author="zjstone" w:date="2018-03-21T19:49:00Z">
            <w:rPr>
              <w:rFonts w:ascii="Times" w:hAnsi="Times" w:cs="Times"/>
              <w:color w:val="000000" w:themeColor="text1"/>
              <w:kern w:val="0"/>
              <w:sz w:val="20"/>
              <w:szCs w:val="20"/>
            </w:rPr>
          </w:rPrChange>
        </w:rPr>
        <w:t xml:space="preserve"> within 2 seconds </w:t>
      </w:r>
      <w:r w:rsidRPr="000E6354">
        <w:rPr>
          <w:rFonts w:ascii="Times" w:hAnsi="Times" w:cs="Times"/>
          <w:sz w:val="24"/>
          <w:szCs w:val="24"/>
          <w:rPrChange w:id="1548" w:author="zjstone" w:date="2018-03-21T19:49:00Z">
            <w:rPr>
              <w:rFonts w:ascii="Times" w:hAnsi="Times" w:cs="Times"/>
              <w:sz w:val="20"/>
              <w:szCs w:val="20"/>
            </w:rPr>
          </w:rPrChange>
        </w:rPr>
        <w:t xml:space="preserve">both </w:t>
      </w:r>
      <w:r w:rsidRPr="000E6354">
        <w:rPr>
          <w:rFonts w:ascii="Times" w:hAnsi="Times" w:cs="Times"/>
          <w:sz w:val="24"/>
          <w:szCs w:val="24"/>
          <w:rPrChange w:id="1549" w:author="zjstone" w:date="2018-03-21T19:49:00Z">
            <w:rPr>
              <w:rFonts w:ascii="Times" w:hAnsi="Times" w:cs="Times"/>
              <w:color w:val="000000" w:themeColor="text1"/>
              <w:kern w:val="0"/>
              <w:sz w:val="20"/>
              <w:szCs w:val="20"/>
            </w:rPr>
          </w:rPrChange>
        </w:rPr>
        <w:t xml:space="preserve">the </w:t>
      </w:r>
      <w:r w:rsidRPr="000E6354">
        <w:rPr>
          <w:rFonts w:ascii="Times" w:hAnsi="Times" w:cs="Times"/>
          <w:sz w:val="24"/>
          <w:szCs w:val="24"/>
          <w:rPrChange w:id="1550" w:author="zjstone" w:date="2018-03-21T19:49:00Z">
            <w:rPr>
              <w:rFonts w:ascii="Times" w:hAnsi="Times" w:cs="Times"/>
              <w:sz w:val="20"/>
              <w:szCs w:val="20"/>
            </w:rPr>
          </w:rPrChange>
        </w:rPr>
        <w:t>case with</w:t>
      </w:r>
      <w:r w:rsidRPr="000E6354">
        <w:rPr>
          <w:rFonts w:ascii="Times" w:hAnsi="Times" w:cs="Times"/>
          <w:sz w:val="24"/>
          <w:szCs w:val="24"/>
          <w:rPrChange w:id="1551" w:author="zjstone" w:date="2018-03-21T19:49:00Z">
            <w:rPr>
              <w:rFonts w:ascii="Times" w:hAnsi="Times" w:cs="Times"/>
              <w:color w:val="000000" w:themeColor="text1"/>
              <w:kern w:val="0"/>
              <w:sz w:val="20"/>
              <w:szCs w:val="20"/>
            </w:rPr>
          </w:rPrChange>
        </w:rPr>
        <w:t xml:space="preserve"> AURLS </w:t>
      </w:r>
      <w:r w:rsidRPr="000E6354">
        <w:rPr>
          <w:rFonts w:ascii="Times" w:hAnsi="Times" w:cs="Times"/>
          <w:sz w:val="24"/>
          <w:szCs w:val="24"/>
          <w:rPrChange w:id="1552" w:author="zjstone" w:date="2018-03-21T19:49:00Z">
            <w:rPr>
              <w:rFonts w:ascii="Times" w:hAnsi="Times" w:cs="Times"/>
              <w:sz w:val="20"/>
              <w:szCs w:val="20"/>
            </w:rPr>
          </w:rPrChange>
        </w:rPr>
        <w:t>and without AURLS</w:t>
      </w:r>
      <w:r w:rsidRPr="000E6354">
        <w:rPr>
          <w:rFonts w:ascii="Times" w:hAnsi="Times" w:cs="Times"/>
          <w:sz w:val="24"/>
          <w:szCs w:val="24"/>
          <w:rPrChange w:id="1553" w:author="zjstone" w:date="2018-03-21T19:49:00Z">
            <w:rPr>
              <w:rFonts w:ascii="Times" w:hAnsi="Times" w:cs="Times"/>
              <w:color w:val="000000" w:themeColor="text1"/>
              <w:kern w:val="0"/>
              <w:sz w:val="20"/>
              <w:szCs w:val="20"/>
            </w:rPr>
          </w:rPrChange>
        </w:rPr>
        <w:t xml:space="preserve">, and </w:t>
      </w:r>
      <w:r w:rsidRPr="000E6354">
        <w:rPr>
          <w:rFonts w:ascii="Times" w:hAnsi="Times" w:cs="Times"/>
          <w:sz w:val="24"/>
          <w:szCs w:val="24"/>
          <w:rPrChange w:id="1554" w:author="zjstone" w:date="2018-03-21T19:49:00Z">
            <w:rPr>
              <w:rFonts w:ascii="Times" w:hAnsi="Times" w:cs="Times"/>
              <w:sz w:val="20"/>
              <w:szCs w:val="20"/>
            </w:rPr>
          </w:rPrChange>
        </w:rPr>
        <w:t xml:space="preserve">all are </w:t>
      </w:r>
      <w:r w:rsidR="00504E2F" w:rsidRPr="000E6354">
        <w:rPr>
          <w:rFonts w:ascii="Times" w:hAnsi="Times" w:cs="Times"/>
          <w:sz w:val="24"/>
          <w:szCs w:val="24"/>
          <w:rPrChange w:id="1555" w:author="zjstone" w:date="2018-03-21T19:49:00Z">
            <w:rPr>
              <w:rFonts w:ascii="Times" w:hAnsi="Times" w:cs="Times"/>
              <w:sz w:val="20"/>
              <w:szCs w:val="20"/>
            </w:rPr>
          </w:rPrChange>
        </w:rPr>
        <w:t xml:space="preserve">satisfactory </w:t>
      </w:r>
      <w:r w:rsidR="00504E2F" w:rsidRPr="000E6354">
        <w:rPr>
          <w:rFonts w:ascii="Times" w:hAnsi="Times" w:cs="Times"/>
          <w:sz w:val="24"/>
          <w:szCs w:val="24"/>
          <w:rPrChange w:id="1556" w:author="zjstone" w:date="2018-03-21T19:49:00Z">
            <w:rPr>
              <w:rFonts w:ascii="Times" w:hAnsi="Times" w:cs="Times"/>
              <w:color w:val="000000" w:themeColor="text1"/>
              <w:kern w:val="0"/>
              <w:sz w:val="20"/>
              <w:szCs w:val="20"/>
            </w:rPr>
          </w:rPrChange>
        </w:rPr>
        <w:t xml:space="preserve">according to </w:t>
      </w:r>
      <w:r w:rsidRPr="000E6354">
        <w:rPr>
          <w:rFonts w:ascii="Times" w:hAnsi="Times" w:cs="Times"/>
          <w:sz w:val="24"/>
          <w:szCs w:val="24"/>
          <w:rPrChange w:id="1557" w:author="zjstone" w:date="2018-03-21T19:49:00Z">
            <w:rPr>
              <w:rFonts w:ascii="Times" w:hAnsi="Times" w:cs="Times"/>
              <w:color w:val="000000" w:themeColor="text1"/>
              <w:kern w:val="0"/>
              <w:sz w:val="20"/>
              <w:szCs w:val="20"/>
            </w:rPr>
          </w:rPrChange>
        </w:rPr>
        <w:t xml:space="preserve">the </w:t>
      </w:r>
      <w:r w:rsidR="00504E2F" w:rsidRPr="000E6354">
        <w:rPr>
          <w:rFonts w:ascii="Times" w:hAnsi="Times" w:cs="Times"/>
          <w:sz w:val="24"/>
          <w:szCs w:val="24"/>
          <w:rPrChange w:id="1558" w:author="zjstone" w:date="2018-03-21T19:49:00Z">
            <w:rPr>
              <w:rFonts w:ascii="Times" w:hAnsi="Times" w:cs="Times"/>
              <w:color w:val="000000" w:themeColor="text1"/>
              <w:kern w:val="0"/>
              <w:sz w:val="20"/>
              <w:szCs w:val="20"/>
            </w:rPr>
          </w:rPrChange>
        </w:rPr>
        <w:t xml:space="preserve">well-known </w:t>
      </w:r>
      <w:r w:rsidRPr="000E6354">
        <w:rPr>
          <w:rFonts w:ascii="Times" w:hAnsi="Times" w:cs="Times"/>
          <w:sz w:val="24"/>
          <w:szCs w:val="24"/>
          <w:rPrChange w:id="1559" w:author="zjstone" w:date="2018-03-21T19:49:00Z">
            <w:rPr>
              <w:rFonts w:ascii="Times" w:hAnsi="Times" w:cs="Times"/>
              <w:color w:val="000000" w:themeColor="text1"/>
              <w:kern w:val="0"/>
              <w:sz w:val="20"/>
              <w:szCs w:val="20"/>
            </w:rPr>
          </w:rPrChange>
        </w:rPr>
        <w:t xml:space="preserve">2-5-8 </w:t>
      </w:r>
      <w:r w:rsidR="00504E2F" w:rsidRPr="000E6354">
        <w:rPr>
          <w:rFonts w:ascii="Times" w:hAnsi="Times" w:cs="Times"/>
          <w:sz w:val="24"/>
          <w:szCs w:val="24"/>
          <w:rPrChange w:id="1560" w:author="zjstone" w:date="2018-03-21T19:49:00Z">
            <w:rPr>
              <w:rFonts w:ascii="Times" w:hAnsi="Times" w:cs="Times"/>
              <w:color w:val="000000" w:themeColor="text1"/>
              <w:kern w:val="0"/>
              <w:sz w:val="20"/>
              <w:szCs w:val="20"/>
            </w:rPr>
          </w:rPrChange>
        </w:rPr>
        <w:t>website usability principles</w:t>
      </w:r>
      <w:r w:rsidRPr="000E6354">
        <w:rPr>
          <w:rFonts w:ascii="Times" w:hAnsi="Times" w:cs="Times"/>
          <w:sz w:val="24"/>
          <w:szCs w:val="24"/>
          <w:rPrChange w:id="1561" w:author="zjstone" w:date="2018-03-21T19:49:00Z">
            <w:rPr>
              <w:rFonts w:ascii="Times" w:hAnsi="Times" w:cs="Times"/>
              <w:color w:val="000000" w:themeColor="text1"/>
              <w:kern w:val="0"/>
              <w:sz w:val="20"/>
              <w:szCs w:val="20"/>
            </w:rPr>
          </w:rPrChange>
        </w:rPr>
        <w:t>.</w:t>
      </w:r>
    </w:p>
    <w:p w:rsidR="00F82491" w:rsidRPr="000E6354" w:rsidRDefault="006D6F01" w:rsidP="0011259B">
      <w:pPr>
        <w:pStyle w:val="a4"/>
        <w:spacing w:line="360" w:lineRule="auto"/>
        <w:jc w:val="both"/>
        <w:rPr>
          <w:rFonts w:ascii="Times" w:hAnsi="Times" w:cs="Times"/>
          <w:b/>
          <w:sz w:val="24"/>
          <w:szCs w:val="24"/>
          <w:rPrChange w:id="1562" w:author="zjstone" w:date="2018-03-21T19:49:00Z">
            <w:rPr>
              <w:rFonts w:ascii="Times" w:hAnsi="Times" w:cs="Times"/>
              <w:b/>
              <w:sz w:val="18"/>
              <w:szCs w:val="18"/>
            </w:rPr>
          </w:rPrChange>
        </w:rPr>
        <w:pPrChange w:id="1563" w:author="zjstone" w:date="2018-03-21T19:58:00Z">
          <w:pPr>
            <w:pStyle w:val="a4"/>
          </w:pPr>
        </w:pPrChange>
      </w:pPr>
      <w:bookmarkStart w:id="1564" w:name="OLE_LINK6"/>
      <w:bookmarkStart w:id="1565" w:name="OLE_LINK14"/>
      <w:bookmarkEnd w:id="1537"/>
      <w:bookmarkEnd w:id="1538"/>
      <w:r w:rsidRPr="000E6354">
        <w:rPr>
          <w:rFonts w:ascii="Times" w:hAnsi="Times" w:cs="Times" w:hint="eastAsia"/>
          <w:b/>
          <w:sz w:val="24"/>
          <w:szCs w:val="24"/>
          <w:rPrChange w:id="1566" w:author="zjstone" w:date="2018-03-21T19:49:00Z">
            <w:rPr>
              <w:rFonts w:ascii="Times" w:hAnsi="Times" w:cs="Times" w:hint="eastAsia"/>
              <w:b/>
              <w:sz w:val="18"/>
              <w:szCs w:val="18"/>
            </w:rPr>
          </w:rPrChange>
        </w:rPr>
        <w:t>4</w:t>
      </w:r>
      <w:r w:rsidR="00AA6980" w:rsidRPr="000E6354">
        <w:rPr>
          <w:rFonts w:ascii="Times" w:hAnsi="Times" w:cs="Times"/>
          <w:b/>
          <w:sz w:val="24"/>
          <w:szCs w:val="24"/>
          <w:rPrChange w:id="1567" w:author="zjstone" w:date="2018-03-21T19:49:00Z">
            <w:rPr>
              <w:rFonts w:ascii="Times" w:hAnsi="Times" w:cs="Times"/>
              <w:b/>
              <w:sz w:val="18"/>
              <w:szCs w:val="18"/>
            </w:rPr>
          </w:rPrChange>
        </w:rPr>
        <w:t>.2.3 Performance overhead</w:t>
      </w:r>
    </w:p>
    <w:p w:rsidR="00782BA8" w:rsidRPr="000E6354" w:rsidRDefault="00AA6980" w:rsidP="0011259B">
      <w:pPr>
        <w:pStyle w:val="a4"/>
        <w:autoSpaceDE w:val="0"/>
        <w:autoSpaceDN w:val="0"/>
        <w:adjustRightInd w:val="0"/>
        <w:spacing w:after="120" w:line="360" w:lineRule="auto"/>
        <w:jc w:val="both"/>
        <w:rPr>
          <w:rFonts w:ascii="Times" w:hAnsi="Times" w:cs="Times"/>
          <w:sz w:val="24"/>
          <w:szCs w:val="24"/>
          <w:rPrChange w:id="1568" w:author="zjstone" w:date="2018-03-21T19:49:00Z">
            <w:rPr>
              <w:rFonts w:ascii="Times" w:hAnsi="Times" w:cs="Times"/>
              <w:sz w:val="20"/>
              <w:szCs w:val="20"/>
            </w:rPr>
          </w:rPrChange>
        </w:rPr>
        <w:pPrChange w:id="1569" w:author="zjstone" w:date="2018-03-21T19:58:00Z">
          <w:pPr>
            <w:pStyle w:val="a4"/>
            <w:spacing w:after="120" w:line="240" w:lineRule="exact"/>
            <w:jc w:val="both"/>
          </w:pPr>
        </w:pPrChange>
      </w:pPr>
      <w:r w:rsidRPr="000E6354">
        <w:rPr>
          <w:rFonts w:ascii="Times" w:hAnsi="Times" w:cs="Times"/>
          <w:sz w:val="24"/>
          <w:szCs w:val="24"/>
          <w:rPrChange w:id="1570" w:author="zjstone" w:date="2018-03-21T19:49:00Z">
            <w:rPr>
              <w:rFonts w:ascii="Times" w:hAnsi="Times" w:cs="Times"/>
              <w:color w:val="000000" w:themeColor="text1"/>
              <w:kern w:val="0"/>
              <w:sz w:val="20"/>
              <w:szCs w:val="20"/>
            </w:rPr>
          </w:rPrChange>
        </w:rPr>
        <w:t>T</w:t>
      </w:r>
      <w:r w:rsidRPr="000E6354">
        <w:rPr>
          <w:rFonts w:ascii="Times" w:hAnsi="Times" w:cs="Times"/>
          <w:sz w:val="24"/>
          <w:szCs w:val="24"/>
          <w:rPrChange w:id="1571" w:author="zjstone" w:date="2018-03-21T19:49:00Z">
            <w:rPr>
              <w:rFonts w:ascii="Times" w:hAnsi="Times" w:cs="Times"/>
              <w:sz w:val="20"/>
              <w:szCs w:val="20"/>
            </w:rPr>
          </w:rPrChange>
        </w:rPr>
        <w:t xml:space="preserve">o assess the performance impact of web applications in practical usage scenarios, we conducted a load test and a </w:t>
      </w:r>
      <w:r w:rsidRPr="000E6354">
        <w:rPr>
          <w:rFonts w:ascii="Times" w:hAnsi="Times" w:cs="Times"/>
          <w:sz w:val="24"/>
          <w:szCs w:val="24"/>
          <w:rPrChange w:id="1572" w:author="zjstone" w:date="2018-03-21T19:49:00Z">
            <w:rPr>
              <w:rFonts w:ascii="Times" w:hAnsi="Times" w:cs="Times"/>
              <w:sz w:val="20"/>
              <w:szCs w:val="20"/>
            </w:rPr>
          </w:rPrChange>
        </w:rPr>
        <w:lastRenderedPageBreak/>
        <w:t xml:space="preserve">stress test on the homepage of a website of our University(with 45 requests) with the pylot tool </w:t>
      </w:r>
      <w:r w:rsidRPr="000E6354">
        <w:rPr>
          <w:rFonts w:ascii="Times" w:hAnsi="Times" w:cs="Times"/>
          <w:sz w:val="24"/>
          <w:szCs w:val="24"/>
          <w:rPrChange w:id="1573" w:author="zjstone" w:date="2018-03-21T19:49:00Z">
            <w:rPr>
              <w:rFonts w:ascii="Times" w:hAnsi="Times" w:cs="Times"/>
              <w:sz w:val="20"/>
              <w:szCs w:val="20"/>
            </w:rPr>
          </w:rPrChange>
        </w:rPr>
        <w:fldChar w:fldCharType="begin"/>
      </w:r>
      <w:r w:rsidR="00BA6CCB" w:rsidRPr="000E6354">
        <w:rPr>
          <w:rFonts w:ascii="Times" w:hAnsi="Times" w:cs="Times"/>
          <w:sz w:val="24"/>
          <w:szCs w:val="24"/>
          <w:rPrChange w:id="1574" w:author="zjstone" w:date="2018-03-21T19:49:00Z">
            <w:rPr>
              <w:rFonts w:ascii="Times" w:hAnsi="Times" w:cs="Times"/>
              <w:sz w:val="20"/>
              <w:szCs w:val="20"/>
            </w:rPr>
          </w:rPrChange>
        </w:rPr>
        <w:instrText xml:space="preserve"> ADDIN EN.CITE &lt;EndNote&gt;&lt;Cite&gt;&lt;Author&gt;Goldberg&lt;/Author&gt;&lt;Year&gt;2009&lt;/Year&gt;&lt;RecNum&gt;81&lt;/RecNum&gt;&lt;DisplayText&gt;[4]&lt;/DisplayText&gt;&lt;record&gt;&lt;rec-number&gt;81&lt;/rec-number&gt;&lt;foreign-keys&gt;&lt;key app="EN" db-id="edfws52rcssxd7etdz2pex5farx5exwteezs"&gt;81&lt;/key&gt;&lt;/foreign-keys&gt;&lt;ref-type name="Generic"&gt;13&lt;/ref-type&gt;&lt;contributors&gt;&lt;authors&gt;&lt;author&gt;Goldberg, C&lt;/author&gt;&lt;/authors&gt;&lt;/contributors&gt;&lt;titles&gt;&lt;title&gt;Pylot–Open Source Web Performance Tool&lt;/title&gt;&lt;/titles&gt;&lt;dates&gt;&lt;year&gt;2009&lt;/year&gt;&lt;/dates&gt;&lt;urls&gt;&lt;/urls&gt;&lt;/record&gt;&lt;/Cite&gt;&lt;/EndNote&gt;</w:instrText>
      </w:r>
      <w:r w:rsidRPr="000E6354">
        <w:rPr>
          <w:rFonts w:ascii="Times" w:hAnsi="Times" w:cs="Times"/>
          <w:sz w:val="24"/>
          <w:szCs w:val="24"/>
          <w:rPrChange w:id="1575" w:author="zjstone" w:date="2018-03-21T19:49:00Z">
            <w:rPr>
              <w:rFonts w:ascii="Times" w:hAnsi="Times" w:cs="Times"/>
              <w:sz w:val="20"/>
              <w:szCs w:val="20"/>
            </w:rPr>
          </w:rPrChange>
        </w:rPr>
        <w:fldChar w:fldCharType="separate"/>
      </w:r>
      <w:r w:rsidR="00BA6CCB" w:rsidRPr="000E6354">
        <w:rPr>
          <w:rFonts w:ascii="Times" w:hAnsi="Times" w:cs="Times"/>
          <w:sz w:val="24"/>
          <w:szCs w:val="24"/>
          <w:rPrChange w:id="1576" w:author="zjstone" w:date="2018-03-21T19:49:00Z">
            <w:rPr>
              <w:rFonts w:ascii="Times" w:hAnsi="Times" w:cs="Times"/>
              <w:sz w:val="20"/>
              <w:szCs w:val="20"/>
            </w:rPr>
          </w:rPrChange>
        </w:rPr>
        <w:t>[</w:t>
      </w:r>
      <w:r w:rsidR="00B374FD" w:rsidRPr="000E6354">
        <w:rPr>
          <w:rFonts w:ascii="Times" w:hAnsi="Times" w:cs="Times"/>
          <w:sz w:val="24"/>
          <w:szCs w:val="24"/>
          <w:rPrChange w:id="1577" w:author="zjstone" w:date="2018-03-21T19:49:00Z">
            <w:rPr/>
          </w:rPrChange>
        </w:rPr>
        <w:fldChar w:fldCharType="begin"/>
      </w:r>
      <w:r w:rsidR="00B374FD" w:rsidRPr="000E6354">
        <w:rPr>
          <w:rFonts w:ascii="Times" w:hAnsi="Times" w:cs="Times"/>
          <w:sz w:val="24"/>
          <w:szCs w:val="24"/>
          <w:rPrChange w:id="1578" w:author="zjstone" w:date="2018-03-21T19:49:00Z">
            <w:rPr/>
          </w:rPrChange>
        </w:rPr>
        <w:instrText xml:space="preserve"> H</w:instrText>
      </w:r>
      <w:r w:rsidR="00B374FD" w:rsidRPr="000E6354">
        <w:rPr>
          <w:rFonts w:ascii="Times" w:hAnsi="Times" w:cs="Times"/>
          <w:sz w:val="24"/>
          <w:szCs w:val="24"/>
          <w:rPrChange w:id="1579" w:author="zjstone" w:date="2018-03-21T19:49:00Z">
            <w:rPr/>
          </w:rPrChange>
        </w:rPr>
        <w:instrText xml:space="preserve">YPERLINK \l "_ENREF_4" \o "Goldberg, 2009 #81" </w:instrText>
      </w:r>
      <w:r w:rsidR="00B374FD" w:rsidRPr="000E6354">
        <w:rPr>
          <w:rFonts w:ascii="Times" w:hAnsi="Times" w:cs="Times"/>
          <w:sz w:val="24"/>
          <w:szCs w:val="24"/>
          <w:rPrChange w:id="1580" w:author="zjstone" w:date="2018-03-21T19:49:00Z">
            <w:rPr/>
          </w:rPrChange>
        </w:rPr>
        <w:fldChar w:fldCharType="separate"/>
      </w:r>
      <w:r w:rsidR="00BA6CCB" w:rsidRPr="000E6354">
        <w:rPr>
          <w:rFonts w:ascii="Times" w:hAnsi="Times" w:cs="Times"/>
          <w:sz w:val="24"/>
          <w:szCs w:val="24"/>
          <w:rPrChange w:id="1581" w:author="zjstone" w:date="2018-03-21T19:49:00Z">
            <w:rPr>
              <w:rFonts w:ascii="Times" w:hAnsi="Times" w:cs="Times"/>
              <w:sz w:val="20"/>
              <w:szCs w:val="20"/>
            </w:rPr>
          </w:rPrChange>
        </w:rPr>
        <w:t>4</w:t>
      </w:r>
      <w:r w:rsidR="00B374FD" w:rsidRPr="000E6354">
        <w:rPr>
          <w:rFonts w:ascii="Times" w:hAnsi="Times" w:cs="Times"/>
          <w:sz w:val="24"/>
          <w:szCs w:val="24"/>
          <w:rPrChange w:id="1582" w:author="zjstone" w:date="2018-03-21T19:49:00Z">
            <w:rPr>
              <w:rFonts w:ascii="Times" w:hAnsi="Times" w:cs="Times"/>
              <w:sz w:val="20"/>
              <w:szCs w:val="20"/>
            </w:rPr>
          </w:rPrChange>
        </w:rPr>
        <w:fldChar w:fldCharType="end"/>
      </w:r>
      <w:r w:rsidR="00BA6CCB" w:rsidRPr="000E6354">
        <w:rPr>
          <w:rFonts w:ascii="Times" w:hAnsi="Times" w:cs="Times"/>
          <w:sz w:val="24"/>
          <w:szCs w:val="24"/>
          <w:rPrChange w:id="1583" w:author="zjstone" w:date="2018-03-21T19:49:00Z">
            <w:rPr>
              <w:rFonts w:ascii="Times" w:hAnsi="Times" w:cs="Times"/>
              <w:sz w:val="20"/>
              <w:szCs w:val="20"/>
            </w:rPr>
          </w:rPrChange>
        </w:rPr>
        <w:t>]</w:t>
      </w:r>
      <w:r w:rsidRPr="000E6354">
        <w:rPr>
          <w:rFonts w:ascii="Times" w:hAnsi="Times" w:cs="Times"/>
          <w:sz w:val="24"/>
          <w:szCs w:val="24"/>
          <w:rPrChange w:id="1584" w:author="zjstone" w:date="2018-03-21T19:49:00Z">
            <w:rPr>
              <w:rFonts w:ascii="Times" w:hAnsi="Times" w:cs="Times"/>
              <w:sz w:val="20"/>
              <w:szCs w:val="20"/>
            </w:rPr>
          </w:rPrChange>
        </w:rPr>
        <w:fldChar w:fldCharType="end"/>
      </w:r>
      <w:r w:rsidRPr="000E6354">
        <w:rPr>
          <w:rFonts w:ascii="Times" w:hAnsi="Times" w:cs="Times"/>
          <w:sz w:val="24"/>
          <w:szCs w:val="24"/>
          <w:rPrChange w:id="1585" w:author="zjstone" w:date="2018-03-21T19:49:00Z">
            <w:rPr>
              <w:rFonts w:ascii="Times" w:hAnsi="Times" w:cs="Times"/>
              <w:sz w:val="20"/>
              <w:szCs w:val="20"/>
            </w:rPr>
          </w:rPrChange>
        </w:rPr>
        <w:t>. The web server setup consisted of a standard desktop computer with Intel® i7 4770HQ 2.2G CPU and 2GB RAM, running Windows XP OS, Apache 2.2.3 web server with PHP 5.3.28. The AULRS system setup consisted of a standard desktop computer with Intel® i7 4770HQ 2.2G CPU and 4GB RAM, running Ubuntu Server 16.04 OS, Nginx 1.81 server</w:t>
      </w:r>
      <w:r w:rsidRPr="000E6354">
        <w:rPr>
          <w:rFonts w:ascii="Times" w:hAnsi="Times" w:cs="Times" w:hint="eastAsia"/>
          <w:sz w:val="24"/>
          <w:szCs w:val="24"/>
          <w:rPrChange w:id="1586" w:author="zjstone" w:date="2018-03-21T19:49:00Z">
            <w:rPr>
              <w:rFonts w:ascii="Times" w:hAnsi="Times" w:cs="Times" w:hint="eastAsia"/>
              <w:sz w:val="20"/>
              <w:szCs w:val="20"/>
            </w:rPr>
          </w:rPrChange>
        </w:rPr>
        <w:t>.</w:t>
      </w:r>
    </w:p>
    <w:p w:rsidR="00F82491" w:rsidRPr="000E6354" w:rsidDel="0076167D" w:rsidRDefault="00782BA8" w:rsidP="0011259B">
      <w:pPr>
        <w:pStyle w:val="a4"/>
        <w:spacing w:after="120" w:line="360" w:lineRule="auto"/>
        <w:jc w:val="both"/>
        <w:rPr>
          <w:del w:id="1587" w:author="zjstone" w:date="2018-03-21T19:48:00Z"/>
          <w:rFonts w:ascii="Times" w:hAnsi="Times" w:cs="Times" w:hint="eastAsia"/>
          <w:color w:val="000000" w:themeColor="text1"/>
          <w:kern w:val="0"/>
          <w:sz w:val="24"/>
          <w:szCs w:val="24"/>
          <w:rPrChange w:id="1588" w:author="zjstone" w:date="2018-03-21T19:49:00Z">
            <w:rPr>
              <w:del w:id="1589" w:author="zjstone" w:date="2018-03-21T19:48:00Z"/>
              <w:rFonts w:ascii="Times" w:hAnsi="Times" w:cs="Times" w:hint="eastAsia"/>
              <w:color w:val="000000" w:themeColor="text1"/>
              <w:kern w:val="0"/>
              <w:sz w:val="20"/>
              <w:szCs w:val="20"/>
            </w:rPr>
          </w:rPrChange>
        </w:rPr>
        <w:pPrChange w:id="1590" w:author="zjstone" w:date="2018-03-21T19:58:00Z">
          <w:pPr>
            <w:pStyle w:val="a4"/>
            <w:autoSpaceDE w:val="0"/>
            <w:autoSpaceDN w:val="0"/>
            <w:adjustRightInd w:val="0"/>
            <w:spacing w:after="120" w:line="240" w:lineRule="exact"/>
            <w:jc w:val="both"/>
          </w:pPr>
        </w:pPrChange>
      </w:pPr>
      <w:r w:rsidRPr="000E6354">
        <w:rPr>
          <w:rFonts w:ascii="Times" w:hAnsi="Times" w:cs="Times"/>
          <w:sz w:val="24"/>
          <w:szCs w:val="24"/>
          <w:rPrChange w:id="1591" w:author="zjstone" w:date="2018-03-21T19:49:00Z">
            <w:rPr>
              <w:rFonts w:ascii="Times" w:hAnsi="Times" w:cs="Times"/>
              <w:sz w:val="20"/>
              <w:szCs w:val="20"/>
            </w:rPr>
          </w:rPrChange>
        </w:rPr>
        <w:t xml:space="preserve">We tested three accessing cases (on direct accessing, on through proxy accessing, and on the AURLS solution). </w:t>
      </w:r>
      <w:r w:rsidRPr="000E6354">
        <w:rPr>
          <w:rFonts w:ascii="Times" w:hAnsi="Times" w:cs="Times"/>
          <w:sz w:val="24"/>
          <w:szCs w:val="24"/>
          <w:rPrChange w:id="1592" w:author="zjstone" w:date="2018-03-21T19:49:00Z">
            <w:rPr>
              <w:rFonts w:ascii="Times" w:hAnsi="Times" w:cs="Times"/>
              <w:color w:val="000000" w:themeColor="text1"/>
              <w:kern w:val="0"/>
              <w:sz w:val="20"/>
              <w:szCs w:val="20"/>
            </w:rPr>
          </w:rPrChange>
        </w:rPr>
        <w:t>In the case with AURLS, we remove the limit of the maximum number of access times</w:t>
      </w:r>
      <w:ins w:id="1593" w:author="zjstone" w:date="2018-03-21T19:47:00Z">
        <w:r w:rsidR="0076167D" w:rsidRPr="000E6354">
          <w:rPr>
            <w:rFonts w:ascii="Times" w:hAnsi="Times" w:cs="Times" w:hint="eastAsia"/>
            <w:sz w:val="24"/>
            <w:szCs w:val="24"/>
            <w:rPrChange w:id="1594" w:author="zjstone" w:date="2018-03-21T19:49:00Z">
              <w:rPr>
                <w:rFonts w:ascii="Times" w:hAnsi="Times" w:cs="Times" w:hint="eastAsia"/>
                <w:color w:val="000000" w:themeColor="text1"/>
                <w:kern w:val="0"/>
                <w:sz w:val="20"/>
                <w:szCs w:val="20"/>
              </w:rPr>
            </w:rPrChange>
          </w:rPr>
          <w:t>.</w:t>
        </w:r>
        <w:r w:rsidR="0076167D" w:rsidRPr="000E6354">
          <w:rPr>
            <w:rFonts w:ascii="Times" w:hAnsi="Times" w:cs="Times" w:hint="eastAsia"/>
            <w:color w:val="000000" w:themeColor="text1"/>
            <w:kern w:val="0"/>
            <w:sz w:val="24"/>
            <w:szCs w:val="24"/>
            <w:rPrChange w:id="1595" w:author="zjstone" w:date="2018-03-21T19:49:00Z">
              <w:rPr>
                <w:rFonts w:ascii="Times" w:hAnsi="Times" w:cs="Times" w:hint="eastAsia"/>
                <w:color w:val="000000" w:themeColor="text1"/>
                <w:kern w:val="0"/>
                <w:sz w:val="20"/>
                <w:szCs w:val="20"/>
              </w:rPr>
            </w:rPrChange>
          </w:rPr>
          <w:t xml:space="preserve"> </w:t>
        </w:r>
      </w:ins>
    </w:p>
    <w:p w:rsidR="00F82491" w:rsidRPr="000E6354" w:rsidDel="0076167D" w:rsidRDefault="00AA6980" w:rsidP="0011259B">
      <w:pPr>
        <w:pStyle w:val="a4"/>
        <w:autoSpaceDE w:val="0"/>
        <w:autoSpaceDN w:val="0"/>
        <w:adjustRightInd w:val="0"/>
        <w:spacing w:after="120" w:line="360" w:lineRule="auto"/>
        <w:jc w:val="both"/>
        <w:rPr>
          <w:del w:id="1596" w:author="zjstone" w:date="2018-03-21T19:46:00Z"/>
          <w:rFonts w:ascii="Times" w:hAnsi="Times" w:cs="Times"/>
          <w:sz w:val="24"/>
          <w:szCs w:val="24"/>
          <w:rPrChange w:id="1597" w:author="zjstone" w:date="2018-03-21T19:49:00Z">
            <w:rPr>
              <w:del w:id="1598" w:author="zjstone" w:date="2018-03-21T19:46:00Z"/>
              <w:rFonts w:ascii="Times" w:hAnsi="Times" w:cs="Times"/>
              <w:sz w:val="20"/>
              <w:szCs w:val="20"/>
            </w:rPr>
          </w:rPrChange>
        </w:rPr>
        <w:pPrChange w:id="1599" w:author="zjstone" w:date="2018-03-21T19:58:00Z">
          <w:pPr>
            <w:pStyle w:val="a4"/>
            <w:autoSpaceDE w:val="0"/>
            <w:autoSpaceDN w:val="0"/>
            <w:adjustRightInd w:val="0"/>
            <w:spacing w:after="40"/>
            <w:ind w:firstLineChars="50" w:firstLine="100"/>
            <w:jc w:val="center"/>
          </w:pPr>
        </w:pPrChange>
      </w:pPr>
      <w:bookmarkStart w:id="1600" w:name="OLE_LINK82"/>
      <w:bookmarkStart w:id="1601" w:name="OLE_LINK83"/>
      <w:r w:rsidRPr="000E6354">
        <w:rPr>
          <w:rFonts w:ascii="Times" w:hAnsi="Times" w:cs="Times"/>
          <w:sz w:val="24"/>
          <w:szCs w:val="24"/>
          <w:rPrChange w:id="1602" w:author="zjstone" w:date="2018-03-21T19:49:00Z">
            <w:rPr>
              <w:rFonts w:ascii="Times" w:hAnsi="Times" w:cs="Times"/>
              <w:color w:val="000000" w:themeColor="text1"/>
              <w:kern w:val="0"/>
              <w:sz w:val="20"/>
              <w:szCs w:val="20"/>
            </w:rPr>
          </w:rPrChange>
        </w:rPr>
        <w:t>In the load test, t</w:t>
      </w:r>
      <w:r w:rsidRPr="000E6354">
        <w:rPr>
          <w:rFonts w:ascii="Times" w:hAnsi="Times" w:cs="Times"/>
          <w:sz w:val="24"/>
          <w:szCs w:val="24"/>
          <w:rPrChange w:id="1603" w:author="zjstone" w:date="2018-03-21T19:49:00Z">
            <w:rPr>
              <w:rFonts w:ascii="Times" w:hAnsi="Times" w:cs="Times"/>
              <w:sz w:val="20"/>
              <w:szCs w:val="20"/>
            </w:rPr>
          </w:rPrChange>
        </w:rPr>
        <w:t>he metrics</w:t>
      </w:r>
      <w:r w:rsidRPr="000E6354">
        <w:rPr>
          <w:rFonts w:ascii="Times" w:hAnsi="Times" w:cs="Times"/>
          <w:sz w:val="24"/>
          <w:szCs w:val="24"/>
          <w:rPrChange w:id="1604" w:author="zjstone" w:date="2018-03-21T19:49:00Z">
            <w:rPr>
              <w:rFonts w:ascii="Times" w:hAnsi="Times" w:cs="Times"/>
              <w:color w:val="000000" w:themeColor="text1"/>
              <w:kern w:val="0"/>
              <w:sz w:val="20"/>
              <w:szCs w:val="20"/>
            </w:rPr>
          </w:rPrChange>
        </w:rPr>
        <w:t xml:space="preserve"> are</w:t>
      </w:r>
      <w:r w:rsidRPr="000E6354">
        <w:rPr>
          <w:rFonts w:ascii="Times" w:hAnsi="Times" w:cs="Times"/>
          <w:sz w:val="24"/>
          <w:szCs w:val="24"/>
          <w:rPrChange w:id="1605" w:author="zjstone" w:date="2018-03-21T19:49:00Z">
            <w:rPr>
              <w:rFonts w:ascii="Times" w:hAnsi="Times" w:cs="Times"/>
              <w:sz w:val="20"/>
              <w:szCs w:val="20"/>
            </w:rPr>
          </w:rPrChange>
        </w:rPr>
        <w:t xml:space="preserve"> the average response time, and the throughput </w:t>
      </w:r>
      <w:r w:rsidRPr="000E6354">
        <w:rPr>
          <w:rFonts w:ascii="Times" w:hAnsi="Times" w:cs="Times"/>
          <w:sz w:val="24"/>
          <w:szCs w:val="24"/>
          <w:rPrChange w:id="1606" w:author="zjstone" w:date="2018-03-21T19:49:00Z">
            <w:rPr>
              <w:rFonts w:ascii="Times" w:hAnsi="Times" w:cs="Times"/>
              <w:sz w:val="20"/>
              <w:szCs w:val="20"/>
            </w:rPr>
          </w:rPrChange>
        </w:rPr>
        <w:lastRenderedPageBreak/>
        <w:t xml:space="preserve">(req/sec). </w:t>
      </w:r>
      <w:r w:rsidR="00782BA8" w:rsidRPr="000E6354">
        <w:rPr>
          <w:rFonts w:ascii="Times" w:hAnsi="Times" w:cs="Times"/>
          <w:sz w:val="24"/>
          <w:szCs w:val="24"/>
          <w:rPrChange w:id="1607" w:author="zjstone" w:date="2018-03-21T19:49:00Z">
            <w:rPr>
              <w:rFonts w:ascii="Times" w:hAnsi="Times" w:cs="Times"/>
              <w:color w:val="000000" w:themeColor="text1"/>
              <w:kern w:val="0"/>
              <w:sz w:val="20"/>
              <w:szCs w:val="20"/>
            </w:rPr>
          </w:rPrChange>
        </w:rPr>
        <w:t>The number of concurrent users</w:t>
      </w:r>
      <w:r w:rsidR="00782BA8" w:rsidRPr="000E6354">
        <w:rPr>
          <w:rFonts w:ascii="Times" w:hAnsi="Times" w:cs="Times"/>
          <w:sz w:val="24"/>
          <w:szCs w:val="24"/>
          <w:rPrChange w:id="1608" w:author="zjstone" w:date="2018-03-21T19:49:00Z">
            <w:rPr>
              <w:rFonts w:ascii="Times" w:hAnsi="Times" w:cs="Times"/>
              <w:sz w:val="20"/>
              <w:szCs w:val="20"/>
            </w:rPr>
          </w:rPrChange>
        </w:rPr>
        <w:t xml:space="preserve"> is </w:t>
      </w:r>
      <w:r w:rsidRPr="000E6354">
        <w:rPr>
          <w:rFonts w:ascii="Times" w:hAnsi="Times" w:cs="Times"/>
          <w:sz w:val="24"/>
          <w:szCs w:val="24"/>
          <w:rPrChange w:id="1609" w:author="zjstone" w:date="2018-03-21T19:49:00Z">
            <w:rPr>
              <w:rFonts w:ascii="Times" w:hAnsi="Times" w:cs="Times"/>
              <w:color w:val="000000" w:themeColor="text1"/>
              <w:kern w:val="0"/>
              <w:sz w:val="20"/>
              <w:szCs w:val="20"/>
            </w:rPr>
          </w:rPrChange>
        </w:rPr>
        <w:t xml:space="preserve">varied from 50 to 400(the request interval is 5 </w:t>
      </w:r>
      <w:r w:rsidRPr="000E6354">
        <w:rPr>
          <w:rFonts w:ascii="Times" w:hAnsi="Times" w:cs="Times"/>
          <w:sz w:val="24"/>
          <w:szCs w:val="24"/>
          <w:rPrChange w:id="1610" w:author="zjstone" w:date="2018-03-21T19:49:00Z">
            <w:rPr>
              <w:rFonts w:ascii="Times" w:hAnsi="Times" w:cs="Times"/>
              <w:kern w:val="0"/>
              <w:sz w:val="20"/>
              <w:szCs w:val="20"/>
            </w:rPr>
          </w:rPrChange>
        </w:rPr>
        <w:t xml:space="preserve">seconds). </w:t>
      </w:r>
      <w:r w:rsidR="00782BA8" w:rsidRPr="000E6354">
        <w:rPr>
          <w:rFonts w:ascii="Times" w:hAnsi="Times" w:cs="Times"/>
          <w:sz w:val="24"/>
          <w:szCs w:val="24"/>
          <w:rPrChange w:id="1611" w:author="zjstone" w:date="2018-03-21T19:49:00Z">
            <w:rPr>
              <w:rFonts w:ascii="Times" w:hAnsi="Times" w:cs="Times"/>
              <w:kern w:val="0"/>
              <w:sz w:val="20"/>
              <w:szCs w:val="20"/>
            </w:rPr>
          </w:rPrChange>
        </w:rPr>
        <w:t>Each test</w:t>
      </w:r>
      <w:r w:rsidR="00782BA8" w:rsidRPr="000E6354" w:rsidDel="00782BA8">
        <w:rPr>
          <w:rFonts w:ascii="Times" w:hAnsi="Times" w:cs="Times"/>
          <w:sz w:val="24"/>
          <w:szCs w:val="24"/>
          <w:rPrChange w:id="1612" w:author="zjstone" w:date="2018-03-21T19:49:00Z">
            <w:rPr>
              <w:rFonts w:ascii="Times" w:hAnsi="Times" w:cs="Times"/>
              <w:kern w:val="0"/>
              <w:sz w:val="20"/>
              <w:szCs w:val="20"/>
            </w:rPr>
          </w:rPrChange>
        </w:rPr>
        <w:t xml:space="preserve"> </w:t>
      </w:r>
      <w:r w:rsidR="00782BA8" w:rsidRPr="000E6354">
        <w:rPr>
          <w:rFonts w:ascii="Times" w:hAnsi="Times" w:cs="Times"/>
          <w:sz w:val="24"/>
          <w:szCs w:val="24"/>
          <w:rPrChange w:id="1613" w:author="zjstone" w:date="2018-03-21T19:49:00Z">
            <w:rPr>
              <w:rFonts w:ascii="Times" w:hAnsi="Times" w:cs="Times"/>
              <w:kern w:val="0"/>
              <w:sz w:val="20"/>
              <w:szCs w:val="20"/>
            </w:rPr>
          </w:rPrChange>
        </w:rPr>
        <w:t xml:space="preserve">was </w:t>
      </w:r>
      <w:bookmarkEnd w:id="1600"/>
      <w:bookmarkEnd w:id="1601"/>
      <w:r w:rsidRPr="000E6354">
        <w:rPr>
          <w:rFonts w:ascii="Times" w:hAnsi="Times" w:cs="Times"/>
          <w:sz w:val="24"/>
          <w:szCs w:val="24"/>
          <w:rPrChange w:id="1614" w:author="zjstone" w:date="2018-03-21T19:49:00Z">
            <w:rPr>
              <w:rFonts w:ascii="Times" w:hAnsi="Times" w:cs="Times"/>
              <w:kern w:val="0"/>
              <w:sz w:val="20"/>
              <w:szCs w:val="20"/>
            </w:rPr>
          </w:rPrChange>
        </w:rPr>
        <w:t>ran for 3 minutes.</w:t>
      </w:r>
    </w:p>
    <w:p w:rsidR="0076167D" w:rsidRPr="000E6354" w:rsidRDefault="0076167D" w:rsidP="0011259B">
      <w:pPr>
        <w:pStyle w:val="a4"/>
        <w:autoSpaceDE w:val="0"/>
        <w:autoSpaceDN w:val="0"/>
        <w:adjustRightInd w:val="0"/>
        <w:spacing w:after="120" w:line="360" w:lineRule="auto"/>
        <w:jc w:val="both"/>
        <w:rPr>
          <w:ins w:id="1615" w:author="zjstone" w:date="2018-03-21T19:48:00Z"/>
          <w:rFonts w:ascii="Times" w:hAnsi="Times" w:cs="Times"/>
          <w:sz w:val="24"/>
          <w:szCs w:val="24"/>
          <w:rPrChange w:id="1616" w:author="zjstone" w:date="2018-03-21T19:49:00Z">
            <w:rPr>
              <w:ins w:id="1617" w:author="zjstone" w:date="2018-03-21T19:48:00Z"/>
              <w:rFonts w:ascii="Times" w:hAnsi="Times" w:cs="Times"/>
              <w:sz w:val="20"/>
              <w:szCs w:val="20"/>
            </w:rPr>
          </w:rPrChange>
        </w:rPr>
        <w:pPrChange w:id="1618" w:author="zjstone" w:date="2018-03-21T19:58:00Z">
          <w:pPr>
            <w:pStyle w:val="a4"/>
            <w:autoSpaceDE w:val="0"/>
            <w:autoSpaceDN w:val="0"/>
            <w:adjustRightInd w:val="0"/>
            <w:spacing w:after="40"/>
            <w:ind w:firstLineChars="50" w:firstLine="100"/>
            <w:jc w:val="center"/>
          </w:pPr>
        </w:pPrChange>
      </w:pPr>
    </w:p>
    <w:p w:rsidR="00F82491" w:rsidRPr="000E6354" w:rsidRDefault="00AA6980" w:rsidP="0011259B">
      <w:pPr>
        <w:pStyle w:val="a4"/>
        <w:autoSpaceDE w:val="0"/>
        <w:autoSpaceDN w:val="0"/>
        <w:adjustRightInd w:val="0"/>
        <w:spacing w:after="120" w:line="360" w:lineRule="auto"/>
        <w:jc w:val="center"/>
        <w:rPr>
          <w:rFonts w:ascii="Times" w:hAnsi="Times" w:cs="Times"/>
          <w:sz w:val="24"/>
          <w:szCs w:val="24"/>
          <w:rPrChange w:id="1619" w:author="zjstone" w:date="2018-03-21T19:49:00Z">
            <w:rPr>
              <w:rFonts w:ascii="Times" w:hAnsi="Times" w:cs="Times"/>
              <w:sz w:val="20"/>
              <w:szCs w:val="20"/>
            </w:rPr>
          </w:rPrChange>
        </w:rPr>
        <w:pPrChange w:id="1620" w:author="zjstone" w:date="2018-03-21T19:58:00Z">
          <w:pPr>
            <w:pStyle w:val="a4"/>
            <w:autoSpaceDE w:val="0"/>
            <w:autoSpaceDN w:val="0"/>
            <w:adjustRightInd w:val="0"/>
            <w:spacing w:after="40"/>
            <w:ind w:firstLineChars="50" w:firstLine="105"/>
            <w:jc w:val="center"/>
          </w:pPr>
        </w:pPrChange>
      </w:pPr>
      <w:r w:rsidRPr="000E6354">
        <w:rPr>
          <w:rFonts w:hint="eastAsia"/>
          <w:noProof/>
          <w:sz w:val="24"/>
          <w:szCs w:val="24"/>
          <w:rPrChange w:id="1621" w:author="zjstone" w:date="2018-03-21T19:49:00Z">
            <w:rPr>
              <w:rFonts w:hint="eastAsia"/>
              <w:noProof/>
            </w:rPr>
          </w:rPrChange>
        </w:rPr>
        <w:drawing>
          <wp:inline distT="0" distB="0" distL="0" distR="0" wp14:anchorId="078CC1A4" wp14:editId="3DED7776">
            <wp:extent cx="2275200" cy="180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cstate="print">
                      <a:extLst>
                        <a:ext uri="{28A0092B-C50C-407E-A947-70E740481C1C}">
                          <a14:useLocalDpi xmlns:a14="http://schemas.microsoft.com/office/drawing/2010/main" val="0"/>
                        </a:ext>
                      </a:extLst>
                    </a:blip>
                    <a:srcRect l="7955" b="4751"/>
                    <a:stretch>
                      <a:fillRect/>
                    </a:stretch>
                  </pic:blipFill>
                  <pic:spPr>
                    <a:xfrm>
                      <a:off x="0" y="0"/>
                      <a:ext cx="2275200" cy="1800000"/>
                    </a:xfrm>
                    <a:prstGeom prst="rect">
                      <a:avLst/>
                    </a:prstGeom>
                    <a:ln>
                      <a:noFill/>
                    </a:ln>
                  </pic:spPr>
                </pic:pic>
              </a:graphicData>
            </a:graphic>
          </wp:inline>
        </w:drawing>
      </w:r>
    </w:p>
    <w:p w:rsidR="00F82491" w:rsidRPr="000E6354" w:rsidRDefault="00AA6980" w:rsidP="0011259B">
      <w:pPr>
        <w:spacing w:line="360" w:lineRule="auto"/>
        <w:rPr>
          <w:rFonts w:ascii="Times" w:hAnsi="Times" w:cs="Times"/>
          <w:sz w:val="24"/>
          <w:szCs w:val="24"/>
          <w:rPrChange w:id="1622" w:author="zjstone" w:date="2018-03-21T19:49:00Z">
            <w:rPr>
              <w:rFonts w:ascii="Times" w:hAnsi="Times" w:cs="Times"/>
              <w:sz w:val="16"/>
              <w:szCs w:val="16"/>
            </w:rPr>
          </w:rPrChange>
        </w:rPr>
        <w:pPrChange w:id="1623" w:author="zjstone" w:date="2018-03-21T19:58:00Z">
          <w:pPr>
            <w:spacing w:line="240" w:lineRule="exact"/>
            <w:jc w:val="center"/>
          </w:pPr>
        </w:pPrChange>
      </w:pPr>
      <w:r w:rsidRPr="000E6354">
        <w:rPr>
          <w:rFonts w:ascii="Times" w:hAnsi="Times" w:cs="Times"/>
          <w:sz w:val="24"/>
          <w:szCs w:val="24"/>
          <w:rPrChange w:id="1624" w:author="zjstone" w:date="2018-03-21T19:49:00Z">
            <w:rPr>
              <w:rFonts w:ascii="Times" w:hAnsi="Times" w:cs="Times"/>
              <w:sz w:val="16"/>
              <w:szCs w:val="16"/>
            </w:rPr>
          </w:rPrChange>
        </w:rPr>
        <w:t>Fig. 6 Page access time with AURLS defense and without AURLS defense (visit home page, total 51 requests)</w:t>
      </w:r>
    </w:p>
    <w:bookmarkEnd w:id="1564"/>
    <w:bookmarkEnd w:id="1565"/>
    <w:p w:rsidR="00F82491" w:rsidRPr="000E6354" w:rsidRDefault="00D618A0" w:rsidP="0011259B">
      <w:pPr>
        <w:spacing w:line="360" w:lineRule="auto"/>
        <w:jc w:val="center"/>
        <w:rPr>
          <w:sz w:val="24"/>
          <w:szCs w:val="24"/>
          <w:rPrChange w:id="1625" w:author="zjstone" w:date="2018-03-21T19:49:00Z">
            <w:rPr/>
          </w:rPrChange>
        </w:rPr>
        <w:pPrChange w:id="1626" w:author="zjstone" w:date="2018-03-21T19:59:00Z">
          <w:pPr>
            <w:jc w:val="center"/>
          </w:pPr>
        </w:pPrChange>
      </w:pPr>
      <w:r w:rsidRPr="000E6354">
        <w:rPr>
          <w:sz w:val="24"/>
          <w:szCs w:val="24"/>
          <w:rPrChange w:id="1627" w:author="zjstone" w:date="2018-03-21T19:49:00Z">
            <w:rPr/>
          </w:rPrChange>
        </w:rPr>
        <w:object w:dxaOrig="3706" w:dyaOrig="2836">
          <v:shape id="_x0000_i1028" type="#_x0000_t75" style="width:184.8pt;height:141.6pt" o:ole="">
            <v:imagedata r:id="rId15" o:title=""/>
          </v:shape>
          <o:OLEObject Type="Embed" ProgID="Origin50.Graph" ShapeID="_x0000_i1028" DrawAspect="Content" ObjectID="_1583167558" r:id="rId16"/>
        </w:object>
      </w:r>
      <w:r w:rsidR="00AA6980" w:rsidRPr="000E6354">
        <w:rPr>
          <w:sz w:val="24"/>
          <w:szCs w:val="24"/>
          <w:rPrChange w:id="1628" w:author="zjstone" w:date="2018-03-21T19:49:00Z">
            <w:rPr/>
          </w:rPrChange>
        </w:rPr>
        <w:t xml:space="preserve"> </w:t>
      </w:r>
      <w:r w:rsidR="0054653B" w:rsidRPr="000E6354">
        <w:rPr>
          <w:sz w:val="24"/>
          <w:szCs w:val="24"/>
          <w:rPrChange w:id="1629" w:author="zjstone" w:date="2018-03-21T19:49:00Z">
            <w:rPr/>
          </w:rPrChange>
        </w:rPr>
        <w:object w:dxaOrig="3706" w:dyaOrig="2836">
          <v:shape id="_x0000_i1029" type="#_x0000_t75" style="width:184.8pt;height:141.6pt" o:ole="">
            <v:imagedata r:id="rId17" o:title=""/>
          </v:shape>
          <o:OLEObject Type="Embed" ProgID="Origin50.Graph" ShapeID="_x0000_i1029" DrawAspect="Content" ObjectID="_1583167559" r:id="rId18"/>
        </w:object>
      </w:r>
    </w:p>
    <w:p w:rsidR="00135978" w:rsidRPr="000E6354" w:rsidRDefault="00BB7705" w:rsidP="0011259B">
      <w:pPr>
        <w:pStyle w:val="40"/>
        <w:numPr>
          <w:ilvl w:val="0"/>
          <w:numId w:val="6"/>
        </w:numPr>
        <w:spacing w:line="360" w:lineRule="auto"/>
        <w:ind w:left="0" w:firstLineChars="0" w:firstLine="0"/>
        <w:rPr>
          <w:rFonts w:ascii="Times" w:hAnsi="Times" w:cs="Times"/>
          <w:sz w:val="24"/>
          <w:szCs w:val="24"/>
          <w:rPrChange w:id="1630" w:author="zjstone" w:date="2018-03-21T19:49:00Z">
            <w:rPr>
              <w:rFonts w:ascii="Times" w:hAnsi="Times" w:cs="Times"/>
              <w:sz w:val="16"/>
              <w:szCs w:val="16"/>
            </w:rPr>
          </w:rPrChange>
        </w:rPr>
        <w:pPrChange w:id="1631" w:author="zjstone" w:date="2018-03-21T19:58:00Z">
          <w:pPr>
            <w:pStyle w:val="40"/>
            <w:numPr>
              <w:numId w:val="6"/>
            </w:numPr>
            <w:ind w:left="1080" w:firstLineChars="0" w:firstLine="0"/>
            <w:jc w:val="center"/>
          </w:pPr>
        </w:pPrChange>
      </w:pPr>
      <w:r w:rsidRPr="000E6354">
        <w:rPr>
          <w:rFonts w:ascii="Times" w:hAnsi="Times" w:cs="Times"/>
          <w:sz w:val="24"/>
          <w:szCs w:val="24"/>
          <w:rPrChange w:id="1632" w:author="zjstone" w:date="2018-03-21T19:49:00Z">
            <w:rPr>
              <w:rFonts w:ascii="Times" w:hAnsi="Times" w:cs="Times"/>
              <w:sz w:val="16"/>
              <w:szCs w:val="16"/>
            </w:rPr>
          </w:rPrChange>
        </w:rPr>
        <w:lastRenderedPageBreak/>
        <w:t>Through(req/sec) in three access ways</w:t>
      </w:r>
      <w:del w:id="1633" w:author="zjstone" w:date="2018-03-21T19:51:00Z">
        <w:r w:rsidRPr="000E6354" w:rsidDel="000E6354">
          <w:rPr>
            <w:rFonts w:ascii="Times" w:hAnsi="Times" w:cs="Times"/>
            <w:sz w:val="24"/>
            <w:szCs w:val="24"/>
            <w:rPrChange w:id="1634" w:author="zjstone" w:date="2018-03-21T19:49:00Z">
              <w:rPr>
                <w:rFonts w:ascii="Times" w:hAnsi="Times" w:cs="Times"/>
                <w:sz w:val="16"/>
                <w:szCs w:val="16"/>
              </w:rPr>
            </w:rPrChange>
          </w:rPr>
          <w:delText xml:space="preserve">  </w:delText>
        </w:r>
      </w:del>
      <w:r w:rsidRPr="000E6354">
        <w:rPr>
          <w:rFonts w:ascii="Times" w:hAnsi="Times" w:cs="Times"/>
          <w:sz w:val="24"/>
          <w:szCs w:val="24"/>
          <w:rPrChange w:id="1635" w:author="zjstone" w:date="2018-03-21T19:49:00Z">
            <w:rPr>
              <w:rFonts w:ascii="Times" w:hAnsi="Times" w:cs="Times"/>
              <w:sz w:val="16"/>
              <w:szCs w:val="16"/>
            </w:rPr>
          </w:rPrChange>
        </w:rPr>
        <w:t xml:space="preserve"> </w:t>
      </w:r>
      <w:del w:id="1636" w:author="zjstone" w:date="2018-03-21T19:51:00Z">
        <w:r w:rsidRPr="000E6354" w:rsidDel="000E6354">
          <w:rPr>
            <w:rFonts w:ascii="Times" w:hAnsi="Times" w:cs="Times"/>
            <w:sz w:val="24"/>
            <w:szCs w:val="24"/>
            <w:rPrChange w:id="1637" w:author="zjstone" w:date="2018-03-21T19:49:00Z">
              <w:rPr>
                <w:rFonts w:ascii="Times" w:hAnsi="Times" w:cs="Times"/>
                <w:sz w:val="16"/>
                <w:szCs w:val="16"/>
              </w:rPr>
            </w:rPrChange>
          </w:rPr>
          <w:delText xml:space="preserve">     </w:delText>
        </w:r>
      </w:del>
      <w:r w:rsidR="00135978" w:rsidRPr="000E6354">
        <w:rPr>
          <w:rFonts w:ascii="Times" w:hAnsi="Times" w:cs="Times"/>
          <w:sz w:val="24"/>
          <w:szCs w:val="24"/>
          <w:rPrChange w:id="1638" w:author="zjstone" w:date="2018-03-21T19:49:00Z">
            <w:rPr>
              <w:rFonts w:ascii="Times" w:hAnsi="Times" w:cs="Times"/>
              <w:sz w:val="16"/>
              <w:szCs w:val="16"/>
            </w:rPr>
          </w:rPrChange>
        </w:rPr>
        <w:t xml:space="preserve">(b)Average </w:t>
      </w:r>
      <w:r w:rsidR="006838C6" w:rsidRPr="000E6354">
        <w:rPr>
          <w:rFonts w:ascii="Times" w:hAnsi="Times" w:cs="Times"/>
          <w:sz w:val="24"/>
          <w:szCs w:val="24"/>
          <w:rPrChange w:id="1639" w:author="zjstone" w:date="2018-03-21T19:49:00Z">
            <w:rPr>
              <w:rFonts w:ascii="Times" w:hAnsi="Times" w:cs="Times"/>
              <w:sz w:val="16"/>
              <w:szCs w:val="16"/>
            </w:rPr>
          </w:rPrChange>
        </w:rPr>
        <w:t>r</w:t>
      </w:r>
      <w:r w:rsidR="00135978" w:rsidRPr="000E6354">
        <w:rPr>
          <w:rFonts w:ascii="Times" w:hAnsi="Times" w:cs="Times"/>
          <w:sz w:val="24"/>
          <w:szCs w:val="24"/>
          <w:rPrChange w:id="1640" w:author="zjstone" w:date="2018-03-21T19:49:00Z">
            <w:rPr>
              <w:rFonts w:ascii="Times" w:hAnsi="Times" w:cs="Times"/>
              <w:sz w:val="16"/>
              <w:szCs w:val="16"/>
            </w:rPr>
          </w:rPrChange>
        </w:rPr>
        <w:t xml:space="preserve">esponse </w:t>
      </w:r>
      <w:r w:rsidR="006838C6" w:rsidRPr="000E6354">
        <w:rPr>
          <w:rFonts w:ascii="Times" w:hAnsi="Times" w:cs="Times"/>
          <w:sz w:val="24"/>
          <w:szCs w:val="24"/>
          <w:rPrChange w:id="1641" w:author="zjstone" w:date="2018-03-21T19:49:00Z">
            <w:rPr>
              <w:rFonts w:ascii="Times" w:hAnsi="Times" w:cs="Times"/>
              <w:sz w:val="16"/>
              <w:szCs w:val="16"/>
            </w:rPr>
          </w:rPrChange>
        </w:rPr>
        <w:t>t</w:t>
      </w:r>
      <w:r w:rsidR="00135978" w:rsidRPr="000E6354">
        <w:rPr>
          <w:rFonts w:ascii="Times" w:hAnsi="Times" w:cs="Times"/>
          <w:sz w:val="24"/>
          <w:szCs w:val="24"/>
          <w:rPrChange w:id="1642" w:author="zjstone" w:date="2018-03-21T19:49:00Z">
            <w:rPr>
              <w:rFonts w:ascii="Times" w:hAnsi="Times" w:cs="Times"/>
              <w:sz w:val="16"/>
              <w:szCs w:val="16"/>
            </w:rPr>
          </w:rPrChange>
        </w:rPr>
        <w:t xml:space="preserve">ime(sec) </w:t>
      </w:r>
      <w:r w:rsidR="006838C6" w:rsidRPr="000E6354">
        <w:rPr>
          <w:rFonts w:ascii="Times" w:hAnsi="Times" w:cs="Times"/>
          <w:sz w:val="24"/>
          <w:szCs w:val="24"/>
          <w:rPrChange w:id="1643" w:author="zjstone" w:date="2018-03-21T19:49:00Z">
            <w:rPr>
              <w:rFonts w:ascii="Times" w:hAnsi="Times" w:cs="Times"/>
              <w:sz w:val="16"/>
              <w:szCs w:val="16"/>
            </w:rPr>
          </w:rPrChange>
        </w:rPr>
        <w:t>under</w:t>
      </w:r>
      <w:r w:rsidR="00135978" w:rsidRPr="000E6354">
        <w:rPr>
          <w:rFonts w:ascii="Times" w:hAnsi="Times" w:cs="Times"/>
          <w:sz w:val="24"/>
          <w:szCs w:val="24"/>
          <w:rPrChange w:id="1644" w:author="zjstone" w:date="2018-03-21T19:49:00Z">
            <w:rPr>
              <w:rFonts w:ascii="Times" w:hAnsi="Times" w:cs="Times"/>
              <w:sz w:val="16"/>
              <w:szCs w:val="16"/>
            </w:rPr>
          </w:rPrChange>
        </w:rPr>
        <w:t xml:space="preserve"> three access ways</w:t>
      </w:r>
    </w:p>
    <w:p w:rsidR="00F82491" w:rsidDel="000E6354" w:rsidRDefault="00AA6980" w:rsidP="0011259B">
      <w:pPr>
        <w:spacing w:line="360" w:lineRule="auto"/>
        <w:rPr>
          <w:del w:id="1645" w:author="zjstone" w:date="2018-03-21T19:43:00Z"/>
          <w:rFonts w:ascii="Times" w:hAnsi="Times" w:cs="Times"/>
          <w:sz w:val="24"/>
          <w:szCs w:val="24"/>
        </w:rPr>
        <w:pPrChange w:id="1646" w:author="zjstone" w:date="2018-03-21T19:58:00Z">
          <w:pPr>
            <w:spacing w:line="240" w:lineRule="exact"/>
            <w:jc w:val="center"/>
          </w:pPr>
        </w:pPrChange>
      </w:pPr>
      <w:r w:rsidRPr="000E6354">
        <w:rPr>
          <w:rFonts w:ascii="Times" w:hAnsi="Times" w:cs="Times" w:hint="eastAsia"/>
          <w:sz w:val="24"/>
          <w:szCs w:val="24"/>
          <w:rPrChange w:id="1647" w:author="zjstone" w:date="2018-03-21T19:49:00Z">
            <w:rPr>
              <w:rFonts w:ascii="Times" w:hAnsi="Times" w:cs="Times" w:hint="eastAsia"/>
              <w:sz w:val="16"/>
              <w:szCs w:val="16"/>
            </w:rPr>
          </w:rPrChange>
        </w:rPr>
        <w:t>F</w:t>
      </w:r>
      <w:r w:rsidRPr="000E6354">
        <w:rPr>
          <w:rFonts w:ascii="Times" w:hAnsi="Times" w:cs="Times"/>
          <w:sz w:val="24"/>
          <w:szCs w:val="24"/>
          <w:rPrChange w:id="1648" w:author="zjstone" w:date="2018-03-21T19:49:00Z">
            <w:rPr>
              <w:rFonts w:ascii="Times" w:hAnsi="Times" w:cs="Times"/>
              <w:sz w:val="16"/>
              <w:szCs w:val="16"/>
            </w:rPr>
          </w:rPrChange>
        </w:rPr>
        <w:t>ig. 7 Performance changes under load testing</w:t>
      </w:r>
    </w:p>
    <w:p w:rsidR="000E6354" w:rsidRDefault="000E6354" w:rsidP="0011259B">
      <w:pPr>
        <w:spacing w:line="360" w:lineRule="auto"/>
        <w:rPr>
          <w:ins w:id="1649" w:author="zjstone" w:date="2018-03-21T19:50:00Z"/>
          <w:rFonts w:ascii="Times" w:hAnsi="Times" w:cs="Times"/>
          <w:sz w:val="24"/>
          <w:szCs w:val="24"/>
        </w:rPr>
        <w:pPrChange w:id="1650" w:author="zjstone" w:date="2018-03-21T19:58:00Z">
          <w:pPr>
            <w:spacing w:line="240" w:lineRule="exact"/>
            <w:jc w:val="center"/>
          </w:pPr>
        </w:pPrChange>
      </w:pPr>
    </w:p>
    <w:p w:rsidR="00F82491" w:rsidRPr="000E6354" w:rsidRDefault="00AA6980" w:rsidP="0011259B">
      <w:pPr>
        <w:spacing w:line="360" w:lineRule="auto"/>
        <w:rPr>
          <w:rFonts w:ascii="Times" w:hAnsi="Times" w:cs="Times"/>
          <w:sz w:val="24"/>
          <w:szCs w:val="24"/>
          <w:rPrChange w:id="1651" w:author="zjstone" w:date="2018-03-21T19:49:00Z">
            <w:rPr>
              <w:rFonts w:ascii="Times" w:hAnsi="Times" w:cs="Times"/>
              <w:sz w:val="16"/>
              <w:szCs w:val="16"/>
            </w:rPr>
          </w:rPrChange>
        </w:rPr>
        <w:pPrChange w:id="1652" w:author="zjstone" w:date="2018-03-21T19:58:00Z">
          <w:pPr>
            <w:spacing w:line="240" w:lineRule="exact"/>
            <w:jc w:val="center"/>
          </w:pPr>
        </w:pPrChange>
      </w:pPr>
      <w:r w:rsidRPr="000E6354">
        <w:rPr>
          <w:rFonts w:ascii="Times" w:hAnsi="Times" w:cs="Times"/>
          <w:sz w:val="24"/>
          <w:szCs w:val="24"/>
          <w:rPrChange w:id="1653" w:author="zjstone" w:date="2018-03-21T19:49:00Z">
            <w:rPr>
              <w:rFonts w:ascii="Times" w:hAnsi="Times" w:cs="Times"/>
              <w:sz w:val="16"/>
              <w:szCs w:val="16"/>
            </w:rPr>
          </w:rPrChange>
        </w:rPr>
        <w:t xml:space="preserve">Table 2 </w:t>
      </w:r>
      <w:r w:rsidRPr="000E6354">
        <w:rPr>
          <w:rFonts w:ascii="Times" w:hAnsi="Times" w:cs="Times"/>
          <w:kern w:val="0"/>
          <w:sz w:val="24"/>
          <w:szCs w:val="24"/>
          <w:rPrChange w:id="1654" w:author="zjstone" w:date="2018-03-21T19:49:00Z">
            <w:rPr>
              <w:rFonts w:ascii="Times" w:hAnsi="Times" w:cs="Times"/>
              <w:kern w:val="0"/>
              <w:sz w:val="16"/>
              <w:szCs w:val="16"/>
            </w:rPr>
          </w:rPrChange>
        </w:rPr>
        <w:t xml:space="preserve">Maximum throughput test </w:t>
      </w:r>
      <w:r w:rsidR="007D2141" w:rsidRPr="000E6354">
        <w:rPr>
          <w:rFonts w:ascii="Times" w:hAnsi="Times" w:cs="Times"/>
          <w:kern w:val="0"/>
          <w:sz w:val="24"/>
          <w:szCs w:val="24"/>
          <w:rPrChange w:id="1655" w:author="zjstone" w:date="2018-03-21T19:49:00Z">
            <w:rPr>
              <w:rFonts w:ascii="Times" w:hAnsi="Times" w:cs="Times"/>
              <w:kern w:val="0"/>
              <w:sz w:val="16"/>
              <w:szCs w:val="16"/>
            </w:rPr>
          </w:rPrChange>
        </w:rPr>
        <w:t xml:space="preserve">on </w:t>
      </w:r>
      <w:r w:rsidRPr="000E6354">
        <w:rPr>
          <w:rFonts w:ascii="Times" w:hAnsi="Times" w:cs="Times"/>
          <w:kern w:val="0"/>
          <w:sz w:val="24"/>
          <w:szCs w:val="24"/>
          <w:rPrChange w:id="1656" w:author="zjstone" w:date="2018-03-21T19:49:00Z">
            <w:rPr>
              <w:rFonts w:ascii="Times" w:hAnsi="Times" w:cs="Times"/>
              <w:kern w:val="0"/>
              <w:sz w:val="16"/>
              <w:szCs w:val="16"/>
            </w:rPr>
          </w:rPrChange>
        </w:rPr>
        <w:t>100 concurrent</w:t>
      </w:r>
      <w:r w:rsidR="007D2141" w:rsidRPr="000E6354">
        <w:rPr>
          <w:rFonts w:ascii="Times" w:hAnsi="Times" w:cs="Times"/>
          <w:kern w:val="0"/>
          <w:sz w:val="24"/>
          <w:szCs w:val="24"/>
          <w:rPrChange w:id="1657" w:author="zjstone" w:date="2018-03-21T19:49:00Z">
            <w:rPr>
              <w:rFonts w:ascii="Times" w:hAnsi="Times" w:cs="Times"/>
              <w:kern w:val="0"/>
              <w:sz w:val="16"/>
              <w:szCs w:val="16"/>
            </w:rPr>
          </w:rPrChange>
        </w:rPr>
        <w:t xml:space="preserve"> user</w:t>
      </w:r>
      <w:r w:rsidR="00BA16F4" w:rsidRPr="000E6354">
        <w:rPr>
          <w:rFonts w:ascii="Times" w:hAnsi="Times" w:cs="Times"/>
          <w:kern w:val="0"/>
          <w:sz w:val="24"/>
          <w:szCs w:val="24"/>
          <w:rPrChange w:id="1658" w:author="zjstone" w:date="2018-03-21T19:49:00Z">
            <w:rPr>
              <w:rFonts w:ascii="Times" w:hAnsi="Times" w:cs="Times"/>
              <w:kern w:val="0"/>
              <w:sz w:val="16"/>
              <w:szCs w:val="16"/>
            </w:rPr>
          </w:rPrChange>
        </w:rPr>
        <w:t>s</w:t>
      </w:r>
      <w:r w:rsidRPr="000E6354">
        <w:rPr>
          <w:rFonts w:ascii="Times" w:hAnsi="Times" w:cs="Times"/>
          <w:kern w:val="0"/>
          <w:sz w:val="24"/>
          <w:szCs w:val="24"/>
          <w:rPrChange w:id="1659" w:author="zjstone" w:date="2018-03-21T19:49:00Z">
            <w:rPr>
              <w:rFonts w:ascii="Times" w:hAnsi="Times" w:cs="Times"/>
              <w:kern w:val="0"/>
              <w:sz w:val="16"/>
              <w:szCs w:val="16"/>
            </w:rPr>
          </w:rPrChange>
        </w:rPr>
        <w:t xml:space="preserve">, no access interval, lasting access for 1 minute </w:t>
      </w:r>
    </w:p>
    <w:tbl>
      <w:tblPr>
        <w:tblW w:w="5000" w:type="pct"/>
        <w:jc w:val="center"/>
        <w:tblCellMar>
          <w:top w:w="15" w:type="dxa"/>
          <w:left w:w="15" w:type="dxa"/>
          <w:bottom w:w="15" w:type="dxa"/>
          <w:right w:w="15" w:type="dxa"/>
        </w:tblCellMar>
        <w:tblLook w:val="04A0" w:firstRow="1" w:lastRow="0" w:firstColumn="1" w:lastColumn="0" w:noHBand="0" w:noVBand="1"/>
        <w:tblPrChange w:id="1660" w:author="zjstone" w:date="2018-03-21T19:50:00Z">
          <w:tblPr>
            <w:tblW w:w="4155" w:type="dxa"/>
            <w:jc w:val="center"/>
            <w:tblLayout w:type="fixed"/>
            <w:tblCellMar>
              <w:top w:w="15" w:type="dxa"/>
              <w:left w:w="15" w:type="dxa"/>
              <w:bottom w:w="15" w:type="dxa"/>
              <w:right w:w="15" w:type="dxa"/>
            </w:tblCellMar>
            <w:tblLook w:val="04A0" w:firstRow="1" w:lastRow="0" w:firstColumn="1" w:lastColumn="0" w:noHBand="0" w:noVBand="1"/>
          </w:tblPr>
        </w:tblPrChange>
      </w:tblPr>
      <w:tblGrid>
        <w:gridCol w:w="2136"/>
        <w:gridCol w:w="615"/>
        <w:gridCol w:w="1887"/>
        <w:gridCol w:w="796"/>
        <w:tblGridChange w:id="1661">
          <w:tblGrid>
            <w:gridCol w:w="1634"/>
            <w:gridCol w:w="470"/>
            <w:gridCol w:w="1443"/>
            <w:gridCol w:w="608"/>
          </w:tblGrid>
        </w:tblGridChange>
      </w:tblGrid>
      <w:tr w:rsidR="00F82491" w:rsidRPr="000E6354" w:rsidTr="000E6354">
        <w:trPr>
          <w:trHeight w:val="285"/>
          <w:jc w:val="center"/>
          <w:trPrChange w:id="1662" w:author="zjstone" w:date="2018-03-21T19:50:00Z">
            <w:trPr>
              <w:trHeight w:val="285"/>
              <w:jc w:val="center"/>
            </w:trPr>
          </w:trPrChange>
        </w:trPr>
        <w:tc>
          <w:tcPr>
            <w:tcW w:w="1966" w:type="pct"/>
            <w:tcBorders>
              <w:top w:val="single" w:sz="4" w:space="0" w:color="000000"/>
              <w:left w:val="single" w:sz="4" w:space="0" w:color="000000"/>
              <w:bottom w:val="single" w:sz="4" w:space="0" w:color="000000"/>
              <w:right w:val="single" w:sz="4" w:space="0" w:color="000000"/>
            </w:tcBorders>
            <w:vAlign w:val="center"/>
            <w:tcPrChange w:id="1663" w:author="zjstone" w:date="2018-03-21T19:50:00Z">
              <w:tcPr>
                <w:tcW w:w="1634" w:type="dxa"/>
                <w:tcBorders>
                  <w:top w:val="single" w:sz="4" w:space="0" w:color="000000"/>
                  <w:left w:val="single" w:sz="4" w:space="0" w:color="000000"/>
                  <w:bottom w:val="single" w:sz="4" w:space="0" w:color="000000"/>
                  <w:right w:val="single" w:sz="4" w:space="0" w:color="000000"/>
                </w:tcBorders>
                <w:vAlign w:val="center"/>
              </w:tcPr>
            </w:tcPrChange>
          </w:tcPr>
          <w:p w:rsidR="00F82491" w:rsidRPr="000E6354" w:rsidRDefault="00AA6980" w:rsidP="0011259B">
            <w:pPr>
              <w:widowControl/>
              <w:spacing w:line="360" w:lineRule="auto"/>
              <w:rPr>
                <w:rFonts w:ascii="Times" w:hAnsi="Times" w:cs="Times"/>
                <w:kern w:val="0"/>
                <w:szCs w:val="21"/>
                <w:rPrChange w:id="1664" w:author="zjstone" w:date="2018-03-21T19:50:00Z">
                  <w:rPr>
                    <w:rFonts w:ascii="Times" w:hAnsi="Times" w:cs="Times"/>
                    <w:kern w:val="0"/>
                    <w:sz w:val="16"/>
                    <w:szCs w:val="16"/>
                  </w:rPr>
                </w:rPrChange>
              </w:rPr>
              <w:pPrChange w:id="1665" w:author="zjstone" w:date="2018-03-21T19:58:00Z">
                <w:pPr>
                  <w:widowControl/>
                  <w:spacing w:line="200" w:lineRule="exact"/>
                  <w:jc w:val="left"/>
                </w:pPr>
              </w:pPrChange>
            </w:pPr>
            <w:r w:rsidRPr="000E6354">
              <w:rPr>
                <w:rFonts w:ascii="Times" w:hAnsi="Times" w:cs="Times"/>
                <w:kern w:val="0"/>
                <w:szCs w:val="21"/>
                <w:rPrChange w:id="1666" w:author="zjstone" w:date="2018-03-21T19:50:00Z">
                  <w:rPr>
                    <w:rFonts w:ascii="Times" w:hAnsi="Times" w:cs="Times"/>
                    <w:kern w:val="0"/>
                    <w:sz w:val="16"/>
                    <w:szCs w:val="16"/>
                  </w:rPr>
                </w:rPrChange>
              </w:rPr>
              <w:t>Access method</w:t>
            </w:r>
          </w:p>
        </w:tc>
        <w:tc>
          <w:tcPr>
            <w:tcW w:w="566" w:type="pct"/>
            <w:tcBorders>
              <w:top w:val="single" w:sz="4" w:space="0" w:color="000000"/>
              <w:left w:val="single" w:sz="4" w:space="0" w:color="000000"/>
              <w:bottom w:val="single" w:sz="4" w:space="0" w:color="000000"/>
              <w:right w:val="single" w:sz="4" w:space="0" w:color="000000"/>
            </w:tcBorders>
            <w:vAlign w:val="center"/>
            <w:tcPrChange w:id="1667" w:author="zjstone" w:date="2018-03-21T19:50:00Z">
              <w:tcPr>
                <w:tcW w:w="470" w:type="dxa"/>
                <w:tcBorders>
                  <w:top w:val="single" w:sz="4" w:space="0" w:color="000000"/>
                  <w:left w:val="single" w:sz="4" w:space="0" w:color="000000"/>
                  <w:bottom w:val="single" w:sz="4" w:space="0" w:color="000000"/>
                  <w:right w:val="single" w:sz="4" w:space="0" w:color="000000"/>
                </w:tcBorders>
                <w:vAlign w:val="center"/>
              </w:tcPr>
            </w:tcPrChange>
          </w:tcPr>
          <w:p w:rsidR="00F82491" w:rsidRPr="000E6354" w:rsidRDefault="00AA6980" w:rsidP="0011259B">
            <w:pPr>
              <w:widowControl/>
              <w:spacing w:line="360" w:lineRule="auto"/>
              <w:rPr>
                <w:rFonts w:ascii="Times" w:hAnsi="Times" w:cs="Times"/>
                <w:kern w:val="0"/>
                <w:szCs w:val="21"/>
                <w:rPrChange w:id="1668" w:author="zjstone" w:date="2018-03-21T19:50:00Z">
                  <w:rPr>
                    <w:rFonts w:ascii="Times" w:hAnsi="Times" w:cs="Times"/>
                    <w:kern w:val="0"/>
                    <w:sz w:val="16"/>
                    <w:szCs w:val="16"/>
                  </w:rPr>
                </w:rPrChange>
              </w:rPr>
              <w:pPrChange w:id="1669" w:author="zjstone" w:date="2018-03-21T19:58:00Z">
                <w:pPr>
                  <w:widowControl/>
                  <w:spacing w:line="200" w:lineRule="exact"/>
                  <w:jc w:val="center"/>
                </w:pPr>
              </w:pPrChange>
            </w:pPr>
            <w:r w:rsidRPr="000E6354">
              <w:rPr>
                <w:rFonts w:ascii="Times" w:hAnsi="Times" w:cs="Times"/>
                <w:szCs w:val="21"/>
                <w:rPrChange w:id="1670" w:author="zjstone" w:date="2018-03-21T19:50:00Z">
                  <w:rPr>
                    <w:rFonts w:ascii="Times" w:hAnsi="Times" w:cs="Times"/>
                    <w:sz w:val="16"/>
                    <w:szCs w:val="16"/>
                  </w:rPr>
                </w:rPrChange>
              </w:rPr>
              <w:t xml:space="preserve">direct </w:t>
            </w:r>
          </w:p>
        </w:tc>
        <w:tc>
          <w:tcPr>
            <w:tcW w:w="1736" w:type="pct"/>
            <w:tcBorders>
              <w:top w:val="single" w:sz="4" w:space="0" w:color="000000"/>
              <w:left w:val="single" w:sz="4" w:space="0" w:color="000000"/>
              <w:bottom w:val="single" w:sz="4" w:space="0" w:color="000000"/>
              <w:right w:val="single" w:sz="4" w:space="0" w:color="000000"/>
            </w:tcBorders>
            <w:vAlign w:val="center"/>
            <w:tcPrChange w:id="1671" w:author="zjstone" w:date="2018-03-21T19:50:00Z">
              <w:tcPr>
                <w:tcW w:w="1443" w:type="dxa"/>
                <w:tcBorders>
                  <w:top w:val="single" w:sz="4" w:space="0" w:color="000000"/>
                  <w:left w:val="single" w:sz="4" w:space="0" w:color="000000"/>
                  <w:bottom w:val="single" w:sz="4" w:space="0" w:color="000000"/>
                  <w:right w:val="single" w:sz="4" w:space="0" w:color="000000"/>
                </w:tcBorders>
                <w:vAlign w:val="center"/>
              </w:tcPr>
            </w:tcPrChange>
          </w:tcPr>
          <w:p w:rsidR="00F82491" w:rsidRPr="000E6354" w:rsidRDefault="00AA6980" w:rsidP="0011259B">
            <w:pPr>
              <w:widowControl/>
              <w:spacing w:line="360" w:lineRule="auto"/>
              <w:rPr>
                <w:rFonts w:ascii="Times" w:hAnsi="Times" w:cs="Times"/>
                <w:kern w:val="0"/>
                <w:szCs w:val="21"/>
                <w:rPrChange w:id="1672" w:author="zjstone" w:date="2018-03-21T19:50:00Z">
                  <w:rPr>
                    <w:rFonts w:ascii="Times" w:hAnsi="Times" w:cs="Times"/>
                    <w:kern w:val="0"/>
                    <w:sz w:val="16"/>
                    <w:szCs w:val="16"/>
                  </w:rPr>
                </w:rPrChange>
              </w:rPr>
              <w:pPrChange w:id="1673" w:author="zjstone" w:date="2018-03-21T19:58:00Z">
                <w:pPr>
                  <w:widowControl/>
                  <w:spacing w:line="200" w:lineRule="exact"/>
                  <w:jc w:val="center"/>
                </w:pPr>
              </w:pPrChange>
            </w:pPr>
            <w:r w:rsidRPr="000E6354">
              <w:rPr>
                <w:rFonts w:ascii="Times" w:hAnsi="Times" w:cs="Times"/>
                <w:szCs w:val="21"/>
                <w:rPrChange w:id="1674" w:author="zjstone" w:date="2018-03-21T19:50:00Z">
                  <w:rPr>
                    <w:rFonts w:ascii="Times" w:hAnsi="Times" w:cs="Times"/>
                    <w:sz w:val="16"/>
                    <w:szCs w:val="16"/>
                  </w:rPr>
                </w:rPrChange>
              </w:rPr>
              <w:t>through reverse proxy</w:t>
            </w:r>
          </w:p>
        </w:tc>
        <w:tc>
          <w:tcPr>
            <w:tcW w:w="732" w:type="pct"/>
            <w:tcBorders>
              <w:top w:val="single" w:sz="4" w:space="0" w:color="000000"/>
              <w:left w:val="single" w:sz="4" w:space="0" w:color="000000"/>
              <w:bottom w:val="single" w:sz="4" w:space="0" w:color="000000"/>
              <w:right w:val="single" w:sz="4" w:space="0" w:color="000000"/>
            </w:tcBorders>
            <w:vAlign w:val="center"/>
            <w:tcPrChange w:id="1675" w:author="zjstone" w:date="2018-03-21T19:50:00Z">
              <w:tcPr>
                <w:tcW w:w="608" w:type="dxa"/>
                <w:tcBorders>
                  <w:top w:val="single" w:sz="4" w:space="0" w:color="000000"/>
                  <w:left w:val="single" w:sz="4" w:space="0" w:color="000000"/>
                  <w:bottom w:val="single" w:sz="4" w:space="0" w:color="000000"/>
                  <w:right w:val="single" w:sz="4" w:space="0" w:color="000000"/>
                </w:tcBorders>
                <w:vAlign w:val="center"/>
              </w:tcPr>
            </w:tcPrChange>
          </w:tcPr>
          <w:p w:rsidR="00F82491" w:rsidRPr="000E6354" w:rsidRDefault="00AA6980" w:rsidP="0011259B">
            <w:pPr>
              <w:widowControl/>
              <w:spacing w:line="360" w:lineRule="auto"/>
              <w:rPr>
                <w:rFonts w:ascii="Times" w:hAnsi="Times" w:cs="Times"/>
                <w:kern w:val="0"/>
                <w:szCs w:val="21"/>
                <w:rPrChange w:id="1676" w:author="zjstone" w:date="2018-03-21T19:50:00Z">
                  <w:rPr>
                    <w:rFonts w:ascii="Times" w:hAnsi="Times" w:cs="Times"/>
                    <w:kern w:val="0"/>
                    <w:sz w:val="16"/>
                    <w:szCs w:val="16"/>
                  </w:rPr>
                </w:rPrChange>
              </w:rPr>
              <w:pPrChange w:id="1677" w:author="zjstone" w:date="2018-03-21T19:58:00Z">
                <w:pPr>
                  <w:widowControl/>
                  <w:spacing w:line="200" w:lineRule="exact"/>
                  <w:jc w:val="center"/>
                </w:pPr>
              </w:pPrChange>
            </w:pPr>
            <w:r w:rsidRPr="000E6354">
              <w:rPr>
                <w:rFonts w:ascii="Times" w:hAnsi="Times" w:cs="Times"/>
                <w:kern w:val="0"/>
                <w:szCs w:val="21"/>
                <w:rPrChange w:id="1678" w:author="zjstone" w:date="2018-03-21T19:50:00Z">
                  <w:rPr>
                    <w:rFonts w:ascii="Times" w:hAnsi="Times" w:cs="Times"/>
                    <w:kern w:val="0"/>
                    <w:sz w:val="16"/>
                    <w:szCs w:val="16"/>
                  </w:rPr>
                </w:rPrChange>
              </w:rPr>
              <w:t>AURLS</w:t>
            </w:r>
          </w:p>
        </w:tc>
      </w:tr>
      <w:tr w:rsidR="00F82491" w:rsidRPr="000E6354" w:rsidTr="000E6354">
        <w:trPr>
          <w:trHeight w:val="285"/>
          <w:jc w:val="center"/>
          <w:trPrChange w:id="1679" w:author="zjstone" w:date="2018-03-21T19:50:00Z">
            <w:trPr>
              <w:trHeight w:val="285"/>
              <w:jc w:val="center"/>
            </w:trPr>
          </w:trPrChange>
        </w:trPr>
        <w:tc>
          <w:tcPr>
            <w:tcW w:w="1966" w:type="pct"/>
            <w:tcBorders>
              <w:top w:val="single" w:sz="4" w:space="0" w:color="000000"/>
              <w:left w:val="single" w:sz="4" w:space="0" w:color="000000"/>
              <w:bottom w:val="single" w:sz="4" w:space="0" w:color="000000"/>
              <w:right w:val="single" w:sz="4" w:space="0" w:color="000000"/>
            </w:tcBorders>
            <w:vAlign w:val="center"/>
            <w:tcPrChange w:id="1680" w:author="zjstone" w:date="2018-03-21T19:50:00Z">
              <w:tcPr>
                <w:tcW w:w="1634" w:type="dxa"/>
                <w:tcBorders>
                  <w:top w:val="single" w:sz="4" w:space="0" w:color="000000"/>
                  <w:left w:val="single" w:sz="4" w:space="0" w:color="000000"/>
                  <w:bottom w:val="single" w:sz="4" w:space="0" w:color="000000"/>
                  <w:right w:val="single" w:sz="4" w:space="0" w:color="000000"/>
                </w:tcBorders>
                <w:vAlign w:val="center"/>
              </w:tcPr>
            </w:tcPrChange>
          </w:tcPr>
          <w:p w:rsidR="00F82491" w:rsidRPr="000E6354" w:rsidRDefault="00AA6980" w:rsidP="0011259B">
            <w:pPr>
              <w:widowControl/>
              <w:spacing w:line="360" w:lineRule="auto"/>
              <w:rPr>
                <w:rFonts w:ascii="Times" w:hAnsi="Times" w:cs="Times"/>
                <w:kern w:val="0"/>
                <w:szCs w:val="21"/>
                <w:rPrChange w:id="1681" w:author="zjstone" w:date="2018-03-21T19:50:00Z">
                  <w:rPr>
                    <w:rFonts w:ascii="Times" w:hAnsi="Times" w:cs="Times"/>
                    <w:kern w:val="0"/>
                    <w:sz w:val="16"/>
                    <w:szCs w:val="16"/>
                  </w:rPr>
                </w:rPrChange>
              </w:rPr>
              <w:pPrChange w:id="1682" w:author="zjstone" w:date="2018-03-21T19:58:00Z">
                <w:pPr>
                  <w:widowControl/>
                  <w:spacing w:line="200" w:lineRule="exact"/>
                </w:pPr>
              </w:pPrChange>
            </w:pPr>
            <w:r w:rsidRPr="000E6354">
              <w:rPr>
                <w:rFonts w:ascii="Times" w:hAnsi="Times" w:cs="Times"/>
                <w:kern w:val="0"/>
                <w:szCs w:val="21"/>
                <w:rPrChange w:id="1683" w:author="zjstone" w:date="2018-03-21T19:50:00Z">
                  <w:rPr>
                    <w:rFonts w:ascii="Times" w:hAnsi="Times" w:cs="Times"/>
                    <w:kern w:val="0"/>
                    <w:sz w:val="16"/>
                    <w:szCs w:val="16"/>
                  </w:rPr>
                </w:rPrChange>
              </w:rPr>
              <w:t>Total number of requests</w:t>
            </w:r>
          </w:p>
        </w:tc>
        <w:tc>
          <w:tcPr>
            <w:tcW w:w="566" w:type="pct"/>
            <w:tcBorders>
              <w:top w:val="single" w:sz="4" w:space="0" w:color="000000"/>
              <w:left w:val="single" w:sz="4" w:space="0" w:color="000000"/>
              <w:bottom w:val="single" w:sz="4" w:space="0" w:color="000000"/>
              <w:right w:val="single" w:sz="4" w:space="0" w:color="000000"/>
            </w:tcBorders>
            <w:vAlign w:val="center"/>
            <w:tcPrChange w:id="1684" w:author="zjstone" w:date="2018-03-21T19:50:00Z">
              <w:tcPr>
                <w:tcW w:w="470" w:type="dxa"/>
                <w:tcBorders>
                  <w:top w:val="single" w:sz="4" w:space="0" w:color="000000"/>
                  <w:left w:val="single" w:sz="4" w:space="0" w:color="000000"/>
                  <w:bottom w:val="single" w:sz="4" w:space="0" w:color="000000"/>
                  <w:right w:val="single" w:sz="4" w:space="0" w:color="000000"/>
                </w:tcBorders>
                <w:vAlign w:val="center"/>
              </w:tcPr>
            </w:tcPrChange>
          </w:tcPr>
          <w:p w:rsidR="00F82491" w:rsidRPr="000E6354" w:rsidRDefault="00AA6980" w:rsidP="0011259B">
            <w:pPr>
              <w:widowControl/>
              <w:spacing w:line="360" w:lineRule="auto"/>
              <w:rPr>
                <w:rFonts w:ascii="Times" w:hAnsi="Times" w:cs="Times"/>
                <w:kern w:val="0"/>
                <w:szCs w:val="21"/>
                <w:rPrChange w:id="1685" w:author="zjstone" w:date="2018-03-21T19:50:00Z">
                  <w:rPr>
                    <w:rFonts w:ascii="Times" w:hAnsi="Times" w:cs="Times"/>
                    <w:kern w:val="0"/>
                    <w:sz w:val="16"/>
                    <w:szCs w:val="16"/>
                  </w:rPr>
                </w:rPrChange>
              </w:rPr>
              <w:pPrChange w:id="1686" w:author="zjstone" w:date="2018-03-21T19:58:00Z">
                <w:pPr>
                  <w:widowControl/>
                  <w:spacing w:line="200" w:lineRule="exact"/>
                  <w:jc w:val="center"/>
                </w:pPr>
              </w:pPrChange>
            </w:pPr>
            <w:r w:rsidRPr="000E6354">
              <w:rPr>
                <w:rFonts w:ascii="Times" w:hAnsi="Times" w:cs="Times"/>
                <w:kern w:val="0"/>
                <w:szCs w:val="21"/>
                <w:rPrChange w:id="1687" w:author="zjstone" w:date="2018-03-21T19:50:00Z">
                  <w:rPr>
                    <w:rFonts w:ascii="Times" w:hAnsi="Times" w:cs="Times"/>
                    <w:kern w:val="0"/>
                    <w:sz w:val="16"/>
                    <w:szCs w:val="16"/>
                  </w:rPr>
                </w:rPrChange>
              </w:rPr>
              <w:t>4269</w:t>
            </w:r>
          </w:p>
        </w:tc>
        <w:tc>
          <w:tcPr>
            <w:tcW w:w="1736" w:type="pct"/>
            <w:tcBorders>
              <w:top w:val="single" w:sz="4" w:space="0" w:color="000000"/>
              <w:left w:val="single" w:sz="4" w:space="0" w:color="000000"/>
              <w:bottom w:val="single" w:sz="4" w:space="0" w:color="000000"/>
              <w:right w:val="single" w:sz="4" w:space="0" w:color="000000"/>
            </w:tcBorders>
            <w:vAlign w:val="center"/>
            <w:tcPrChange w:id="1688" w:author="zjstone" w:date="2018-03-21T19:50:00Z">
              <w:tcPr>
                <w:tcW w:w="1443" w:type="dxa"/>
                <w:tcBorders>
                  <w:top w:val="single" w:sz="4" w:space="0" w:color="000000"/>
                  <w:left w:val="single" w:sz="4" w:space="0" w:color="000000"/>
                  <w:bottom w:val="single" w:sz="4" w:space="0" w:color="000000"/>
                  <w:right w:val="single" w:sz="4" w:space="0" w:color="000000"/>
                </w:tcBorders>
                <w:vAlign w:val="center"/>
              </w:tcPr>
            </w:tcPrChange>
          </w:tcPr>
          <w:p w:rsidR="00F82491" w:rsidRPr="000E6354" w:rsidRDefault="00AA6980" w:rsidP="0011259B">
            <w:pPr>
              <w:widowControl/>
              <w:spacing w:line="360" w:lineRule="auto"/>
              <w:rPr>
                <w:rFonts w:ascii="Times" w:hAnsi="Times" w:cs="Times"/>
                <w:kern w:val="0"/>
                <w:szCs w:val="21"/>
                <w:rPrChange w:id="1689" w:author="zjstone" w:date="2018-03-21T19:50:00Z">
                  <w:rPr>
                    <w:rFonts w:ascii="Times" w:hAnsi="Times" w:cs="Times"/>
                    <w:kern w:val="0"/>
                    <w:sz w:val="16"/>
                    <w:szCs w:val="16"/>
                  </w:rPr>
                </w:rPrChange>
              </w:rPr>
              <w:pPrChange w:id="1690" w:author="zjstone" w:date="2018-03-21T19:58:00Z">
                <w:pPr>
                  <w:widowControl/>
                  <w:spacing w:line="200" w:lineRule="exact"/>
                  <w:jc w:val="center"/>
                </w:pPr>
              </w:pPrChange>
            </w:pPr>
            <w:r w:rsidRPr="000E6354">
              <w:rPr>
                <w:rFonts w:ascii="Times" w:hAnsi="Times" w:cs="Times"/>
                <w:kern w:val="0"/>
                <w:szCs w:val="21"/>
                <w:rPrChange w:id="1691" w:author="zjstone" w:date="2018-03-21T19:50:00Z">
                  <w:rPr>
                    <w:rFonts w:ascii="Times" w:hAnsi="Times" w:cs="Times"/>
                    <w:kern w:val="0"/>
                    <w:sz w:val="16"/>
                    <w:szCs w:val="16"/>
                  </w:rPr>
                </w:rPrChange>
              </w:rPr>
              <w:t>4197</w:t>
            </w:r>
          </w:p>
        </w:tc>
        <w:tc>
          <w:tcPr>
            <w:tcW w:w="732" w:type="pct"/>
            <w:tcBorders>
              <w:top w:val="single" w:sz="4" w:space="0" w:color="000000"/>
              <w:left w:val="single" w:sz="4" w:space="0" w:color="000000"/>
              <w:bottom w:val="single" w:sz="4" w:space="0" w:color="000000"/>
              <w:right w:val="single" w:sz="4" w:space="0" w:color="000000"/>
            </w:tcBorders>
            <w:vAlign w:val="center"/>
            <w:tcPrChange w:id="1692" w:author="zjstone" w:date="2018-03-21T19:50:00Z">
              <w:tcPr>
                <w:tcW w:w="608" w:type="dxa"/>
                <w:tcBorders>
                  <w:top w:val="single" w:sz="4" w:space="0" w:color="000000"/>
                  <w:left w:val="single" w:sz="4" w:space="0" w:color="000000"/>
                  <w:bottom w:val="single" w:sz="4" w:space="0" w:color="000000"/>
                  <w:right w:val="single" w:sz="4" w:space="0" w:color="000000"/>
                </w:tcBorders>
                <w:vAlign w:val="center"/>
              </w:tcPr>
            </w:tcPrChange>
          </w:tcPr>
          <w:p w:rsidR="00F82491" w:rsidRPr="000E6354" w:rsidRDefault="00AA6980" w:rsidP="0011259B">
            <w:pPr>
              <w:widowControl/>
              <w:spacing w:line="360" w:lineRule="auto"/>
              <w:rPr>
                <w:rFonts w:ascii="Times" w:hAnsi="Times" w:cs="Times"/>
                <w:kern w:val="0"/>
                <w:szCs w:val="21"/>
                <w:rPrChange w:id="1693" w:author="zjstone" w:date="2018-03-21T19:50:00Z">
                  <w:rPr>
                    <w:rFonts w:ascii="Times" w:hAnsi="Times" w:cs="Times"/>
                    <w:kern w:val="0"/>
                    <w:sz w:val="16"/>
                    <w:szCs w:val="16"/>
                  </w:rPr>
                </w:rPrChange>
              </w:rPr>
              <w:pPrChange w:id="1694" w:author="zjstone" w:date="2018-03-21T19:58:00Z">
                <w:pPr>
                  <w:widowControl/>
                  <w:spacing w:line="200" w:lineRule="exact"/>
                  <w:jc w:val="center"/>
                </w:pPr>
              </w:pPrChange>
            </w:pPr>
            <w:r w:rsidRPr="000E6354">
              <w:rPr>
                <w:rFonts w:ascii="Times" w:hAnsi="Times" w:cs="Times"/>
                <w:kern w:val="0"/>
                <w:szCs w:val="21"/>
                <w:rPrChange w:id="1695" w:author="zjstone" w:date="2018-03-21T19:50:00Z">
                  <w:rPr>
                    <w:rFonts w:ascii="Times" w:hAnsi="Times" w:cs="Times"/>
                    <w:kern w:val="0"/>
                    <w:sz w:val="16"/>
                    <w:szCs w:val="16"/>
                  </w:rPr>
                </w:rPrChange>
              </w:rPr>
              <w:t>4148</w:t>
            </w:r>
          </w:p>
        </w:tc>
      </w:tr>
    </w:tbl>
    <w:p w:rsidR="00F82491" w:rsidRPr="000E6354" w:rsidRDefault="00AA6980" w:rsidP="0011259B">
      <w:pPr>
        <w:pStyle w:val="a4"/>
        <w:autoSpaceDE w:val="0"/>
        <w:autoSpaceDN w:val="0"/>
        <w:adjustRightInd w:val="0"/>
        <w:spacing w:after="120" w:line="360" w:lineRule="auto"/>
        <w:jc w:val="both"/>
        <w:rPr>
          <w:rFonts w:ascii="Times" w:hAnsi="Times" w:cs="Times"/>
          <w:color w:val="000000" w:themeColor="text1"/>
          <w:kern w:val="0"/>
          <w:sz w:val="24"/>
          <w:szCs w:val="24"/>
          <w:rPrChange w:id="1696" w:author="zjstone" w:date="2018-03-21T19:49:00Z">
            <w:rPr>
              <w:rFonts w:ascii="Times" w:hAnsi="Times" w:cs="Times"/>
              <w:color w:val="000000" w:themeColor="text1"/>
              <w:kern w:val="0"/>
              <w:sz w:val="20"/>
              <w:szCs w:val="20"/>
            </w:rPr>
          </w:rPrChange>
        </w:rPr>
        <w:pPrChange w:id="1697" w:author="zjstone" w:date="2018-03-21T19:58:00Z">
          <w:pPr>
            <w:pStyle w:val="a4"/>
            <w:autoSpaceDE w:val="0"/>
            <w:autoSpaceDN w:val="0"/>
            <w:adjustRightInd w:val="0"/>
            <w:spacing w:after="120" w:line="240" w:lineRule="exact"/>
            <w:jc w:val="both"/>
          </w:pPr>
        </w:pPrChange>
      </w:pPr>
      <w:bookmarkStart w:id="1698" w:name="OLE_LINK84"/>
      <w:r w:rsidRPr="000E6354">
        <w:rPr>
          <w:rFonts w:ascii="Times" w:hAnsi="Times" w:cs="Times"/>
          <w:color w:val="000000" w:themeColor="text1"/>
          <w:kern w:val="0"/>
          <w:sz w:val="24"/>
          <w:szCs w:val="24"/>
          <w:rPrChange w:id="1699" w:author="zjstone" w:date="2018-03-21T19:49:00Z">
            <w:rPr>
              <w:rFonts w:ascii="Times" w:hAnsi="Times" w:cs="Times"/>
              <w:color w:val="000000" w:themeColor="text1"/>
              <w:kern w:val="0"/>
              <w:sz w:val="20"/>
              <w:szCs w:val="20"/>
            </w:rPr>
          </w:rPrChange>
        </w:rPr>
        <w:t>Fig 7(a) shows the throughput under the three access conditions.</w:t>
      </w:r>
      <w:r w:rsidR="0099439F" w:rsidRPr="000E6354">
        <w:rPr>
          <w:rFonts w:ascii="Times" w:hAnsi="Times" w:cs="Times"/>
          <w:color w:val="000000" w:themeColor="text1"/>
          <w:kern w:val="0"/>
          <w:sz w:val="24"/>
          <w:szCs w:val="24"/>
          <w:rPrChange w:id="1700" w:author="zjstone" w:date="2018-03-21T19:49:00Z">
            <w:rPr>
              <w:rFonts w:ascii="Times" w:hAnsi="Times" w:cs="Times"/>
              <w:color w:val="000000" w:themeColor="text1"/>
              <w:kern w:val="0"/>
              <w:sz w:val="20"/>
              <w:szCs w:val="20"/>
            </w:rPr>
          </w:rPrChange>
        </w:rPr>
        <w:t xml:space="preserve"> </w:t>
      </w:r>
      <w:r w:rsidR="008D2735" w:rsidRPr="000E6354">
        <w:rPr>
          <w:rFonts w:ascii="Times" w:hAnsi="Times" w:cs="Times"/>
          <w:color w:val="000000" w:themeColor="text1"/>
          <w:kern w:val="0"/>
          <w:sz w:val="24"/>
          <w:szCs w:val="24"/>
          <w:rPrChange w:id="1701" w:author="zjstone" w:date="2018-03-21T19:49:00Z">
            <w:rPr>
              <w:rFonts w:ascii="Times" w:hAnsi="Times" w:cs="Times"/>
              <w:color w:val="000000" w:themeColor="text1"/>
              <w:kern w:val="0"/>
              <w:sz w:val="20"/>
              <w:szCs w:val="20"/>
            </w:rPr>
          </w:rPrChange>
        </w:rPr>
        <w:t>I</w:t>
      </w:r>
      <w:r w:rsidRPr="000E6354">
        <w:rPr>
          <w:rFonts w:ascii="Times" w:hAnsi="Times" w:cs="Times"/>
          <w:color w:val="000000" w:themeColor="text1"/>
          <w:kern w:val="0"/>
          <w:sz w:val="24"/>
          <w:szCs w:val="24"/>
          <w:rPrChange w:id="1702" w:author="zjstone" w:date="2018-03-21T19:49:00Z">
            <w:rPr>
              <w:rFonts w:ascii="Times" w:hAnsi="Times" w:cs="Times"/>
              <w:color w:val="000000" w:themeColor="text1"/>
              <w:kern w:val="0"/>
              <w:sz w:val="20"/>
              <w:szCs w:val="20"/>
            </w:rPr>
          </w:rPrChange>
        </w:rPr>
        <w:t xml:space="preserve">n the three cases, the </w:t>
      </w:r>
      <w:r w:rsidR="00011ED0" w:rsidRPr="000E6354">
        <w:rPr>
          <w:rFonts w:ascii="Times" w:hAnsi="Times" w:cs="Times"/>
          <w:color w:val="000000" w:themeColor="text1"/>
          <w:kern w:val="0"/>
          <w:sz w:val="24"/>
          <w:szCs w:val="24"/>
          <w:rPrChange w:id="1703" w:author="zjstone" w:date="2018-03-21T19:49:00Z">
            <w:rPr>
              <w:rFonts w:ascii="Times" w:hAnsi="Times" w:cs="Times"/>
              <w:color w:val="000000" w:themeColor="text1"/>
              <w:kern w:val="0"/>
              <w:sz w:val="20"/>
              <w:szCs w:val="20"/>
            </w:rPr>
          </w:rPrChange>
        </w:rPr>
        <w:t xml:space="preserve">through </w:t>
      </w:r>
      <w:r w:rsidRPr="000E6354">
        <w:rPr>
          <w:rFonts w:ascii="Times" w:hAnsi="Times" w:cs="Times"/>
          <w:color w:val="000000" w:themeColor="text1"/>
          <w:kern w:val="0"/>
          <w:sz w:val="24"/>
          <w:szCs w:val="24"/>
          <w:rPrChange w:id="1704" w:author="zjstone" w:date="2018-03-21T19:49:00Z">
            <w:rPr>
              <w:rFonts w:ascii="Times" w:hAnsi="Times" w:cs="Times"/>
              <w:color w:val="000000" w:themeColor="text1"/>
              <w:kern w:val="0"/>
              <w:sz w:val="20"/>
              <w:szCs w:val="20"/>
            </w:rPr>
          </w:rPrChange>
        </w:rPr>
        <w:t xml:space="preserve">per second of the system is basically the same, especially </w:t>
      </w:r>
      <w:r w:rsidR="00011ED0" w:rsidRPr="000E6354">
        <w:rPr>
          <w:rFonts w:ascii="Times" w:hAnsi="Times" w:cs="Times"/>
          <w:color w:val="000000" w:themeColor="text1"/>
          <w:kern w:val="0"/>
          <w:sz w:val="24"/>
          <w:szCs w:val="24"/>
          <w:rPrChange w:id="1705" w:author="zjstone" w:date="2018-03-21T19:49:00Z">
            <w:rPr>
              <w:rFonts w:ascii="Times" w:hAnsi="Times" w:cs="Times"/>
              <w:color w:val="000000" w:themeColor="text1"/>
              <w:kern w:val="0"/>
              <w:sz w:val="20"/>
              <w:szCs w:val="20"/>
            </w:rPr>
          </w:rPrChange>
        </w:rPr>
        <w:t xml:space="preserve">in the case with fewer </w:t>
      </w:r>
      <w:r w:rsidRPr="000E6354">
        <w:rPr>
          <w:rFonts w:ascii="Times" w:hAnsi="Times" w:cs="Times"/>
          <w:color w:val="000000" w:themeColor="text1"/>
          <w:kern w:val="0"/>
          <w:sz w:val="24"/>
          <w:szCs w:val="24"/>
          <w:rPrChange w:id="1706" w:author="zjstone" w:date="2018-03-21T19:49:00Z">
            <w:rPr>
              <w:rFonts w:ascii="Times" w:hAnsi="Times" w:cs="Times"/>
              <w:color w:val="000000" w:themeColor="text1"/>
              <w:kern w:val="0"/>
              <w:sz w:val="20"/>
              <w:szCs w:val="20"/>
            </w:rPr>
          </w:rPrChange>
        </w:rPr>
        <w:t xml:space="preserve">concurrent </w:t>
      </w:r>
      <w:r w:rsidR="00011ED0" w:rsidRPr="000E6354">
        <w:rPr>
          <w:rFonts w:ascii="Times" w:hAnsi="Times" w:cs="Times"/>
          <w:color w:val="000000" w:themeColor="text1"/>
          <w:kern w:val="0"/>
          <w:sz w:val="24"/>
          <w:szCs w:val="24"/>
          <w:rPrChange w:id="1707" w:author="zjstone" w:date="2018-03-21T19:49:00Z">
            <w:rPr>
              <w:rFonts w:ascii="Times" w:hAnsi="Times" w:cs="Times"/>
              <w:color w:val="000000" w:themeColor="text1"/>
              <w:kern w:val="0"/>
              <w:sz w:val="20"/>
              <w:szCs w:val="20"/>
            </w:rPr>
          </w:rPrChange>
        </w:rPr>
        <w:t>users</w:t>
      </w:r>
      <w:r w:rsidRPr="000E6354">
        <w:rPr>
          <w:rFonts w:ascii="Times" w:hAnsi="Times" w:cs="Times"/>
          <w:color w:val="000000" w:themeColor="text1"/>
          <w:kern w:val="0"/>
          <w:sz w:val="24"/>
          <w:szCs w:val="24"/>
          <w:rPrChange w:id="1708" w:author="zjstone" w:date="2018-03-21T19:49:00Z">
            <w:rPr>
              <w:rFonts w:ascii="Times" w:hAnsi="Times" w:cs="Times"/>
              <w:color w:val="000000" w:themeColor="text1"/>
              <w:kern w:val="0"/>
              <w:sz w:val="20"/>
              <w:szCs w:val="20"/>
            </w:rPr>
          </w:rPrChange>
        </w:rPr>
        <w:t xml:space="preserve">. </w:t>
      </w:r>
      <w:bookmarkStart w:id="1709" w:name="OLE_LINK85"/>
      <w:r w:rsidR="009E52B6" w:rsidRPr="000E6354">
        <w:rPr>
          <w:rFonts w:ascii="Times" w:hAnsi="Times" w:cs="Times"/>
          <w:color w:val="000000" w:themeColor="text1"/>
          <w:kern w:val="0"/>
          <w:sz w:val="24"/>
          <w:szCs w:val="24"/>
          <w:rPrChange w:id="1710" w:author="zjstone" w:date="2018-03-21T19:49:00Z">
            <w:rPr>
              <w:rFonts w:ascii="Times" w:hAnsi="Times" w:cs="Times"/>
              <w:color w:val="000000" w:themeColor="text1"/>
              <w:kern w:val="0"/>
              <w:sz w:val="20"/>
              <w:szCs w:val="20"/>
            </w:rPr>
          </w:rPrChange>
        </w:rPr>
        <w:t>Fig 7(b) shows the average response time under the three access conditions. T</w:t>
      </w:r>
      <w:r w:rsidR="00F23783" w:rsidRPr="000E6354">
        <w:rPr>
          <w:rFonts w:ascii="Times" w:hAnsi="Times" w:cs="Times"/>
          <w:color w:val="000000" w:themeColor="text1"/>
          <w:kern w:val="0"/>
          <w:sz w:val="24"/>
          <w:szCs w:val="24"/>
          <w:rPrChange w:id="1711" w:author="zjstone" w:date="2018-03-21T19:49:00Z">
            <w:rPr>
              <w:rFonts w:ascii="Times" w:hAnsi="Times" w:cs="Times"/>
              <w:color w:val="000000" w:themeColor="text1"/>
              <w:kern w:val="0"/>
              <w:sz w:val="20"/>
              <w:szCs w:val="20"/>
            </w:rPr>
          </w:rPrChange>
        </w:rPr>
        <w:t xml:space="preserve">he average response time </w:t>
      </w:r>
      <w:r w:rsidR="003422D8" w:rsidRPr="000E6354">
        <w:rPr>
          <w:rFonts w:ascii="Times" w:hAnsi="Times" w:cs="Times"/>
          <w:color w:val="000000" w:themeColor="text1"/>
          <w:kern w:val="0"/>
          <w:sz w:val="24"/>
          <w:szCs w:val="24"/>
          <w:rPrChange w:id="1712" w:author="zjstone" w:date="2018-03-21T19:49:00Z">
            <w:rPr>
              <w:rFonts w:ascii="Times" w:hAnsi="Times" w:cs="Times"/>
              <w:color w:val="000000" w:themeColor="text1"/>
              <w:kern w:val="0"/>
              <w:sz w:val="20"/>
              <w:szCs w:val="20"/>
            </w:rPr>
          </w:rPrChange>
        </w:rPr>
        <w:t xml:space="preserve">is increasing </w:t>
      </w:r>
      <w:r w:rsidR="00F23783" w:rsidRPr="000E6354">
        <w:rPr>
          <w:rFonts w:ascii="Times" w:hAnsi="Times" w:cs="Times"/>
          <w:color w:val="000000" w:themeColor="text1"/>
          <w:kern w:val="0"/>
          <w:sz w:val="24"/>
          <w:szCs w:val="24"/>
          <w:rPrChange w:id="1713" w:author="zjstone" w:date="2018-03-21T19:49:00Z">
            <w:rPr>
              <w:rFonts w:ascii="Times" w:hAnsi="Times" w:cs="Times"/>
              <w:color w:val="000000" w:themeColor="text1"/>
              <w:kern w:val="0"/>
              <w:sz w:val="20"/>
              <w:szCs w:val="20"/>
            </w:rPr>
          </w:rPrChange>
        </w:rPr>
        <w:t>after using the proxy server or AULRS defense</w:t>
      </w:r>
      <w:bookmarkEnd w:id="1709"/>
      <w:r w:rsidRPr="000E6354">
        <w:rPr>
          <w:rFonts w:ascii="Times" w:hAnsi="Times" w:cs="Times"/>
          <w:color w:val="000000" w:themeColor="text1"/>
          <w:kern w:val="0"/>
          <w:sz w:val="24"/>
          <w:szCs w:val="24"/>
          <w:rPrChange w:id="1714" w:author="zjstone" w:date="2018-03-21T19:49:00Z">
            <w:rPr>
              <w:rFonts w:ascii="Times" w:hAnsi="Times" w:cs="Times"/>
              <w:color w:val="000000" w:themeColor="text1"/>
              <w:kern w:val="0"/>
              <w:sz w:val="20"/>
              <w:szCs w:val="20"/>
            </w:rPr>
          </w:rPrChange>
        </w:rPr>
        <w:t xml:space="preserve">. </w:t>
      </w:r>
      <w:r w:rsidR="00B947C3" w:rsidRPr="000E6354">
        <w:rPr>
          <w:rFonts w:ascii="Times" w:hAnsi="Times" w:cs="Times"/>
          <w:color w:val="000000" w:themeColor="text1"/>
          <w:kern w:val="0"/>
          <w:sz w:val="24"/>
          <w:szCs w:val="24"/>
          <w:rPrChange w:id="1715" w:author="zjstone" w:date="2018-03-21T19:49:00Z">
            <w:rPr>
              <w:rFonts w:ascii="Times" w:hAnsi="Times" w:cs="Times"/>
              <w:color w:val="000000" w:themeColor="text1"/>
              <w:kern w:val="0"/>
              <w:sz w:val="20"/>
              <w:szCs w:val="20"/>
            </w:rPr>
          </w:rPrChange>
        </w:rPr>
        <w:t>From Fig 7(b), we can find</w:t>
      </w:r>
      <w:r w:rsidRPr="000E6354">
        <w:rPr>
          <w:rFonts w:ascii="Times" w:hAnsi="Times" w:cs="Times"/>
          <w:color w:val="000000" w:themeColor="text1"/>
          <w:kern w:val="0"/>
          <w:sz w:val="24"/>
          <w:szCs w:val="24"/>
          <w:rPrChange w:id="1716" w:author="zjstone" w:date="2018-03-21T19:49:00Z">
            <w:rPr>
              <w:rFonts w:ascii="Times" w:hAnsi="Times" w:cs="Times"/>
              <w:color w:val="000000" w:themeColor="text1"/>
              <w:kern w:val="0"/>
              <w:sz w:val="20"/>
              <w:szCs w:val="20"/>
            </w:rPr>
          </w:rPrChange>
        </w:rPr>
        <w:t xml:space="preserve"> </w:t>
      </w:r>
      <w:r w:rsidRPr="000E6354">
        <w:rPr>
          <w:rFonts w:ascii="Times" w:hAnsi="Times" w:cs="Times"/>
          <w:color w:val="000000" w:themeColor="text1"/>
          <w:kern w:val="0"/>
          <w:sz w:val="24"/>
          <w:szCs w:val="24"/>
          <w:rPrChange w:id="1717" w:author="zjstone" w:date="2018-03-21T19:49:00Z">
            <w:rPr>
              <w:rFonts w:ascii="Times" w:hAnsi="Times" w:cs="Times"/>
              <w:color w:val="000000" w:themeColor="text1"/>
              <w:kern w:val="0"/>
              <w:sz w:val="20"/>
              <w:szCs w:val="20"/>
            </w:rPr>
          </w:rPrChange>
        </w:rPr>
        <w:lastRenderedPageBreak/>
        <w:t>that increas</w:t>
      </w:r>
      <w:r w:rsidR="00B947C3" w:rsidRPr="000E6354">
        <w:rPr>
          <w:rFonts w:ascii="Times" w:hAnsi="Times" w:cs="Times"/>
          <w:color w:val="000000" w:themeColor="text1"/>
          <w:kern w:val="0"/>
          <w:sz w:val="24"/>
          <w:szCs w:val="24"/>
          <w:rPrChange w:id="1718" w:author="zjstone" w:date="2018-03-21T19:49:00Z">
            <w:rPr>
              <w:rFonts w:ascii="Times" w:hAnsi="Times" w:cs="Times"/>
              <w:color w:val="000000" w:themeColor="text1"/>
              <w:kern w:val="0"/>
              <w:sz w:val="20"/>
              <w:szCs w:val="20"/>
            </w:rPr>
          </w:rPrChange>
        </w:rPr>
        <w:t>ing</w:t>
      </w:r>
      <w:r w:rsidRPr="000E6354">
        <w:rPr>
          <w:rFonts w:ascii="Times" w:hAnsi="Times" w:cs="Times"/>
          <w:color w:val="000000" w:themeColor="text1"/>
          <w:kern w:val="0"/>
          <w:sz w:val="24"/>
          <w:szCs w:val="24"/>
          <w:rPrChange w:id="1719" w:author="zjstone" w:date="2018-03-21T19:49:00Z">
            <w:rPr>
              <w:rFonts w:ascii="Times" w:hAnsi="Times" w:cs="Times"/>
              <w:color w:val="000000" w:themeColor="text1"/>
              <w:kern w:val="0"/>
              <w:sz w:val="20"/>
              <w:szCs w:val="20"/>
            </w:rPr>
          </w:rPrChange>
        </w:rPr>
        <w:t xml:space="preserve"> in the average response time in the AURLS is caused by the use of </w:t>
      </w:r>
      <w:r w:rsidR="003C4969" w:rsidRPr="000E6354">
        <w:rPr>
          <w:rFonts w:ascii="Times" w:hAnsi="Times" w:cs="Times"/>
          <w:color w:val="000000" w:themeColor="text1"/>
          <w:kern w:val="0"/>
          <w:sz w:val="24"/>
          <w:szCs w:val="24"/>
          <w:rPrChange w:id="1720" w:author="zjstone" w:date="2018-03-21T19:49:00Z">
            <w:rPr>
              <w:rFonts w:ascii="Times" w:hAnsi="Times" w:cs="Times"/>
              <w:color w:val="000000" w:themeColor="text1"/>
              <w:kern w:val="0"/>
              <w:sz w:val="20"/>
              <w:szCs w:val="20"/>
            </w:rPr>
          </w:rPrChange>
        </w:rPr>
        <w:t xml:space="preserve">the </w:t>
      </w:r>
      <w:r w:rsidRPr="000E6354">
        <w:rPr>
          <w:rFonts w:ascii="Times" w:hAnsi="Times" w:cs="Times"/>
          <w:color w:val="000000" w:themeColor="text1"/>
          <w:kern w:val="0"/>
          <w:sz w:val="24"/>
          <w:szCs w:val="24"/>
          <w:rPrChange w:id="1721" w:author="zjstone" w:date="2018-03-21T19:49:00Z">
            <w:rPr>
              <w:rFonts w:ascii="Times" w:hAnsi="Times" w:cs="Times"/>
              <w:color w:val="000000" w:themeColor="text1"/>
              <w:kern w:val="0"/>
              <w:sz w:val="20"/>
              <w:szCs w:val="20"/>
            </w:rPr>
          </w:rPrChange>
        </w:rPr>
        <w:t xml:space="preserve">proxy server, not the URL shifting process and validity check. </w:t>
      </w:r>
    </w:p>
    <w:p w:rsidR="005C51B7" w:rsidRPr="000E6354" w:rsidRDefault="005C51B7" w:rsidP="0011259B">
      <w:pPr>
        <w:pStyle w:val="a4"/>
        <w:autoSpaceDE w:val="0"/>
        <w:autoSpaceDN w:val="0"/>
        <w:adjustRightInd w:val="0"/>
        <w:spacing w:after="120" w:line="360" w:lineRule="auto"/>
        <w:jc w:val="both"/>
        <w:rPr>
          <w:rFonts w:ascii="Times" w:hAnsi="Times" w:cs="Times"/>
          <w:color w:val="000000" w:themeColor="text1"/>
          <w:kern w:val="0"/>
          <w:sz w:val="24"/>
          <w:szCs w:val="24"/>
          <w:rPrChange w:id="1722" w:author="zjstone" w:date="2018-03-21T19:49:00Z">
            <w:rPr>
              <w:rFonts w:ascii="Times" w:hAnsi="Times" w:cs="Times"/>
              <w:color w:val="000000" w:themeColor="text1"/>
              <w:kern w:val="0"/>
              <w:sz w:val="20"/>
              <w:szCs w:val="20"/>
            </w:rPr>
          </w:rPrChange>
        </w:rPr>
        <w:pPrChange w:id="1723" w:author="zjstone" w:date="2018-03-21T19:58:00Z">
          <w:pPr>
            <w:pStyle w:val="a4"/>
            <w:autoSpaceDE w:val="0"/>
            <w:autoSpaceDN w:val="0"/>
            <w:adjustRightInd w:val="0"/>
            <w:spacing w:after="120" w:line="240" w:lineRule="exact"/>
            <w:jc w:val="both"/>
          </w:pPr>
        </w:pPrChange>
      </w:pPr>
      <w:bookmarkStart w:id="1724" w:name="OLE_LINK86"/>
      <w:bookmarkEnd w:id="1698"/>
      <w:r w:rsidRPr="000E6354">
        <w:rPr>
          <w:rFonts w:ascii="Times" w:hAnsi="Times" w:cs="Times"/>
          <w:color w:val="000000" w:themeColor="text1"/>
          <w:kern w:val="0"/>
          <w:sz w:val="24"/>
          <w:szCs w:val="24"/>
          <w:rPrChange w:id="1725" w:author="zjstone" w:date="2018-03-21T19:49:00Z">
            <w:rPr>
              <w:rFonts w:ascii="Times" w:hAnsi="Times" w:cs="Times"/>
              <w:color w:val="000000" w:themeColor="text1"/>
              <w:kern w:val="0"/>
              <w:sz w:val="20"/>
              <w:szCs w:val="20"/>
            </w:rPr>
          </w:rPrChange>
        </w:rPr>
        <w:t>In the</w:t>
      </w:r>
      <w:r w:rsidR="009228A8" w:rsidRPr="000E6354">
        <w:rPr>
          <w:rFonts w:ascii="Times" w:hAnsi="Times" w:cs="Times"/>
          <w:color w:val="000000" w:themeColor="text1"/>
          <w:kern w:val="0"/>
          <w:sz w:val="24"/>
          <w:szCs w:val="24"/>
          <w:rPrChange w:id="1726" w:author="zjstone" w:date="2018-03-21T19:49:00Z">
            <w:rPr>
              <w:rFonts w:ascii="Times" w:hAnsi="Times" w:cs="Times"/>
              <w:color w:val="000000" w:themeColor="text1"/>
              <w:kern w:val="0"/>
              <w:sz w:val="20"/>
              <w:szCs w:val="20"/>
            </w:rPr>
          </w:rPrChange>
        </w:rPr>
        <w:t xml:space="preserve"> </w:t>
      </w:r>
      <w:r w:rsidRPr="000E6354">
        <w:rPr>
          <w:rFonts w:ascii="Times" w:hAnsi="Times" w:cs="Times"/>
          <w:color w:val="000000" w:themeColor="text1"/>
          <w:kern w:val="0"/>
          <w:sz w:val="24"/>
          <w:szCs w:val="24"/>
          <w:rPrChange w:id="1727" w:author="zjstone" w:date="2018-03-21T19:49:00Z">
            <w:rPr>
              <w:rFonts w:ascii="Times" w:hAnsi="Times" w:cs="Times"/>
              <w:color w:val="000000" w:themeColor="text1"/>
              <w:kern w:val="0"/>
              <w:sz w:val="20"/>
              <w:szCs w:val="20"/>
            </w:rPr>
          </w:rPrChange>
        </w:rPr>
        <w:t xml:space="preserve">stress test, the number of concurrent users in each test was 400. From the test results shown in Table 2, we can see that the </w:t>
      </w:r>
      <w:r w:rsidR="00BE5D5C" w:rsidRPr="000E6354">
        <w:rPr>
          <w:rFonts w:ascii="Times" w:hAnsi="Times" w:cs="Times"/>
          <w:color w:val="000000" w:themeColor="text1"/>
          <w:kern w:val="0"/>
          <w:sz w:val="24"/>
          <w:szCs w:val="24"/>
          <w:rPrChange w:id="1728" w:author="zjstone" w:date="2018-03-21T19:49:00Z">
            <w:rPr>
              <w:rFonts w:ascii="Times" w:hAnsi="Times" w:cs="Times"/>
              <w:color w:val="000000" w:themeColor="text1"/>
              <w:kern w:val="0"/>
              <w:sz w:val="20"/>
              <w:szCs w:val="20"/>
            </w:rPr>
          </w:rPrChange>
        </w:rPr>
        <w:t xml:space="preserve">loss of system performance caused by </w:t>
      </w:r>
      <w:r w:rsidRPr="000E6354">
        <w:rPr>
          <w:rFonts w:ascii="Times" w:hAnsi="Times" w:cs="Times"/>
          <w:color w:val="000000" w:themeColor="text1"/>
          <w:kern w:val="0"/>
          <w:sz w:val="24"/>
          <w:szCs w:val="24"/>
          <w:rPrChange w:id="1729" w:author="zjstone" w:date="2018-03-21T19:49:00Z">
            <w:rPr>
              <w:rFonts w:ascii="Times" w:hAnsi="Times" w:cs="Times"/>
              <w:color w:val="000000" w:themeColor="text1"/>
              <w:kern w:val="0"/>
              <w:sz w:val="20"/>
              <w:szCs w:val="20"/>
            </w:rPr>
          </w:rPrChange>
        </w:rPr>
        <w:t xml:space="preserve">AURLS method </w:t>
      </w:r>
      <w:r w:rsidR="00BE5D5C" w:rsidRPr="000E6354">
        <w:rPr>
          <w:rFonts w:ascii="Times" w:hAnsi="Times" w:cs="Times"/>
          <w:color w:val="000000" w:themeColor="text1"/>
          <w:kern w:val="0"/>
          <w:sz w:val="24"/>
          <w:szCs w:val="24"/>
          <w:rPrChange w:id="1730" w:author="zjstone" w:date="2018-03-21T19:49:00Z">
            <w:rPr>
              <w:rFonts w:ascii="Times" w:hAnsi="Times" w:cs="Times"/>
              <w:color w:val="000000" w:themeColor="text1"/>
              <w:kern w:val="0"/>
              <w:sz w:val="20"/>
              <w:szCs w:val="20"/>
            </w:rPr>
          </w:rPrChange>
        </w:rPr>
        <w:t xml:space="preserve">is </w:t>
      </w:r>
      <w:r w:rsidRPr="000E6354">
        <w:rPr>
          <w:rFonts w:ascii="Times" w:hAnsi="Times" w:cs="Times"/>
          <w:color w:val="000000" w:themeColor="text1"/>
          <w:kern w:val="0"/>
          <w:sz w:val="24"/>
          <w:szCs w:val="24"/>
          <w:rPrChange w:id="1731" w:author="zjstone" w:date="2018-03-21T19:49:00Z">
            <w:rPr>
              <w:rFonts w:ascii="Times" w:hAnsi="Times" w:cs="Times"/>
              <w:color w:val="000000" w:themeColor="text1"/>
              <w:kern w:val="0"/>
              <w:sz w:val="20"/>
              <w:szCs w:val="20"/>
            </w:rPr>
          </w:rPrChange>
        </w:rPr>
        <w:t xml:space="preserve">insignificant. </w:t>
      </w:r>
      <w:r w:rsidR="00B853F6" w:rsidRPr="000E6354">
        <w:rPr>
          <w:rFonts w:ascii="Times" w:hAnsi="Times" w:cs="Times"/>
          <w:color w:val="000000" w:themeColor="text1"/>
          <w:kern w:val="0"/>
          <w:sz w:val="24"/>
          <w:szCs w:val="24"/>
          <w:rPrChange w:id="1732" w:author="zjstone" w:date="2018-03-21T19:49:00Z">
            <w:rPr>
              <w:rFonts w:ascii="Times" w:hAnsi="Times" w:cs="Times"/>
              <w:color w:val="000000" w:themeColor="text1"/>
              <w:kern w:val="0"/>
              <w:sz w:val="20"/>
              <w:szCs w:val="20"/>
            </w:rPr>
          </w:rPrChange>
        </w:rPr>
        <w:t>Compared with the direct access</w:t>
      </w:r>
      <w:r w:rsidR="00B853F6" w:rsidRPr="000E6354">
        <w:rPr>
          <w:rFonts w:ascii="Times" w:hAnsi="Times" w:cs="Times" w:hint="eastAsia"/>
          <w:color w:val="000000" w:themeColor="text1"/>
          <w:kern w:val="0"/>
          <w:sz w:val="24"/>
          <w:szCs w:val="24"/>
          <w:rPrChange w:id="1733" w:author="zjstone" w:date="2018-03-21T19:49:00Z">
            <w:rPr>
              <w:rFonts w:ascii="Times" w:hAnsi="Times" w:cs="Times" w:hint="eastAsia"/>
              <w:color w:val="000000" w:themeColor="text1"/>
              <w:kern w:val="0"/>
              <w:sz w:val="20"/>
              <w:szCs w:val="20"/>
            </w:rPr>
          </w:rPrChange>
        </w:rPr>
        <w:t xml:space="preserve">, </w:t>
      </w:r>
      <w:r w:rsidRPr="000E6354">
        <w:rPr>
          <w:rFonts w:ascii="Times" w:hAnsi="Times" w:cs="Times"/>
          <w:color w:val="000000" w:themeColor="text1"/>
          <w:kern w:val="0"/>
          <w:sz w:val="24"/>
          <w:szCs w:val="24"/>
          <w:rPrChange w:id="1734" w:author="zjstone" w:date="2018-03-21T19:49:00Z">
            <w:rPr>
              <w:rFonts w:ascii="Times" w:hAnsi="Times" w:cs="Times"/>
              <w:color w:val="000000" w:themeColor="text1"/>
              <w:kern w:val="0"/>
              <w:sz w:val="20"/>
              <w:szCs w:val="20"/>
            </w:rPr>
          </w:rPrChange>
        </w:rPr>
        <w:t xml:space="preserve">the performance loss </w:t>
      </w:r>
      <w:r w:rsidR="00B853F6" w:rsidRPr="000E6354">
        <w:rPr>
          <w:rFonts w:ascii="Times" w:hAnsi="Times" w:cs="Times"/>
          <w:color w:val="000000" w:themeColor="text1"/>
          <w:kern w:val="0"/>
          <w:sz w:val="24"/>
          <w:szCs w:val="24"/>
          <w:rPrChange w:id="1735" w:author="zjstone" w:date="2018-03-21T19:49:00Z">
            <w:rPr>
              <w:rFonts w:ascii="Times" w:hAnsi="Times" w:cs="Times"/>
              <w:color w:val="000000" w:themeColor="text1"/>
              <w:kern w:val="0"/>
              <w:sz w:val="20"/>
              <w:szCs w:val="20"/>
            </w:rPr>
          </w:rPrChange>
        </w:rPr>
        <w:t xml:space="preserve">by using AURLS </w:t>
      </w:r>
      <w:r w:rsidRPr="000E6354">
        <w:rPr>
          <w:rFonts w:ascii="Times" w:hAnsi="Times" w:cs="Times"/>
          <w:color w:val="000000" w:themeColor="text1"/>
          <w:kern w:val="0"/>
          <w:sz w:val="24"/>
          <w:szCs w:val="24"/>
          <w:rPrChange w:id="1736" w:author="zjstone" w:date="2018-03-21T19:49:00Z">
            <w:rPr>
              <w:rFonts w:ascii="Times" w:hAnsi="Times" w:cs="Times"/>
              <w:color w:val="000000" w:themeColor="text1"/>
              <w:kern w:val="0"/>
              <w:sz w:val="20"/>
              <w:szCs w:val="20"/>
            </w:rPr>
          </w:rPrChange>
        </w:rPr>
        <w:t>is less than 3%</w:t>
      </w:r>
      <w:r w:rsidR="00B853F6" w:rsidRPr="000E6354">
        <w:rPr>
          <w:rFonts w:ascii="Times" w:hAnsi="Times" w:cs="Times"/>
          <w:color w:val="000000" w:themeColor="text1"/>
          <w:kern w:val="0"/>
          <w:sz w:val="24"/>
          <w:szCs w:val="24"/>
          <w:rPrChange w:id="1737" w:author="zjstone" w:date="2018-03-21T19:49:00Z">
            <w:rPr>
              <w:rFonts w:ascii="Times" w:hAnsi="Times" w:cs="Times"/>
              <w:color w:val="000000" w:themeColor="text1"/>
              <w:kern w:val="0"/>
              <w:sz w:val="20"/>
              <w:szCs w:val="20"/>
            </w:rPr>
          </w:rPrChange>
        </w:rPr>
        <w:t>. Compared with the proxy way</w:t>
      </w:r>
      <w:r w:rsidR="009B6D85" w:rsidRPr="000E6354">
        <w:rPr>
          <w:rFonts w:ascii="Times" w:hAnsi="Times" w:cs="Times"/>
          <w:color w:val="000000" w:themeColor="text1"/>
          <w:kern w:val="0"/>
          <w:sz w:val="24"/>
          <w:szCs w:val="24"/>
          <w:rPrChange w:id="1738" w:author="zjstone" w:date="2018-03-21T19:49:00Z">
            <w:rPr>
              <w:rFonts w:ascii="Times" w:hAnsi="Times" w:cs="Times"/>
              <w:color w:val="000000" w:themeColor="text1"/>
              <w:kern w:val="0"/>
              <w:sz w:val="20"/>
              <w:szCs w:val="20"/>
            </w:rPr>
          </w:rPrChange>
        </w:rPr>
        <w:t>,</w:t>
      </w:r>
      <w:r w:rsidRPr="000E6354">
        <w:rPr>
          <w:rFonts w:ascii="Times" w:hAnsi="Times" w:cs="Times"/>
          <w:color w:val="000000" w:themeColor="text1"/>
          <w:kern w:val="0"/>
          <w:sz w:val="24"/>
          <w:szCs w:val="24"/>
          <w:rPrChange w:id="1739" w:author="zjstone" w:date="2018-03-21T19:49:00Z">
            <w:rPr>
              <w:rFonts w:ascii="Times" w:hAnsi="Times" w:cs="Times"/>
              <w:color w:val="000000" w:themeColor="text1"/>
              <w:kern w:val="0"/>
              <w:sz w:val="20"/>
              <w:szCs w:val="20"/>
            </w:rPr>
          </w:rPrChange>
        </w:rPr>
        <w:t xml:space="preserve"> </w:t>
      </w:r>
      <w:r w:rsidR="00B853F6" w:rsidRPr="000E6354">
        <w:rPr>
          <w:rFonts w:ascii="Times" w:hAnsi="Times" w:cs="Times"/>
          <w:color w:val="000000" w:themeColor="text1"/>
          <w:kern w:val="0"/>
          <w:sz w:val="24"/>
          <w:szCs w:val="24"/>
          <w:rPrChange w:id="1740" w:author="zjstone" w:date="2018-03-21T19:49:00Z">
            <w:rPr>
              <w:rFonts w:ascii="Times" w:hAnsi="Times" w:cs="Times"/>
              <w:color w:val="000000" w:themeColor="text1"/>
              <w:kern w:val="0"/>
              <w:sz w:val="20"/>
              <w:szCs w:val="20"/>
            </w:rPr>
          </w:rPrChange>
        </w:rPr>
        <w:t xml:space="preserve">the performance loss </w:t>
      </w:r>
      <w:r w:rsidR="005A4612" w:rsidRPr="000E6354">
        <w:rPr>
          <w:rFonts w:ascii="Times" w:hAnsi="Times" w:cs="Times"/>
          <w:color w:val="000000" w:themeColor="text1"/>
          <w:kern w:val="0"/>
          <w:sz w:val="24"/>
          <w:szCs w:val="24"/>
          <w:rPrChange w:id="1741" w:author="zjstone" w:date="2018-03-21T19:49:00Z">
            <w:rPr>
              <w:rFonts w:ascii="Times" w:hAnsi="Times" w:cs="Times"/>
              <w:color w:val="000000" w:themeColor="text1"/>
              <w:kern w:val="0"/>
              <w:sz w:val="20"/>
              <w:szCs w:val="20"/>
            </w:rPr>
          </w:rPrChange>
        </w:rPr>
        <w:t xml:space="preserve">causing </w:t>
      </w:r>
      <w:r w:rsidR="00B853F6" w:rsidRPr="000E6354">
        <w:rPr>
          <w:rFonts w:ascii="Times" w:hAnsi="Times" w:cs="Times"/>
          <w:color w:val="000000" w:themeColor="text1"/>
          <w:kern w:val="0"/>
          <w:sz w:val="24"/>
          <w:szCs w:val="24"/>
          <w:rPrChange w:id="1742" w:author="zjstone" w:date="2018-03-21T19:49:00Z">
            <w:rPr>
              <w:rFonts w:ascii="Times" w:hAnsi="Times" w:cs="Times"/>
              <w:color w:val="000000" w:themeColor="text1"/>
              <w:kern w:val="0"/>
              <w:sz w:val="20"/>
              <w:szCs w:val="20"/>
            </w:rPr>
          </w:rPrChange>
        </w:rPr>
        <w:t xml:space="preserve">by AURLS is </w:t>
      </w:r>
      <w:r w:rsidRPr="000E6354">
        <w:rPr>
          <w:rFonts w:ascii="Times" w:hAnsi="Times" w:cs="Times"/>
          <w:color w:val="000000" w:themeColor="text1"/>
          <w:kern w:val="0"/>
          <w:sz w:val="24"/>
          <w:szCs w:val="24"/>
          <w:rPrChange w:id="1743" w:author="zjstone" w:date="2018-03-21T19:49:00Z">
            <w:rPr>
              <w:rFonts w:ascii="Times" w:hAnsi="Times" w:cs="Times"/>
              <w:color w:val="000000" w:themeColor="text1"/>
              <w:kern w:val="0"/>
              <w:sz w:val="20"/>
              <w:szCs w:val="20"/>
            </w:rPr>
          </w:rPrChange>
        </w:rPr>
        <w:t>less than 1.7%.</w:t>
      </w:r>
    </w:p>
    <w:p w:rsidR="005F69FF" w:rsidRPr="000E6354" w:rsidRDefault="005F69FF" w:rsidP="0011259B">
      <w:pPr>
        <w:pStyle w:val="a4"/>
        <w:autoSpaceDE w:val="0"/>
        <w:autoSpaceDN w:val="0"/>
        <w:adjustRightInd w:val="0"/>
        <w:spacing w:after="120" w:line="360" w:lineRule="auto"/>
        <w:jc w:val="both"/>
        <w:rPr>
          <w:rFonts w:ascii="Times" w:hAnsi="Times" w:cs="Times"/>
          <w:color w:val="000000" w:themeColor="text1"/>
          <w:kern w:val="0"/>
          <w:sz w:val="24"/>
          <w:szCs w:val="24"/>
          <w:rPrChange w:id="1744" w:author="zjstone" w:date="2018-03-21T19:49:00Z">
            <w:rPr>
              <w:rFonts w:ascii="Times" w:hAnsi="Times" w:cs="Times"/>
              <w:color w:val="000000" w:themeColor="text1"/>
              <w:kern w:val="0"/>
              <w:sz w:val="20"/>
              <w:szCs w:val="20"/>
            </w:rPr>
          </w:rPrChange>
        </w:rPr>
        <w:pPrChange w:id="1745" w:author="zjstone" w:date="2018-03-21T19:58:00Z">
          <w:pPr>
            <w:pStyle w:val="a4"/>
            <w:autoSpaceDE w:val="0"/>
            <w:autoSpaceDN w:val="0"/>
            <w:adjustRightInd w:val="0"/>
            <w:spacing w:after="120" w:line="240" w:lineRule="exact"/>
            <w:jc w:val="both"/>
          </w:pPr>
        </w:pPrChange>
      </w:pPr>
      <w:r w:rsidRPr="000E6354">
        <w:rPr>
          <w:rFonts w:ascii="Times" w:hAnsi="Times" w:cs="Times"/>
          <w:color w:val="000000" w:themeColor="text1"/>
          <w:kern w:val="0"/>
          <w:sz w:val="24"/>
          <w:szCs w:val="24"/>
          <w:rPrChange w:id="1746" w:author="zjstone" w:date="2018-03-21T19:49:00Z">
            <w:rPr>
              <w:rFonts w:ascii="Times" w:hAnsi="Times" w:cs="Times"/>
              <w:color w:val="000000" w:themeColor="text1"/>
              <w:kern w:val="0"/>
              <w:sz w:val="20"/>
              <w:szCs w:val="20"/>
            </w:rPr>
          </w:rPrChange>
        </w:rPr>
        <w:t>Both results of load test and stress test show that the AURLS solution does not have a significant impact on system performance.</w:t>
      </w:r>
    </w:p>
    <w:bookmarkEnd w:id="1724"/>
    <w:p w:rsidR="00F82491" w:rsidRPr="000E6354" w:rsidRDefault="006D6F01" w:rsidP="0011259B">
      <w:pPr>
        <w:pStyle w:val="2"/>
        <w:spacing w:before="0" w:after="40" w:line="360" w:lineRule="auto"/>
        <w:rPr>
          <w:rFonts w:ascii="Times" w:hAnsi="Times" w:cs="Times"/>
          <w:sz w:val="24"/>
          <w:szCs w:val="24"/>
          <w:rPrChange w:id="1747" w:author="zjstone" w:date="2018-03-21T19:49:00Z">
            <w:rPr>
              <w:rFonts w:ascii="Times" w:hAnsi="Times" w:cs="Times"/>
              <w:sz w:val="18"/>
              <w:szCs w:val="18"/>
            </w:rPr>
          </w:rPrChange>
        </w:rPr>
        <w:pPrChange w:id="1748" w:author="zjstone" w:date="2018-03-21T19:58:00Z">
          <w:pPr>
            <w:pStyle w:val="2"/>
            <w:spacing w:before="0" w:after="40" w:line="240" w:lineRule="exact"/>
          </w:pPr>
        </w:pPrChange>
      </w:pPr>
      <w:r w:rsidRPr="000E6354">
        <w:rPr>
          <w:rFonts w:ascii="Times" w:hAnsi="Times" w:cs="Times" w:hint="eastAsia"/>
          <w:sz w:val="24"/>
          <w:szCs w:val="24"/>
          <w:rPrChange w:id="1749" w:author="zjstone" w:date="2018-03-21T19:49:00Z">
            <w:rPr>
              <w:rFonts w:ascii="Times" w:hAnsi="Times" w:cs="Times" w:hint="eastAsia"/>
              <w:sz w:val="18"/>
              <w:szCs w:val="18"/>
            </w:rPr>
          </w:rPrChange>
        </w:rPr>
        <w:lastRenderedPageBreak/>
        <w:t>4</w:t>
      </w:r>
      <w:r w:rsidR="00AA6980" w:rsidRPr="000E6354">
        <w:rPr>
          <w:rFonts w:ascii="Times" w:hAnsi="Times" w:cs="Times"/>
          <w:sz w:val="24"/>
          <w:szCs w:val="24"/>
          <w:rPrChange w:id="1750" w:author="zjstone" w:date="2018-03-21T19:49:00Z">
            <w:rPr>
              <w:rFonts w:ascii="Times" w:hAnsi="Times" w:cs="Times"/>
              <w:sz w:val="18"/>
              <w:szCs w:val="18"/>
            </w:rPr>
          </w:rPrChange>
        </w:rPr>
        <w:t xml:space="preserve">.3 </w:t>
      </w:r>
      <w:r w:rsidR="00AA6980" w:rsidRPr="000E6354">
        <w:rPr>
          <w:rFonts w:ascii="Times" w:eastAsiaTheme="minorEastAsia" w:hAnsi="Times" w:cs="Times"/>
          <w:sz w:val="24"/>
          <w:szCs w:val="24"/>
          <w:rPrChange w:id="1751" w:author="zjstone" w:date="2018-03-21T19:49:00Z">
            <w:rPr>
              <w:rFonts w:ascii="Times" w:eastAsiaTheme="minorEastAsia" w:hAnsi="Times" w:cs="Times"/>
              <w:sz w:val="18"/>
              <w:szCs w:val="18"/>
            </w:rPr>
          </w:rPrChange>
        </w:rPr>
        <w:t>Discussion</w:t>
      </w:r>
    </w:p>
    <w:p w:rsidR="00F82491" w:rsidRPr="000E6354" w:rsidRDefault="006D6F01" w:rsidP="0011259B">
      <w:pPr>
        <w:pStyle w:val="2"/>
        <w:spacing w:before="0" w:after="40" w:line="360" w:lineRule="auto"/>
        <w:rPr>
          <w:rFonts w:ascii="Times" w:eastAsiaTheme="minorEastAsia" w:hAnsi="Times" w:cs="Times"/>
          <w:sz w:val="24"/>
          <w:szCs w:val="24"/>
          <w:rPrChange w:id="1752" w:author="zjstone" w:date="2018-03-21T19:49:00Z">
            <w:rPr>
              <w:rFonts w:ascii="Times" w:eastAsiaTheme="minorEastAsia" w:hAnsi="Times" w:cs="Times"/>
              <w:sz w:val="18"/>
              <w:szCs w:val="18"/>
            </w:rPr>
          </w:rPrChange>
        </w:rPr>
        <w:pPrChange w:id="1753" w:author="zjstone" w:date="2018-03-21T19:58:00Z">
          <w:pPr>
            <w:pStyle w:val="2"/>
            <w:spacing w:before="0" w:after="40" w:line="240" w:lineRule="exact"/>
          </w:pPr>
        </w:pPrChange>
      </w:pPr>
      <w:r w:rsidRPr="000E6354">
        <w:rPr>
          <w:rFonts w:ascii="Times" w:eastAsiaTheme="minorEastAsia" w:hAnsi="Times" w:cs="Times" w:hint="eastAsia"/>
          <w:sz w:val="24"/>
          <w:szCs w:val="24"/>
          <w:rPrChange w:id="1754" w:author="zjstone" w:date="2018-03-21T19:49:00Z">
            <w:rPr>
              <w:rFonts w:ascii="Times" w:eastAsiaTheme="minorEastAsia" w:hAnsi="Times" w:cs="Times" w:hint="eastAsia"/>
              <w:sz w:val="18"/>
              <w:szCs w:val="18"/>
            </w:rPr>
          </w:rPrChange>
        </w:rPr>
        <w:t>4</w:t>
      </w:r>
      <w:r w:rsidR="00AA6980" w:rsidRPr="000E6354">
        <w:rPr>
          <w:rFonts w:ascii="Times" w:eastAsiaTheme="minorEastAsia" w:hAnsi="Times" w:cs="Times"/>
          <w:sz w:val="24"/>
          <w:szCs w:val="24"/>
          <w:rPrChange w:id="1755" w:author="zjstone" w:date="2018-03-21T19:49:00Z">
            <w:rPr>
              <w:rFonts w:ascii="Times" w:eastAsiaTheme="minorEastAsia" w:hAnsi="Times" w:cs="Times"/>
              <w:sz w:val="18"/>
              <w:szCs w:val="18"/>
            </w:rPr>
          </w:rPrChange>
        </w:rPr>
        <w:t xml:space="preserve">.3.1 The defense effectiveness of simple URL shifting </w:t>
      </w:r>
    </w:p>
    <w:p w:rsidR="00F82491" w:rsidRPr="000E6354" w:rsidRDefault="00F70E13" w:rsidP="0011259B">
      <w:pPr>
        <w:pStyle w:val="a4"/>
        <w:spacing w:after="120" w:line="360" w:lineRule="auto"/>
        <w:jc w:val="both"/>
        <w:rPr>
          <w:rFonts w:ascii="Times" w:hAnsi="Times" w:cs="Times"/>
          <w:sz w:val="24"/>
          <w:szCs w:val="24"/>
          <w:rPrChange w:id="1756" w:author="zjstone" w:date="2018-03-21T19:49:00Z">
            <w:rPr>
              <w:rFonts w:ascii="Times" w:hAnsi="Times" w:cs="Times"/>
              <w:sz w:val="20"/>
              <w:szCs w:val="20"/>
            </w:rPr>
          </w:rPrChange>
        </w:rPr>
        <w:pPrChange w:id="1757" w:author="zjstone" w:date="2018-03-21T19:58:00Z">
          <w:pPr>
            <w:pStyle w:val="a4"/>
            <w:spacing w:after="120" w:line="240" w:lineRule="exact"/>
            <w:jc w:val="both"/>
          </w:pPr>
        </w:pPrChange>
      </w:pPr>
      <w:bookmarkStart w:id="1758" w:name="OLE_LINK33"/>
      <w:bookmarkStart w:id="1759" w:name="OLE_LINK87"/>
      <w:bookmarkStart w:id="1760" w:name="OLE_LINK88"/>
      <w:r w:rsidRPr="000E6354">
        <w:rPr>
          <w:rFonts w:ascii="Times" w:hAnsi="Times" w:cs="Times"/>
          <w:sz w:val="24"/>
          <w:szCs w:val="24"/>
          <w:rPrChange w:id="1761" w:author="zjstone" w:date="2018-03-21T19:49:00Z">
            <w:rPr>
              <w:rFonts w:ascii="Times" w:hAnsi="Times" w:cs="Times"/>
              <w:sz w:val="20"/>
              <w:szCs w:val="20"/>
            </w:rPr>
          </w:rPrChange>
        </w:rPr>
        <w:t xml:space="preserve">The </w:t>
      </w:r>
      <w:r w:rsidR="00011220" w:rsidRPr="000E6354">
        <w:rPr>
          <w:rFonts w:ascii="Times" w:hAnsi="Times" w:cs="Times"/>
          <w:sz w:val="24"/>
          <w:szCs w:val="24"/>
          <w:rPrChange w:id="1762" w:author="zjstone" w:date="2018-03-21T19:49:00Z">
            <w:rPr>
              <w:rFonts w:ascii="Times" w:hAnsi="Times" w:cs="Times"/>
              <w:sz w:val="18"/>
              <w:szCs w:val="18"/>
            </w:rPr>
          </w:rPrChange>
        </w:rPr>
        <w:t xml:space="preserve">simple </w:t>
      </w:r>
      <w:r w:rsidRPr="000E6354">
        <w:rPr>
          <w:rFonts w:ascii="Times" w:hAnsi="Times" w:cs="Times"/>
          <w:sz w:val="24"/>
          <w:szCs w:val="24"/>
          <w:rPrChange w:id="1763" w:author="zjstone" w:date="2018-03-21T19:49:00Z">
            <w:rPr>
              <w:rFonts w:ascii="Times" w:hAnsi="Times" w:cs="Times"/>
              <w:sz w:val="20"/>
              <w:szCs w:val="20"/>
            </w:rPr>
          </w:rPrChange>
        </w:rPr>
        <w:t>URL shifting method transforms the URLs in the web page by virtual and static URLs generated randomly.</w:t>
      </w:r>
      <w:bookmarkEnd w:id="1758"/>
      <w:r w:rsidR="00AA6980" w:rsidRPr="000E6354">
        <w:rPr>
          <w:rFonts w:ascii="Times" w:hAnsi="Times" w:cs="Times"/>
          <w:sz w:val="24"/>
          <w:szCs w:val="24"/>
          <w:rPrChange w:id="1764" w:author="zjstone" w:date="2018-03-21T19:49:00Z">
            <w:rPr>
              <w:rFonts w:ascii="Times" w:hAnsi="Times" w:cs="Times"/>
              <w:sz w:val="20"/>
              <w:szCs w:val="20"/>
            </w:rPr>
          </w:rPrChange>
        </w:rPr>
        <w:t xml:space="preserve"> Th</w:t>
      </w:r>
      <w:r w:rsidR="00011220" w:rsidRPr="000E6354">
        <w:rPr>
          <w:rFonts w:ascii="Times" w:hAnsi="Times" w:cs="Times"/>
          <w:sz w:val="24"/>
          <w:szCs w:val="24"/>
          <w:rPrChange w:id="1765" w:author="zjstone" w:date="2018-03-21T19:49:00Z">
            <w:rPr>
              <w:rFonts w:ascii="Times" w:hAnsi="Times" w:cs="Times"/>
              <w:sz w:val="20"/>
              <w:szCs w:val="20"/>
            </w:rPr>
          </w:rPrChange>
        </w:rPr>
        <w:t>is</w:t>
      </w:r>
      <w:r w:rsidR="00AA6980" w:rsidRPr="000E6354">
        <w:rPr>
          <w:rFonts w:ascii="Times" w:hAnsi="Times" w:cs="Times"/>
          <w:sz w:val="24"/>
          <w:szCs w:val="24"/>
          <w:rPrChange w:id="1766" w:author="zjstone" w:date="2018-03-21T19:49:00Z">
            <w:rPr>
              <w:rFonts w:ascii="Times" w:hAnsi="Times" w:cs="Times"/>
              <w:sz w:val="20"/>
              <w:szCs w:val="20"/>
            </w:rPr>
          </w:rPrChange>
        </w:rPr>
        <w:t xml:space="preserve"> approach reduces injection points on the web system. However, </w:t>
      </w:r>
      <w:r w:rsidR="00172F86" w:rsidRPr="000E6354">
        <w:rPr>
          <w:rFonts w:ascii="Times" w:hAnsi="Times" w:cs="Times"/>
          <w:sz w:val="24"/>
          <w:szCs w:val="24"/>
          <w:rPrChange w:id="1767" w:author="zjstone" w:date="2018-03-21T19:49:00Z">
            <w:rPr>
              <w:rFonts w:ascii="Times" w:hAnsi="Times" w:cs="Times"/>
              <w:sz w:val="20"/>
              <w:szCs w:val="20"/>
            </w:rPr>
          </w:rPrChange>
        </w:rPr>
        <w:t xml:space="preserve">it </w:t>
      </w:r>
      <w:r w:rsidR="00AA6980" w:rsidRPr="000E6354">
        <w:rPr>
          <w:rFonts w:ascii="Times" w:hAnsi="Times" w:cs="Times"/>
          <w:sz w:val="24"/>
          <w:szCs w:val="24"/>
          <w:rPrChange w:id="1768" w:author="zjstone" w:date="2018-03-21T19:49:00Z">
            <w:rPr>
              <w:rFonts w:ascii="Times" w:hAnsi="Times" w:cs="Times"/>
              <w:sz w:val="20"/>
              <w:szCs w:val="20"/>
            </w:rPr>
          </w:rPrChange>
        </w:rPr>
        <w:t xml:space="preserve">has several shortcomings: </w:t>
      </w:r>
    </w:p>
    <w:p w:rsidR="00F82491" w:rsidRPr="000E6354" w:rsidRDefault="00AA6980" w:rsidP="0011259B">
      <w:pPr>
        <w:pStyle w:val="a4"/>
        <w:spacing w:after="120" w:line="360" w:lineRule="auto"/>
        <w:jc w:val="both"/>
        <w:rPr>
          <w:rFonts w:ascii="Times" w:hAnsi="Times" w:cs="Times"/>
          <w:sz w:val="24"/>
          <w:szCs w:val="24"/>
          <w:rPrChange w:id="1769" w:author="zjstone" w:date="2018-03-21T19:49:00Z">
            <w:rPr>
              <w:rFonts w:ascii="Times" w:hAnsi="Times" w:cs="Times"/>
              <w:sz w:val="20"/>
              <w:szCs w:val="20"/>
            </w:rPr>
          </w:rPrChange>
        </w:rPr>
        <w:pPrChange w:id="1770" w:author="zjstone" w:date="2018-03-21T19:58:00Z">
          <w:pPr>
            <w:pStyle w:val="a4"/>
            <w:spacing w:after="120" w:line="240" w:lineRule="exact"/>
            <w:jc w:val="both"/>
          </w:pPr>
        </w:pPrChange>
      </w:pPr>
      <w:r w:rsidRPr="000E6354">
        <w:rPr>
          <w:rFonts w:ascii="Times" w:hAnsi="Times" w:cs="Times"/>
          <w:sz w:val="24"/>
          <w:szCs w:val="24"/>
          <w:rPrChange w:id="1771" w:author="zjstone" w:date="2018-03-21T19:49:00Z">
            <w:rPr>
              <w:rFonts w:ascii="Times" w:hAnsi="Times" w:cs="Times"/>
              <w:sz w:val="20"/>
              <w:szCs w:val="20"/>
            </w:rPr>
          </w:rPrChange>
        </w:rPr>
        <w:t xml:space="preserve">(1) It cannot prevent the attack using an URL without parameters, such as </w:t>
      </w:r>
      <w:r w:rsidR="008819DD" w:rsidRPr="000E6354">
        <w:rPr>
          <w:rFonts w:ascii="Times" w:hAnsi="Times" w:cs="Times"/>
          <w:sz w:val="24"/>
          <w:szCs w:val="24"/>
          <w:rPrChange w:id="1772" w:author="zjstone" w:date="2018-03-21T19:49:00Z">
            <w:rPr>
              <w:rFonts w:ascii="Times" w:hAnsi="Times" w:cs="Times"/>
              <w:sz w:val="20"/>
              <w:szCs w:val="20"/>
            </w:rPr>
          </w:rPrChange>
        </w:rPr>
        <w:t xml:space="preserve">a </w:t>
      </w:r>
      <w:r w:rsidRPr="000E6354">
        <w:rPr>
          <w:rFonts w:ascii="Times" w:hAnsi="Times" w:cs="Times"/>
          <w:sz w:val="24"/>
          <w:szCs w:val="24"/>
          <w:rPrChange w:id="1773" w:author="zjstone" w:date="2018-03-21T19:49:00Z">
            <w:rPr>
              <w:rFonts w:ascii="Times" w:hAnsi="Times" w:cs="Times"/>
              <w:sz w:val="20"/>
              <w:szCs w:val="20"/>
            </w:rPr>
          </w:rPrChange>
        </w:rPr>
        <w:t>webshell in the form of *.php.</w:t>
      </w:r>
    </w:p>
    <w:p w:rsidR="00F82491" w:rsidRPr="000E6354" w:rsidRDefault="00AA6980" w:rsidP="0011259B">
      <w:pPr>
        <w:pStyle w:val="a4"/>
        <w:spacing w:after="120" w:line="360" w:lineRule="auto"/>
        <w:jc w:val="both"/>
        <w:rPr>
          <w:rFonts w:ascii="Times" w:hAnsi="Times" w:cs="Times"/>
          <w:sz w:val="24"/>
          <w:szCs w:val="24"/>
          <w:rPrChange w:id="1774" w:author="zjstone" w:date="2018-03-21T19:49:00Z">
            <w:rPr>
              <w:rFonts w:ascii="Times" w:hAnsi="Times" w:cs="Times"/>
              <w:sz w:val="20"/>
              <w:szCs w:val="20"/>
            </w:rPr>
          </w:rPrChange>
        </w:rPr>
        <w:pPrChange w:id="1775" w:author="zjstone" w:date="2018-03-21T19:58:00Z">
          <w:pPr>
            <w:pStyle w:val="a4"/>
            <w:spacing w:after="120" w:line="240" w:lineRule="exact"/>
            <w:jc w:val="both"/>
          </w:pPr>
        </w:pPrChange>
      </w:pPr>
      <w:bookmarkStart w:id="1776" w:name="OLE_LINK74"/>
      <w:bookmarkStart w:id="1777" w:name="OLE_LINK48"/>
      <w:bookmarkStart w:id="1778" w:name="OLE_LINK49"/>
      <w:r w:rsidRPr="000E6354">
        <w:rPr>
          <w:rFonts w:ascii="Times" w:hAnsi="Times" w:cs="Times"/>
          <w:sz w:val="24"/>
          <w:szCs w:val="24"/>
          <w:rPrChange w:id="1779" w:author="zjstone" w:date="2018-03-21T19:49:00Z">
            <w:rPr>
              <w:rFonts w:ascii="Times" w:hAnsi="Times" w:cs="Times"/>
              <w:sz w:val="20"/>
              <w:szCs w:val="20"/>
            </w:rPr>
          </w:rPrChange>
        </w:rPr>
        <w:t xml:space="preserve">(2) It cannot </w:t>
      </w:r>
      <w:r w:rsidR="00172F86" w:rsidRPr="000E6354">
        <w:rPr>
          <w:rFonts w:ascii="Times" w:hAnsi="Times" w:cs="Times"/>
          <w:sz w:val="24"/>
          <w:szCs w:val="24"/>
          <w:rPrChange w:id="1780" w:author="zjstone" w:date="2018-03-21T19:49:00Z">
            <w:rPr>
              <w:rFonts w:ascii="Times" w:hAnsi="Times" w:cs="Times"/>
              <w:sz w:val="20"/>
              <w:szCs w:val="20"/>
            </w:rPr>
          </w:rPrChange>
        </w:rPr>
        <w:t xml:space="preserve">associate </w:t>
      </w:r>
      <w:r w:rsidRPr="000E6354">
        <w:rPr>
          <w:rFonts w:ascii="Times" w:hAnsi="Times" w:cs="Times"/>
          <w:sz w:val="24"/>
          <w:szCs w:val="24"/>
          <w:rPrChange w:id="1781" w:author="zjstone" w:date="2018-03-21T19:49:00Z">
            <w:rPr>
              <w:rFonts w:ascii="Times" w:hAnsi="Times" w:cs="Times"/>
              <w:sz w:val="20"/>
              <w:szCs w:val="20"/>
            </w:rPr>
          </w:rPrChange>
        </w:rPr>
        <w:t xml:space="preserve">access </w:t>
      </w:r>
      <w:r w:rsidR="00172F86" w:rsidRPr="000E6354">
        <w:rPr>
          <w:rFonts w:ascii="Times" w:hAnsi="Times" w:cs="Times"/>
          <w:sz w:val="24"/>
          <w:szCs w:val="24"/>
          <w:rPrChange w:id="1782" w:author="zjstone" w:date="2018-03-21T19:49:00Z">
            <w:rPr>
              <w:rFonts w:ascii="Times" w:hAnsi="Times" w:cs="Times"/>
              <w:sz w:val="20"/>
              <w:szCs w:val="20"/>
            </w:rPr>
          </w:rPrChange>
        </w:rPr>
        <w:t xml:space="preserve">with </w:t>
      </w:r>
      <w:r w:rsidRPr="000E6354">
        <w:rPr>
          <w:rFonts w:ascii="Times" w:hAnsi="Times" w:cs="Times"/>
          <w:sz w:val="24"/>
          <w:szCs w:val="24"/>
          <w:rPrChange w:id="1783" w:author="zjstone" w:date="2018-03-21T19:49:00Z">
            <w:rPr>
              <w:rFonts w:ascii="Times" w:hAnsi="Times" w:cs="Times"/>
              <w:sz w:val="20"/>
              <w:szCs w:val="20"/>
            </w:rPr>
          </w:rPrChange>
        </w:rPr>
        <w:t>user resulting in the inability to perform precise user behavior management.</w:t>
      </w:r>
      <w:bookmarkEnd w:id="1776"/>
    </w:p>
    <w:bookmarkEnd w:id="1777"/>
    <w:bookmarkEnd w:id="1778"/>
    <w:p w:rsidR="00F82491" w:rsidRPr="000E6354" w:rsidRDefault="00AA6980" w:rsidP="0011259B">
      <w:pPr>
        <w:pStyle w:val="a4"/>
        <w:spacing w:after="120" w:line="360" w:lineRule="auto"/>
        <w:jc w:val="both"/>
        <w:rPr>
          <w:rFonts w:ascii="Times" w:hAnsi="Times" w:cs="Times"/>
          <w:sz w:val="24"/>
          <w:szCs w:val="24"/>
          <w:rPrChange w:id="1784" w:author="zjstone" w:date="2018-03-21T19:49:00Z">
            <w:rPr>
              <w:rFonts w:ascii="Times" w:hAnsi="Times" w:cs="Times"/>
              <w:sz w:val="20"/>
              <w:szCs w:val="20"/>
            </w:rPr>
          </w:rPrChange>
        </w:rPr>
        <w:pPrChange w:id="1785" w:author="zjstone" w:date="2018-03-21T19:58:00Z">
          <w:pPr>
            <w:pStyle w:val="a4"/>
            <w:spacing w:after="120" w:line="240" w:lineRule="exact"/>
            <w:jc w:val="both"/>
          </w:pPr>
        </w:pPrChange>
      </w:pPr>
      <w:r w:rsidRPr="000E6354">
        <w:rPr>
          <w:rFonts w:ascii="Times" w:hAnsi="Times" w:cs="Times"/>
          <w:sz w:val="24"/>
          <w:szCs w:val="24"/>
          <w:rPrChange w:id="1786" w:author="zjstone" w:date="2018-03-21T19:49:00Z">
            <w:rPr>
              <w:rFonts w:ascii="Times" w:hAnsi="Times" w:cs="Times"/>
              <w:sz w:val="20"/>
              <w:szCs w:val="20"/>
            </w:rPr>
          </w:rPrChange>
        </w:rPr>
        <w:t>(3) It cannot prevent those attacks initiating with virtual URL</w:t>
      </w:r>
      <w:r w:rsidRPr="000E6354">
        <w:rPr>
          <w:sz w:val="24"/>
          <w:szCs w:val="24"/>
          <w:rPrChange w:id="1787" w:author="zjstone" w:date="2018-03-21T19:49:00Z">
            <w:rPr/>
          </w:rPrChange>
        </w:rPr>
        <w:t xml:space="preserve"> </w:t>
      </w:r>
      <w:r w:rsidRPr="000E6354">
        <w:rPr>
          <w:rFonts w:ascii="Times" w:hAnsi="Times" w:cs="Times"/>
          <w:sz w:val="24"/>
          <w:szCs w:val="24"/>
          <w:rPrChange w:id="1788" w:author="zjstone" w:date="2018-03-21T19:49:00Z">
            <w:rPr>
              <w:rFonts w:ascii="Times" w:hAnsi="Times" w:cs="Times"/>
              <w:sz w:val="20"/>
              <w:szCs w:val="20"/>
            </w:rPr>
          </w:rPrChange>
        </w:rPr>
        <w:t>is obtained by the attacker through a visit to the website.</w:t>
      </w:r>
    </w:p>
    <w:bookmarkEnd w:id="1759"/>
    <w:bookmarkEnd w:id="1760"/>
    <w:p w:rsidR="00F82491" w:rsidRPr="000E6354" w:rsidRDefault="006D6F01" w:rsidP="0011259B">
      <w:pPr>
        <w:pStyle w:val="2"/>
        <w:spacing w:before="0" w:after="40" w:line="360" w:lineRule="auto"/>
        <w:rPr>
          <w:rFonts w:ascii="Times" w:eastAsiaTheme="minorEastAsia" w:hAnsi="Times" w:cs="Times"/>
          <w:sz w:val="24"/>
          <w:szCs w:val="24"/>
          <w:rPrChange w:id="1789" w:author="zjstone" w:date="2018-03-21T19:49:00Z">
            <w:rPr>
              <w:rFonts w:ascii="Times" w:eastAsiaTheme="minorEastAsia" w:hAnsi="Times" w:cs="Times"/>
              <w:sz w:val="18"/>
              <w:szCs w:val="18"/>
            </w:rPr>
          </w:rPrChange>
        </w:rPr>
        <w:pPrChange w:id="1790" w:author="zjstone" w:date="2018-03-21T19:58:00Z">
          <w:pPr>
            <w:pStyle w:val="2"/>
            <w:spacing w:before="0" w:after="40" w:line="240" w:lineRule="exact"/>
          </w:pPr>
        </w:pPrChange>
      </w:pPr>
      <w:r w:rsidRPr="000E6354">
        <w:rPr>
          <w:rFonts w:ascii="Times" w:eastAsiaTheme="minorEastAsia" w:hAnsi="Times" w:cs="Times" w:hint="eastAsia"/>
          <w:sz w:val="24"/>
          <w:szCs w:val="24"/>
          <w:rPrChange w:id="1791" w:author="zjstone" w:date="2018-03-21T19:49:00Z">
            <w:rPr>
              <w:rFonts w:ascii="Times" w:eastAsiaTheme="minorEastAsia" w:hAnsi="Times" w:cs="Times" w:hint="eastAsia"/>
              <w:sz w:val="18"/>
              <w:szCs w:val="18"/>
            </w:rPr>
          </w:rPrChange>
        </w:rPr>
        <w:lastRenderedPageBreak/>
        <w:t>4</w:t>
      </w:r>
      <w:r w:rsidR="00AA6980" w:rsidRPr="000E6354">
        <w:rPr>
          <w:rFonts w:ascii="Times" w:eastAsiaTheme="minorEastAsia" w:hAnsi="Times" w:cs="Times"/>
          <w:sz w:val="24"/>
          <w:szCs w:val="24"/>
          <w:rPrChange w:id="1792" w:author="zjstone" w:date="2018-03-21T19:49:00Z">
            <w:rPr>
              <w:rFonts w:ascii="Times" w:eastAsiaTheme="minorEastAsia" w:hAnsi="Times" w:cs="Times"/>
              <w:sz w:val="18"/>
              <w:szCs w:val="18"/>
            </w:rPr>
          </w:rPrChange>
        </w:rPr>
        <w:t xml:space="preserve">.3.2 The defense effectiveness of the virtual URL and </w:t>
      </w:r>
      <w:r w:rsidR="00AA6980" w:rsidRPr="000E6354">
        <w:rPr>
          <w:rFonts w:ascii="Times" w:eastAsiaTheme="minorEastAsia" w:hAnsi="Times" w:cs="Times" w:hint="eastAsia"/>
          <w:sz w:val="24"/>
          <w:szCs w:val="24"/>
          <w:rPrChange w:id="1793" w:author="zjstone" w:date="2018-03-21T19:49:00Z">
            <w:rPr>
              <w:rFonts w:ascii="Times" w:eastAsiaTheme="minorEastAsia" w:hAnsi="Times" w:cs="Times" w:hint="eastAsia"/>
              <w:sz w:val="18"/>
              <w:szCs w:val="18"/>
            </w:rPr>
          </w:rPrChange>
        </w:rPr>
        <w:t xml:space="preserve">user </w:t>
      </w:r>
      <w:r w:rsidR="00376555" w:rsidRPr="000E6354">
        <w:rPr>
          <w:rFonts w:ascii="Times" w:eastAsiaTheme="minorEastAsia" w:hAnsi="Times" w:cs="Times" w:hint="eastAsia"/>
          <w:sz w:val="24"/>
          <w:szCs w:val="24"/>
          <w:rPrChange w:id="1794" w:author="zjstone" w:date="2018-03-21T19:49:00Z">
            <w:rPr>
              <w:rFonts w:ascii="Times" w:eastAsiaTheme="minorEastAsia" w:hAnsi="Times" w:cs="Times" w:hint="eastAsia"/>
              <w:sz w:val="18"/>
              <w:szCs w:val="18"/>
            </w:rPr>
          </w:rPrChange>
        </w:rPr>
        <w:t>identity</w:t>
      </w:r>
      <w:r w:rsidR="00AA6980" w:rsidRPr="000E6354">
        <w:rPr>
          <w:rFonts w:ascii="Times" w:eastAsiaTheme="minorEastAsia" w:hAnsi="Times" w:cs="Times"/>
          <w:sz w:val="24"/>
          <w:szCs w:val="24"/>
          <w:rPrChange w:id="1795" w:author="zjstone" w:date="2018-03-21T19:49:00Z">
            <w:rPr>
              <w:rFonts w:ascii="Times" w:eastAsiaTheme="minorEastAsia" w:hAnsi="Times" w:cs="Times"/>
              <w:sz w:val="18"/>
              <w:szCs w:val="18"/>
            </w:rPr>
          </w:rPrChange>
        </w:rPr>
        <w:t xml:space="preserve"> binding mechanism </w:t>
      </w:r>
    </w:p>
    <w:p w:rsidR="00F82491" w:rsidRPr="000E6354" w:rsidRDefault="00D948BA" w:rsidP="0011259B">
      <w:pPr>
        <w:pStyle w:val="a4"/>
        <w:spacing w:after="120" w:line="360" w:lineRule="auto"/>
        <w:jc w:val="both"/>
        <w:rPr>
          <w:rFonts w:ascii="Times" w:hAnsi="Times" w:cs="Times"/>
          <w:sz w:val="24"/>
          <w:szCs w:val="24"/>
          <w:rPrChange w:id="1796" w:author="zjstone" w:date="2018-03-21T19:49:00Z">
            <w:rPr>
              <w:rFonts w:ascii="Times" w:hAnsi="Times" w:cs="Times"/>
              <w:sz w:val="20"/>
              <w:szCs w:val="20"/>
            </w:rPr>
          </w:rPrChange>
        </w:rPr>
        <w:pPrChange w:id="1797" w:author="zjstone" w:date="2018-03-21T19:58:00Z">
          <w:pPr>
            <w:pStyle w:val="a4"/>
            <w:spacing w:after="120" w:line="240" w:lineRule="exact"/>
            <w:jc w:val="both"/>
          </w:pPr>
        </w:pPrChange>
      </w:pPr>
      <w:bookmarkStart w:id="1798" w:name="OLE_LINK89"/>
      <w:bookmarkStart w:id="1799" w:name="OLE_LINK75"/>
      <w:r w:rsidRPr="000E6354">
        <w:rPr>
          <w:rFonts w:ascii="Times" w:hAnsi="Times" w:cs="Times"/>
          <w:sz w:val="24"/>
          <w:szCs w:val="24"/>
          <w:rPrChange w:id="1800" w:author="zjstone" w:date="2018-03-21T19:49:00Z">
            <w:rPr>
              <w:rFonts w:ascii="Times" w:hAnsi="Times" w:cs="Times"/>
              <w:sz w:val="20"/>
              <w:szCs w:val="20"/>
            </w:rPr>
          </w:rPrChange>
        </w:rPr>
        <w:t xml:space="preserve">The binding mechanism of virtual URL and user's </w:t>
      </w:r>
      <w:r w:rsidR="00376555" w:rsidRPr="000E6354">
        <w:rPr>
          <w:rFonts w:ascii="Times" w:hAnsi="Times" w:cs="Times"/>
          <w:sz w:val="24"/>
          <w:szCs w:val="24"/>
          <w:rPrChange w:id="1801" w:author="zjstone" w:date="2018-03-21T19:49:00Z">
            <w:rPr>
              <w:rFonts w:ascii="Times" w:hAnsi="Times" w:cs="Times"/>
              <w:sz w:val="20"/>
              <w:szCs w:val="20"/>
            </w:rPr>
          </w:rPrChange>
        </w:rPr>
        <w:t>identity</w:t>
      </w:r>
      <w:r w:rsidRPr="000E6354">
        <w:rPr>
          <w:rFonts w:ascii="Times" w:hAnsi="Times" w:cs="Times"/>
          <w:sz w:val="24"/>
          <w:szCs w:val="24"/>
          <w:rPrChange w:id="1802" w:author="zjstone" w:date="2018-03-21T19:49:00Z">
            <w:rPr>
              <w:rFonts w:ascii="Times" w:hAnsi="Times" w:cs="Times"/>
              <w:sz w:val="20"/>
              <w:szCs w:val="20"/>
            </w:rPr>
          </w:rPrChange>
        </w:rPr>
        <w:t xml:space="preserve"> addresses the second and the third of the above shortcomings. This technique is applied to identify the same user’s requests. By this technique, we can not only effectively allow the precise management of user behavior, but also prevent the hacker using the known virtual URL attack after the theft of others’ cookie.</w:t>
      </w:r>
      <w:bookmarkEnd w:id="1798"/>
      <w:r w:rsidR="00AA6980" w:rsidRPr="000E6354">
        <w:rPr>
          <w:rFonts w:ascii="Times" w:hAnsi="Times" w:cs="Times"/>
          <w:sz w:val="24"/>
          <w:szCs w:val="24"/>
          <w:rPrChange w:id="1803" w:author="zjstone" w:date="2018-03-21T19:49:00Z">
            <w:rPr>
              <w:rFonts w:ascii="Times" w:hAnsi="Times" w:cs="Times"/>
              <w:sz w:val="20"/>
              <w:szCs w:val="20"/>
            </w:rPr>
          </w:rPrChange>
        </w:rPr>
        <w:t xml:space="preserve"> </w:t>
      </w:r>
    </w:p>
    <w:bookmarkEnd w:id="1799"/>
    <w:p w:rsidR="00F82491" w:rsidRPr="000E6354" w:rsidRDefault="006D6F01" w:rsidP="0011259B">
      <w:pPr>
        <w:pStyle w:val="2"/>
        <w:spacing w:before="0" w:after="40" w:line="360" w:lineRule="auto"/>
        <w:rPr>
          <w:rFonts w:ascii="Times" w:eastAsiaTheme="minorEastAsia" w:hAnsi="Times" w:cs="Times"/>
          <w:sz w:val="24"/>
          <w:szCs w:val="24"/>
          <w:rPrChange w:id="1804" w:author="zjstone" w:date="2018-03-21T19:49:00Z">
            <w:rPr>
              <w:rFonts w:ascii="Times" w:eastAsiaTheme="minorEastAsia" w:hAnsi="Times" w:cs="Times"/>
              <w:sz w:val="18"/>
              <w:szCs w:val="18"/>
            </w:rPr>
          </w:rPrChange>
        </w:rPr>
        <w:pPrChange w:id="1805" w:author="zjstone" w:date="2018-03-21T19:58:00Z">
          <w:pPr>
            <w:pStyle w:val="2"/>
            <w:spacing w:before="0" w:after="40" w:line="240" w:lineRule="exact"/>
          </w:pPr>
        </w:pPrChange>
      </w:pPr>
      <w:r w:rsidRPr="000E6354">
        <w:rPr>
          <w:rFonts w:ascii="Times" w:eastAsiaTheme="minorEastAsia" w:hAnsi="Times" w:cs="Times" w:hint="eastAsia"/>
          <w:sz w:val="24"/>
          <w:szCs w:val="24"/>
          <w:rPrChange w:id="1806" w:author="zjstone" w:date="2018-03-21T19:49:00Z">
            <w:rPr>
              <w:rFonts w:ascii="Times" w:eastAsiaTheme="minorEastAsia" w:hAnsi="Times" w:cs="Times" w:hint="eastAsia"/>
              <w:sz w:val="18"/>
              <w:szCs w:val="18"/>
            </w:rPr>
          </w:rPrChange>
        </w:rPr>
        <w:t>4</w:t>
      </w:r>
      <w:r w:rsidR="00AA6980" w:rsidRPr="000E6354">
        <w:rPr>
          <w:rFonts w:ascii="Times" w:eastAsiaTheme="minorEastAsia" w:hAnsi="Times" w:cs="Times"/>
          <w:sz w:val="24"/>
          <w:szCs w:val="24"/>
          <w:rPrChange w:id="1807" w:author="zjstone" w:date="2018-03-21T19:49:00Z">
            <w:rPr>
              <w:rFonts w:ascii="Times" w:eastAsiaTheme="minorEastAsia" w:hAnsi="Times" w:cs="Times"/>
              <w:sz w:val="18"/>
              <w:szCs w:val="18"/>
            </w:rPr>
          </w:rPrChange>
        </w:rPr>
        <w:t xml:space="preserve">.3.3 The defense effectiveness of the URL </w:t>
      </w:r>
      <w:r w:rsidR="006C0B8D" w:rsidRPr="000E6354">
        <w:rPr>
          <w:rFonts w:ascii="Times" w:eastAsiaTheme="minorEastAsia" w:hAnsi="Times" w:cs="Times"/>
          <w:sz w:val="24"/>
          <w:szCs w:val="24"/>
          <w:rPrChange w:id="1808" w:author="zjstone" w:date="2018-03-21T19:49:00Z">
            <w:rPr>
              <w:rFonts w:ascii="Times" w:eastAsiaTheme="minorEastAsia" w:hAnsi="Times" w:cs="Times"/>
              <w:sz w:val="18"/>
              <w:szCs w:val="18"/>
            </w:rPr>
          </w:rPrChange>
        </w:rPr>
        <w:t>whitelist</w:t>
      </w:r>
    </w:p>
    <w:p w:rsidR="00F82491" w:rsidRPr="000E6354" w:rsidRDefault="00AA6980" w:rsidP="0011259B">
      <w:pPr>
        <w:pStyle w:val="a4"/>
        <w:spacing w:after="120" w:line="360" w:lineRule="auto"/>
        <w:jc w:val="both"/>
        <w:rPr>
          <w:rFonts w:ascii="Times" w:hAnsi="Times" w:cs="Times"/>
          <w:sz w:val="24"/>
          <w:szCs w:val="24"/>
          <w:rPrChange w:id="1809" w:author="zjstone" w:date="2018-03-21T19:49:00Z">
            <w:rPr>
              <w:rFonts w:ascii="Times" w:hAnsi="Times" w:cs="Times"/>
              <w:sz w:val="20"/>
              <w:szCs w:val="20"/>
            </w:rPr>
          </w:rPrChange>
        </w:rPr>
        <w:pPrChange w:id="1810" w:author="zjstone" w:date="2018-03-21T19:58:00Z">
          <w:pPr>
            <w:pStyle w:val="a4"/>
            <w:spacing w:after="120" w:line="240" w:lineRule="exact"/>
            <w:jc w:val="both"/>
          </w:pPr>
        </w:pPrChange>
      </w:pPr>
      <w:bookmarkStart w:id="1811" w:name="OLE_LINK90"/>
      <w:r w:rsidRPr="000E6354">
        <w:rPr>
          <w:rFonts w:ascii="Times" w:hAnsi="Times" w:cs="Times"/>
          <w:sz w:val="24"/>
          <w:szCs w:val="24"/>
          <w:rPrChange w:id="1812" w:author="zjstone" w:date="2018-03-21T19:49:00Z">
            <w:rPr>
              <w:rFonts w:ascii="Times" w:hAnsi="Times" w:cs="Times"/>
              <w:sz w:val="20"/>
              <w:szCs w:val="20"/>
            </w:rPr>
          </w:rPrChange>
        </w:rPr>
        <w:t xml:space="preserve">The URL </w:t>
      </w:r>
      <w:r w:rsidR="006C0B8D" w:rsidRPr="000E6354">
        <w:rPr>
          <w:rFonts w:ascii="Times" w:hAnsi="Times" w:cs="Times"/>
          <w:sz w:val="24"/>
          <w:szCs w:val="24"/>
          <w:rPrChange w:id="1813" w:author="zjstone" w:date="2018-03-21T19:49:00Z">
            <w:rPr>
              <w:rFonts w:ascii="Times" w:hAnsi="Times" w:cs="Times"/>
              <w:sz w:val="20"/>
              <w:szCs w:val="20"/>
            </w:rPr>
          </w:rPrChange>
        </w:rPr>
        <w:t>whitelist</w:t>
      </w:r>
      <w:r w:rsidRPr="000E6354">
        <w:rPr>
          <w:rFonts w:ascii="Times" w:hAnsi="Times" w:cs="Times"/>
          <w:sz w:val="24"/>
          <w:szCs w:val="24"/>
          <w:rPrChange w:id="1814" w:author="zjstone" w:date="2018-03-21T19:49:00Z">
            <w:rPr>
              <w:rFonts w:ascii="Times" w:hAnsi="Times" w:cs="Times"/>
              <w:sz w:val="20"/>
              <w:szCs w:val="20"/>
            </w:rPr>
          </w:rPrChange>
        </w:rPr>
        <w:t xml:space="preserve"> addresses the first of the above shortcomings. Whitelist is always applied in a simple application environment. In general, web applications </w:t>
      </w:r>
      <w:r w:rsidRPr="000E6354">
        <w:rPr>
          <w:rFonts w:ascii="Times" w:hAnsi="Times" w:cs="Times"/>
          <w:sz w:val="24"/>
          <w:szCs w:val="24"/>
          <w:rPrChange w:id="1815" w:author="zjstone" w:date="2018-03-21T19:49:00Z">
            <w:rPr>
              <w:rFonts w:ascii="Times" w:hAnsi="Times" w:cs="Times"/>
              <w:sz w:val="20"/>
              <w:szCs w:val="20"/>
            </w:rPr>
          </w:rPrChange>
        </w:rPr>
        <w:lastRenderedPageBreak/>
        <w:t xml:space="preserve">belong to a complex application environment and can only apply blacklist. Because of the application of URL shifting, and URL binding mechanism, each request can accurately associate with a user so making it practical for </w:t>
      </w:r>
      <w:r w:rsidR="006C0B8D" w:rsidRPr="000E6354">
        <w:rPr>
          <w:rFonts w:ascii="Times" w:hAnsi="Times" w:cs="Times"/>
          <w:sz w:val="24"/>
          <w:szCs w:val="24"/>
          <w:rPrChange w:id="1816" w:author="zjstone" w:date="2018-03-21T19:49:00Z">
            <w:rPr>
              <w:rFonts w:ascii="Times" w:hAnsi="Times" w:cs="Times"/>
              <w:sz w:val="20"/>
              <w:szCs w:val="20"/>
            </w:rPr>
          </w:rPrChange>
        </w:rPr>
        <w:t>whitelist</w:t>
      </w:r>
      <w:r w:rsidRPr="000E6354">
        <w:rPr>
          <w:rFonts w:ascii="Times" w:hAnsi="Times" w:cs="Times"/>
          <w:sz w:val="24"/>
          <w:szCs w:val="24"/>
          <w:rPrChange w:id="1817" w:author="zjstone" w:date="2018-03-21T19:49:00Z">
            <w:rPr>
              <w:rFonts w:ascii="Times" w:hAnsi="Times" w:cs="Times"/>
              <w:sz w:val="20"/>
              <w:szCs w:val="20"/>
            </w:rPr>
          </w:rPrChange>
        </w:rPr>
        <w:t xml:space="preserve"> technology. By </w:t>
      </w:r>
      <w:r w:rsidR="002E53F7" w:rsidRPr="000E6354">
        <w:rPr>
          <w:rFonts w:ascii="Times" w:hAnsi="Times" w:cs="Times"/>
          <w:sz w:val="24"/>
          <w:szCs w:val="24"/>
          <w:rPrChange w:id="1818" w:author="zjstone" w:date="2018-03-21T19:49:00Z">
            <w:rPr>
              <w:rFonts w:ascii="Times" w:hAnsi="Times" w:cs="Times"/>
              <w:sz w:val="20"/>
              <w:szCs w:val="20"/>
            </w:rPr>
          </w:rPrChange>
        </w:rPr>
        <w:t xml:space="preserve">the </w:t>
      </w:r>
      <w:r w:rsidR="006C0B8D" w:rsidRPr="000E6354">
        <w:rPr>
          <w:rFonts w:ascii="Times" w:hAnsi="Times" w:cs="Times"/>
          <w:sz w:val="24"/>
          <w:szCs w:val="24"/>
          <w:rPrChange w:id="1819" w:author="zjstone" w:date="2018-03-21T19:49:00Z">
            <w:rPr>
              <w:rFonts w:ascii="Times" w:hAnsi="Times" w:cs="Times"/>
              <w:sz w:val="20"/>
              <w:szCs w:val="20"/>
            </w:rPr>
          </w:rPrChange>
        </w:rPr>
        <w:t>whitelist</w:t>
      </w:r>
      <w:r w:rsidRPr="000E6354">
        <w:rPr>
          <w:rFonts w:ascii="Times" w:hAnsi="Times" w:cs="Times"/>
          <w:sz w:val="24"/>
          <w:szCs w:val="24"/>
          <w:rPrChange w:id="1820" w:author="zjstone" w:date="2018-03-21T19:49:00Z">
            <w:rPr>
              <w:rFonts w:ascii="Times" w:hAnsi="Times" w:cs="Times"/>
              <w:sz w:val="20"/>
              <w:szCs w:val="20"/>
            </w:rPr>
          </w:rPrChange>
        </w:rPr>
        <w:t xml:space="preserve">, we cannot only defend against attack using a URL without parameters and </w:t>
      </w:r>
      <w:r w:rsidRPr="000E6354">
        <w:rPr>
          <w:rFonts w:ascii="Times" w:hAnsi="Times" w:cs="Times" w:hint="eastAsia"/>
          <w:sz w:val="24"/>
          <w:szCs w:val="24"/>
          <w:rPrChange w:id="1821" w:author="zjstone" w:date="2018-03-21T19:49:00Z">
            <w:rPr>
              <w:rFonts w:ascii="Times" w:hAnsi="Times" w:cs="Times" w:hint="eastAsia"/>
              <w:sz w:val="20"/>
              <w:szCs w:val="20"/>
            </w:rPr>
          </w:rPrChange>
        </w:rPr>
        <w:t>path traversal vulnerability, but also can</w:t>
      </w:r>
      <w:r w:rsidRPr="000E6354">
        <w:rPr>
          <w:rFonts w:ascii="Times" w:hAnsi="Times" w:cs="Times"/>
          <w:sz w:val="24"/>
          <w:szCs w:val="24"/>
          <w:rPrChange w:id="1822" w:author="zjstone" w:date="2018-03-21T19:49:00Z">
            <w:rPr>
              <w:rFonts w:ascii="Times" w:hAnsi="Times" w:cs="Times"/>
              <w:sz w:val="20"/>
              <w:szCs w:val="20"/>
            </w:rPr>
          </w:rPrChange>
        </w:rPr>
        <w:t xml:space="preserve"> relieve the system compatibility problem by adding special types of file to the </w:t>
      </w:r>
      <w:r w:rsidR="006C0B8D" w:rsidRPr="000E6354">
        <w:rPr>
          <w:rFonts w:ascii="Times" w:hAnsi="Times" w:cs="Times"/>
          <w:sz w:val="24"/>
          <w:szCs w:val="24"/>
          <w:rPrChange w:id="1823" w:author="zjstone" w:date="2018-03-21T19:49:00Z">
            <w:rPr>
              <w:rFonts w:ascii="Times" w:hAnsi="Times" w:cs="Times"/>
              <w:sz w:val="20"/>
              <w:szCs w:val="20"/>
            </w:rPr>
          </w:rPrChange>
        </w:rPr>
        <w:t>whitelist</w:t>
      </w:r>
      <w:r w:rsidRPr="000E6354">
        <w:rPr>
          <w:rFonts w:ascii="Times" w:hAnsi="Times" w:cs="Times"/>
          <w:sz w:val="24"/>
          <w:szCs w:val="24"/>
          <w:rPrChange w:id="1824" w:author="zjstone" w:date="2018-03-21T19:49:00Z">
            <w:rPr>
              <w:rFonts w:ascii="Times" w:hAnsi="Times" w:cs="Times"/>
              <w:sz w:val="20"/>
              <w:szCs w:val="20"/>
            </w:rPr>
          </w:rPrChange>
        </w:rPr>
        <w:t xml:space="preserve"> and improve the friendliness for search engines through adding common access entries to the system.</w:t>
      </w:r>
      <w:bookmarkStart w:id="1825" w:name="_GoBack"/>
      <w:bookmarkEnd w:id="1825"/>
    </w:p>
    <w:bookmarkEnd w:id="1811"/>
    <w:p w:rsidR="00F82491" w:rsidRPr="000E6354" w:rsidRDefault="006D6F01" w:rsidP="0011259B">
      <w:pPr>
        <w:pStyle w:val="2"/>
        <w:spacing w:before="0" w:after="40" w:line="360" w:lineRule="auto"/>
        <w:rPr>
          <w:rFonts w:ascii="Times" w:eastAsiaTheme="minorEastAsia" w:hAnsi="Times" w:cs="Times"/>
          <w:sz w:val="24"/>
          <w:szCs w:val="24"/>
          <w:rPrChange w:id="1826" w:author="zjstone" w:date="2018-03-21T19:49:00Z">
            <w:rPr>
              <w:rFonts w:ascii="Times" w:eastAsiaTheme="minorEastAsia" w:hAnsi="Times" w:cs="Times"/>
              <w:sz w:val="18"/>
              <w:szCs w:val="18"/>
            </w:rPr>
          </w:rPrChange>
        </w:rPr>
        <w:pPrChange w:id="1827" w:author="zjstone" w:date="2018-03-21T19:58:00Z">
          <w:pPr>
            <w:pStyle w:val="2"/>
            <w:spacing w:before="0" w:after="40" w:line="240" w:lineRule="exact"/>
          </w:pPr>
        </w:pPrChange>
      </w:pPr>
      <w:r w:rsidRPr="000E6354">
        <w:rPr>
          <w:rFonts w:ascii="Times" w:eastAsiaTheme="minorEastAsia" w:hAnsi="Times" w:cs="Times" w:hint="eastAsia"/>
          <w:sz w:val="24"/>
          <w:szCs w:val="24"/>
          <w:rPrChange w:id="1828" w:author="zjstone" w:date="2018-03-21T19:49:00Z">
            <w:rPr>
              <w:rFonts w:ascii="Times" w:eastAsiaTheme="minorEastAsia" w:hAnsi="Times" w:cs="Times" w:hint="eastAsia"/>
              <w:sz w:val="18"/>
              <w:szCs w:val="18"/>
            </w:rPr>
          </w:rPrChange>
        </w:rPr>
        <w:lastRenderedPageBreak/>
        <w:t>4</w:t>
      </w:r>
      <w:r w:rsidR="00AA6980" w:rsidRPr="000E6354">
        <w:rPr>
          <w:rFonts w:ascii="Times" w:eastAsiaTheme="minorEastAsia" w:hAnsi="Times" w:cs="Times"/>
          <w:sz w:val="24"/>
          <w:szCs w:val="24"/>
          <w:rPrChange w:id="1829" w:author="zjstone" w:date="2018-03-21T19:49:00Z">
            <w:rPr>
              <w:rFonts w:ascii="Times" w:eastAsiaTheme="minorEastAsia" w:hAnsi="Times" w:cs="Times"/>
              <w:sz w:val="18"/>
              <w:szCs w:val="18"/>
            </w:rPr>
          </w:rPrChange>
        </w:rPr>
        <w:t xml:space="preserve">.3.4 The defense </w:t>
      </w:r>
      <w:r w:rsidR="00AA6980" w:rsidRPr="000E6354">
        <w:rPr>
          <w:rFonts w:ascii="Times" w:hAnsi="Times" w:cs="Times"/>
          <w:sz w:val="24"/>
          <w:szCs w:val="24"/>
          <w:rPrChange w:id="1830" w:author="zjstone" w:date="2018-03-21T19:49:00Z">
            <w:rPr>
              <w:rFonts w:ascii="Times" w:hAnsi="Times" w:cs="Times"/>
              <w:sz w:val="18"/>
              <w:szCs w:val="18"/>
            </w:rPr>
          </w:rPrChange>
        </w:rPr>
        <w:t>effectiveness</w:t>
      </w:r>
      <w:r w:rsidR="00AA6980" w:rsidRPr="000E6354">
        <w:rPr>
          <w:rFonts w:ascii="Times" w:eastAsiaTheme="minorEastAsia" w:hAnsi="Times" w:cs="Times"/>
          <w:sz w:val="24"/>
          <w:szCs w:val="24"/>
          <w:rPrChange w:id="1831" w:author="zjstone" w:date="2018-03-21T19:49:00Z">
            <w:rPr>
              <w:rFonts w:ascii="Times" w:eastAsiaTheme="minorEastAsia" w:hAnsi="Times" w:cs="Times"/>
              <w:sz w:val="18"/>
              <w:szCs w:val="18"/>
            </w:rPr>
          </w:rPrChange>
        </w:rPr>
        <w:t xml:space="preserve"> of </w:t>
      </w:r>
      <w:r w:rsidR="00EE3165" w:rsidRPr="000E6354">
        <w:rPr>
          <w:rFonts w:ascii="Times" w:eastAsiaTheme="minorEastAsia" w:hAnsi="Times" w:cs="Times"/>
          <w:sz w:val="24"/>
          <w:szCs w:val="24"/>
          <w:rPrChange w:id="1832" w:author="zjstone" w:date="2018-03-21T19:49:00Z">
            <w:rPr>
              <w:rFonts w:ascii="Times" w:eastAsiaTheme="minorEastAsia" w:hAnsi="Times" w:cs="Times"/>
              <w:sz w:val="18"/>
              <w:szCs w:val="18"/>
            </w:rPr>
          </w:rPrChange>
        </w:rPr>
        <w:t xml:space="preserve">finer </w:t>
      </w:r>
      <w:r w:rsidR="00AA6980" w:rsidRPr="000E6354">
        <w:rPr>
          <w:rFonts w:ascii="Times" w:eastAsiaTheme="minorEastAsia" w:hAnsi="Times" w:cs="Times"/>
          <w:sz w:val="24"/>
          <w:szCs w:val="24"/>
          <w:rPrChange w:id="1833" w:author="zjstone" w:date="2018-03-21T19:49:00Z">
            <w:rPr>
              <w:rFonts w:ascii="Times" w:eastAsiaTheme="minorEastAsia" w:hAnsi="Times" w:cs="Times"/>
              <w:sz w:val="18"/>
              <w:szCs w:val="18"/>
            </w:rPr>
          </w:rPrChange>
        </w:rPr>
        <w:t>user access management.</w:t>
      </w:r>
    </w:p>
    <w:p w:rsidR="00F82491" w:rsidRPr="000E6354" w:rsidRDefault="0032469E" w:rsidP="0011259B">
      <w:pPr>
        <w:pStyle w:val="a4"/>
        <w:spacing w:after="120" w:line="360" w:lineRule="auto"/>
        <w:jc w:val="both"/>
        <w:rPr>
          <w:rFonts w:ascii="Times" w:hAnsi="Times" w:cs="Times"/>
          <w:sz w:val="24"/>
          <w:szCs w:val="24"/>
          <w:rPrChange w:id="1834" w:author="zjstone" w:date="2018-03-21T19:49:00Z">
            <w:rPr>
              <w:rFonts w:ascii="Times" w:hAnsi="Times" w:cs="Times"/>
              <w:sz w:val="20"/>
              <w:szCs w:val="20"/>
            </w:rPr>
          </w:rPrChange>
        </w:rPr>
        <w:pPrChange w:id="1835" w:author="zjstone" w:date="2018-03-21T19:58:00Z">
          <w:pPr>
            <w:pStyle w:val="a4"/>
            <w:spacing w:after="120" w:line="240" w:lineRule="exact"/>
            <w:jc w:val="both"/>
          </w:pPr>
        </w:pPrChange>
      </w:pPr>
      <w:bookmarkStart w:id="1836" w:name="OLE_LINK91"/>
      <w:r w:rsidRPr="000E6354">
        <w:rPr>
          <w:rFonts w:ascii="Times" w:hAnsi="Times" w:cs="Times"/>
          <w:sz w:val="24"/>
          <w:szCs w:val="24"/>
          <w:rPrChange w:id="1837" w:author="zjstone" w:date="2018-03-21T19:49:00Z">
            <w:rPr>
              <w:rFonts w:ascii="Times" w:hAnsi="Times" w:cs="Times"/>
              <w:sz w:val="20"/>
              <w:szCs w:val="20"/>
            </w:rPr>
          </w:rPrChange>
        </w:rPr>
        <w:t xml:space="preserve">Compared with the IP based user access management, the AURLS solution can match the virtual URL with the user through the user's virtual identity binding. </w:t>
      </w:r>
      <w:bookmarkStart w:id="1838" w:name="OLE_LINK76"/>
      <w:bookmarkStart w:id="1839" w:name="OLE_LINK77"/>
      <w:r w:rsidR="00EE3165" w:rsidRPr="000E6354">
        <w:rPr>
          <w:rFonts w:ascii="Times" w:hAnsi="Times" w:cs="Times"/>
          <w:sz w:val="24"/>
          <w:szCs w:val="24"/>
          <w:rPrChange w:id="1840" w:author="zjstone" w:date="2018-03-21T19:49:00Z">
            <w:rPr>
              <w:rFonts w:ascii="Times" w:hAnsi="Times" w:cs="Times"/>
              <w:sz w:val="20"/>
              <w:szCs w:val="20"/>
            </w:rPr>
          </w:rPrChange>
        </w:rPr>
        <w:t>Thus, AURLS can perform a finer user access management, including setting finer access threshold and restrict user access behavior accurately. It improves the detection rate for intrusion while reducing the rate of false positive.</w:t>
      </w:r>
      <w:bookmarkEnd w:id="1838"/>
      <w:bookmarkEnd w:id="1839"/>
    </w:p>
    <w:bookmarkEnd w:id="1836"/>
    <w:p w:rsidR="00F82491" w:rsidRPr="000E6354" w:rsidRDefault="006D6F01" w:rsidP="0011259B">
      <w:pPr>
        <w:pStyle w:val="2"/>
        <w:spacing w:before="0" w:after="40" w:line="360" w:lineRule="auto"/>
        <w:rPr>
          <w:rFonts w:ascii="Times" w:eastAsiaTheme="minorEastAsia" w:hAnsi="Times" w:cs="Times"/>
          <w:sz w:val="24"/>
          <w:szCs w:val="24"/>
          <w:rPrChange w:id="1841" w:author="zjstone" w:date="2018-03-21T19:49:00Z">
            <w:rPr>
              <w:rFonts w:ascii="Times" w:eastAsiaTheme="minorEastAsia" w:hAnsi="Times" w:cs="Times"/>
              <w:sz w:val="18"/>
              <w:szCs w:val="18"/>
            </w:rPr>
          </w:rPrChange>
        </w:rPr>
        <w:pPrChange w:id="1842" w:author="zjstone" w:date="2018-03-21T19:58:00Z">
          <w:pPr>
            <w:pStyle w:val="2"/>
            <w:spacing w:before="0" w:after="40" w:line="240" w:lineRule="exact"/>
          </w:pPr>
        </w:pPrChange>
      </w:pPr>
      <w:r w:rsidRPr="000E6354">
        <w:rPr>
          <w:rFonts w:ascii="Times" w:eastAsiaTheme="minorEastAsia" w:hAnsi="Times" w:cs="Times" w:hint="eastAsia"/>
          <w:sz w:val="24"/>
          <w:szCs w:val="24"/>
          <w:rPrChange w:id="1843" w:author="zjstone" w:date="2018-03-21T19:49:00Z">
            <w:rPr>
              <w:rFonts w:ascii="Times" w:eastAsiaTheme="minorEastAsia" w:hAnsi="Times" w:cs="Times" w:hint="eastAsia"/>
              <w:sz w:val="18"/>
              <w:szCs w:val="18"/>
            </w:rPr>
          </w:rPrChange>
        </w:rPr>
        <w:t>4</w:t>
      </w:r>
      <w:r w:rsidR="00AA6980" w:rsidRPr="000E6354">
        <w:rPr>
          <w:rFonts w:ascii="Times" w:eastAsiaTheme="minorEastAsia" w:hAnsi="Times" w:cs="Times"/>
          <w:sz w:val="24"/>
          <w:szCs w:val="24"/>
          <w:rPrChange w:id="1844" w:author="zjstone" w:date="2018-03-21T19:49:00Z">
            <w:rPr>
              <w:rFonts w:ascii="Times" w:eastAsiaTheme="minorEastAsia" w:hAnsi="Times" w:cs="Times"/>
              <w:sz w:val="18"/>
              <w:szCs w:val="18"/>
            </w:rPr>
          </w:rPrChange>
        </w:rPr>
        <w:t>.3.5 Differences with URL rewriting</w:t>
      </w:r>
    </w:p>
    <w:p w:rsidR="00F82491" w:rsidRPr="000E6354" w:rsidRDefault="00AA6980" w:rsidP="0011259B">
      <w:pPr>
        <w:pStyle w:val="a4"/>
        <w:spacing w:after="120" w:line="360" w:lineRule="auto"/>
        <w:jc w:val="both"/>
        <w:rPr>
          <w:rFonts w:ascii="Times" w:hAnsi="Times" w:cs="Times"/>
          <w:sz w:val="24"/>
          <w:szCs w:val="24"/>
          <w:rPrChange w:id="1845" w:author="zjstone" w:date="2018-03-21T19:49:00Z">
            <w:rPr>
              <w:rFonts w:ascii="Times" w:hAnsi="Times" w:cs="Times"/>
              <w:sz w:val="20"/>
              <w:szCs w:val="20"/>
            </w:rPr>
          </w:rPrChange>
        </w:rPr>
        <w:pPrChange w:id="1846" w:author="zjstone" w:date="2018-03-21T19:58:00Z">
          <w:pPr>
            <w:pStyle w:val="a4"/>
            <w:spacing w:after="120" w:line="240" w:lineRule="exact"/>
            <w:jc w:val="both"/>
          </w:pPr>
        </w:pPrChange>
      </w:pPr>
      <w:bookmarkStart w:id="1847" w:name="OLE_LINK92"/>
      <w:bookmarkStart w:id="1848" w:name="OLE_LINK93"/>
      <w:r w:rsidRPr="000E6354">
        <w:rPr>
          <w:rFonts w:ascii="Times" w:hAnsi="Times" w:cs="Times"/>
          <w:sz w:val="24"/>
          <w:szCs w:val="24"/>
          <w:rPrChange w:id="1849" w:author="zjstone" w:date="2018-03-21T19:49:00Z">
            <w:rPr>
              <w:rFonts w:ascii="Times" w:hAnsi="Times" w:cs="Times"/>
              <w:sz w:val="20"/>
              <w:szCs w:val="20"/>
            </w:rPr>
          </w:rPrChange>
        </w:rPr>
        <w:t xml:space="preserve">URL rewriting means the URL is rewritten into another URL that the site can handle, which has several advantages: (1) Shortening the URL, hiding the actual </w:t>
      </w:r>
      <w:r w:rsidRPr="000E6354">
        <w:rPr>
          <w:rFonts w:ascii="Times" w:hAnsi="Times" w:cs="Times"/>
          <w:sz w:val="24"/>
          <w:szCs w:val="24"/>
          <w:rPrChange w:id="1850" w:author="zjstone" w:date="2018-03-21T19:49:00Z">
            <w:rPr>
              <w:rFonts w:ascii="Times" w:hAnsi="Times" w:cs="Times"/>
              <w:sz w:val="20"/>
              <w:szCs w:val="20"/>
            </w:rPr>
          </w:rPrChange>
        </w:rPr>
        <w:lastRenderedPageBreak/>
        <w:t xml:space="preserve">path means better security. (2) Easy for user to memorize and type. (3) Easy to be included in search engines. </w:t>
      </w:r>
    </w:p>
    <w:p w:rsidR="00F82491" w:rsidRPr="000E6354" w:rsidRDefault="00AA6980" w:rsidP="0011259B">
      <w:pPr>
        <w:pStyle w:val="a4"/>
        <w:spacing w:after="120" w:line="360" w:lineRule="auto"/>
        <w:jc w:val="both"/>
        <w:rPr>
          <w:rFonts w:ascii="Times" w:hAnsi="Times" w:cs="Times"/>
          <w:sz w:val="24"/>
          <w:szCs w:val="24"/>
          <w:rPrChange w:id="1851" w:author="zjstone" w:date="2018-03-21T19:49:00Z">
            <w:rPr>
              <w:rFonts w:ascii="Times" w:hAnsi="Times" w:cs="Times"/>
              <w:sz w:val="20"/>
              <w:szCs w:val="20"/>
            </w:rPr>
          </w:rPrChange>
        </w:rPr>
        <w:pPrChange w:id="1852" w:author="zjstone" w:date="2018-03-21T19:58:00Z">
          <w:pPr>
            <w:pStyle w:val="a4"/>
            <w:spacing w:after="120" w:line="240" w:lineRule="exact"/>
            <w:jc w:val="both"/>
          </w:pPr>
        </w:pPrChange>
      </w:pPr>
      <w:bookmarkStart w:id="1853" w:name="OLE_LINK16"/>
      <w:bookmarkStart w:id="1854" w:name="OLE_LINK17"/>
      <w:r w:rsidRPr="000E6354">
        <w:rPr>
          <w:rFonts w:ascii="Times" w:hAnsi="Times" w:cs="Times"/>
          <w:sz w:val="24"/>
          <w:szCs w:val="24"/>
          <w:rPrChange w:id="1855" w:author="zjstone" w:date="2018-03-21T19:49:00Z">
            <w:rPr>
              <w:rFonts w:ascii="Times" w:hAnsi="Times" w:cs="Times"/>
              <w:sz w:val="20"/>
              <w:szCs w:val="20"/>
            </w:rPr>
          </w:rPrChange>
        </w:rPr>
        <w:t>Compared with AURLS, URL rewriting has two drawbacks. Firstly, for different users, the links rewritten are identical (or basically the same). In addition, the URL rewritten link</w:t>
      </w:r>
      <w:r w:rsidR="00A54183" w:rsidRPr="000E6354">
        <w:rPr>
          <w:rFonts w:ascii="Times" w:hAnsi="Times" w:cs="Times"/>
          <w:sz w:val="24"/>
          <w:szCs w:val="24"/>
          <w:rPrChange w:id="1856" w:author="zjstone" w:date="2018-03-21T19:49:00Z">
            <w:rPr>
              <w:rFonts w:ascii="Times" w:hAnsi="Times" w:cs="Times"/>
              <w:sz w:val="20"/>
              <w:szCs w:val="20"/>
            </w:rPr>
          </w:rPrChange>
        </w:rPr>
        <w:t>s</w:t>
      </w:r>
      <w:r w:rsidRPr="000E6354">
        <w:rPr>
          <w:rFonts w:ascii="Times" w:hAnsi="Times" w:cs="Times"/>
          <w:sz w:val="24"/>
          <w:szCs w:val="24"/>
          <w:rPrChange w:id="1857" w:author="zjstone" w:date="2018-03-21T19:49:00Z">
            <w:rPr>
              <w:rFonts w:ascii="Times" w:hAnsi="Times" w:cs="Times"/>
              <w:sz w:val="20"/>
              <w:szCs w:val="20"/>
            </w:rPr>
          </w:rPrChange>
        </w:rPr>
        <w:t xml:space="preserve"> can be reversed.</w:t>
      </w:r>
    </w:p>
    <w:bookmarkEnd w:id="1847"/>
    <w:bookmarkEnd w:id="1848"/>
    <w:p w:rsidR="00F82491" w:rsidRPr="000E6354" w:rsidRDefault="006D6F01" w:rsidP="0011259B">
      <w:pPr>
        <w:pStyle w:val="2"/>
        <w:spacing w:before="0" w:after="40" w:line="360" w:lineRule="auto"/>
        <w:rPr>
          <w:rFonts w:ascii="Times" w:eastAsiaTheme="minorEastAsia" w:hAnsi="Times" w:cs="Times"/>
          <w:sz w:val="24"/>
          <w:szCs w:val="24"/>
          <w:rPrChange w:id="1858" w:author="zjstone" w:date="2018-03-21T19:49:00Z">
            <w:rPr>
              <w:rFonts w:ascii="Times" w:eastAsiaTheme="minorEastAsia" w:hAnsi="Times" w:cs="Times"/>
              <w:sz w:val="18"/>
              <w:szCs w:val="18"/>
            </w:rPr>
          </w:rPrChange>
        </w:rPr>
        <w:pPrChange w:id="1859" w:author="zjstone" w:date="2018-03-21T19:58:00Z">
          <w:pPr>
            <w:pStyle w:val="2"/>
            <w:spacing w:before="0" w:after="40" w:line="240" w:lineRule="exact"/>
          </w:pPr>
        </w:pPrChange>
      </w:pPr>
      <w:r w:rsidRPr="000E6354">
        <w:rPr>
          <w:rFonts w:ascii="Times" w:eastAsiaTheme="minorEastAsia" w:hAnsi="Times" w:cs="Times" w:hint="eastAsia"/>
          <w:sz w:val="24"/>
          <w:szCs w:val="24"/>
          <w:rPrChange w:id="1860" w:author="zjstone" w:date="2018-03-21T19:49:00Z">
            <w:rPr>
              <w:rFonts w:ascii="Times" w:eastAsiaTheme="minorEastAsia" w:hAnsi="Times" w:cs="Times" w:hint="eastAsia"/>
              <w:sz w:val="18"/>
              <w:szCs w:val="18"/>
            </w:rPr>
          </w:rPrChange>
        </w:rPr>
        <w:t>4</w:t>
      </w:r>
      <w:r w:rsidR="00AA6980" w:rsidRPr="000E6354">
        <w:rPr>
          <w:rFonts w:ascii="Times" w:eastAsiaTheme="minorEastAsia" w:hAnsi="Times" w:cs="Times"/>
          <w:sz w:val="24"/>
          <w:szCs w:val="24"/>
          <w:rPrChange w:id="1861" w:author="zjstone" w:date="2018-03-21T19:49:00Z">
            <w:rPr>
              <w:rFonts w:ascii="Times" w:eastAsiaTheme="minorEastAsia" w:hAnsi="Times" w:cs="Times"/>
              <w:sz w:val="18"/>
              <w:szCs w:val="18"/>
            </w:rPr>
          </w:rPrChange>
        </w:rPr>
        <w:t>.3.6 Differences with traditional WAFs</w:t>
      </w:r>
    </w:p>
    <w:p w:rsidR="002841C5" w:rsidRPr="000E6354" w:rsidRDefault="006506B2" w:rsidP="0011259B">
      <w:pPr>
        <w:pStyle w:val="a4"/>
        <w:spacing w:after="120" w:line="360" w:lineRule="auto"/>
        <w:jc w:val="both"/>
        <w:rPr>
          <w:rFonts w:ascii="Times" w:hAnsi="Times" w:cs="Times"/>
          <w:sz w:val="24"/>
          <w:szCs w:val="24"/>
          <w:rPrChange w:id="1862" w:author="zjstone" w:date="2018-03-21T19:49:00Z">
            <w:rPr>
              <w:rFonts w:ascii="Times" w:hAnsi="Times" w:cs="Times"/>
              <w:sz w:val="20"/>
              <w:szCs w:val="20"/>
            </w:rPr>
          </w:rPrChange>
        </w:rPr>
        <w:pPrChange w:id="1863" w:author="zjstone" w:date="2018-03-21T19:58:00Z">
          <w:pPr>
            <w:pStyle w:val="a4"/>
            <w:spacing w:after="120" w:line="240" w:lineRule="exact"/>
            <w:jc w:val="both"/>
          </w:pPr>
        </w:pPrChange>
      </w:pPr>
      <w:bookmarkStart w:id="1864" w:name="OLE_LINK94"/>
      <w:r w:rsidRPr="000E6354">
        <w:rPr>
          <w:rFonts w:ascii="Times" w:hAnsi="Times" w:cs="Times"/>
          <w:sz w:val="24"/>
          <w:szCs w:val="24"/>
          <w:rPrChange w:id="1865" w:author="zjstone" w:date="2018-03-21T19:49:00Z">
            <w:rPr>
              <w:rFonts w:ascii="Times" w:hAnsi="Times" w:cs="Times"/>
              <w:sz w:val="20"/>
              <w:szCs w:val="20"/>
            </w:rPr>
          </w:rPrChange>
        </w:rPr>
        <w:t xml:space="preserve">Unlike the traditional WAF, AURLS is not based on certain rules to match attacks, but works by limiting the access entry, the behavior pattern of access, and the frequency and the number of access points to each virtual URL. Compared with traditional WAF, AURLS is a better and universally applicable method for unknown </w:t>
      </w:r>
      <w:r w:rsidRPr="000E6354">
        <w:rPr>
          <w:rFonts w:ascii="Times" w:hAnsi="Times" w:cs="Times"/>
          <w:sz w:val="24"/>
          <w:szCs w:val="24"/>
          <w:rPrChange w:id="1866" w:author="zjstone" w:date="2018-03-21T19:49:00Z">
            <w:rPr>
              <w:rFonts w:ascii="Times" w:hAnsi="Times" w:cs="Times"/>
              <w:sz w:val="20"/>
              <w:szCs w:val="20"/>
            </w:rPr>
          </w:rPrChange>
        </w:rPr>
        <w:lastRenderedPageBreak/>
        <w:t>attacks.</w:t>
      </w:r>
    </w:p>
    <w:bookmarkEnd w:id="1853"/>
    <w:bookmarkEnd w:id="1854"/>
    <w:bookmarkEnd w:id="1864"/>
    <w:p w:rsidR="00F82491" w:rsidRPr="000E6354" w:rsidRDefault="00AA6980" w:rsidP="0011259B">
      <w:pPr>
        <w:pStyle w:val="2"/>
        <w:spacing w:before="0" w:after="40" w:line="360" w:lineRule="auto"/>
        <w:rPr>
          <w:rFonts w:ascii="Times" w:hAnsi="Times" w:cs="Times"/>
          <w:sz w:val="24"/>
          <w:szCs w:val="24"/>
          <w:rPrChange w:id="1867" w:author="zjstone" w:date="2018-03-21T19:49:00Z">
            <w:rPr>
              <w:rFonts w:ascii="Times" w:hAnsi="Times" w:cs="Times"/>
              <w:sz w:val="24"/>
              <w:szCs w:val="24"/>
            </w:rPr>
          </w:rPrChange>
        </w:rPr>
        <w:pPrChange w:id="1868" w:author="zjstone" w:date="2018-03-21T19:58:00Z">
          <w:pPr>
            <w:pStyle w:val="2"/>
            <w:spacing w:before="0" w:after="40" w:line="240" w:lineRule="exact"/>
          </w:pPr>
        </w:pPrChange>
      </w:pPr>
      <w:r w:rsidRPr="000E6354">
        <w:rPr>
          <w:rFonts w:ascii="Times" w:hAnsi="Times" w:cs="Times"/>
          <w:sz w:val="24"/>
          <w:szCs w:val="24"/>
          <w:rPrChange w:id="1869" w:author="zjstone" w:date="2018-03-21T19:49:00Z">
            <w:rPr>
              <w:rFonts w:ascii="Times" w:hAnsi="Times" w:cs="Times"/>
              <w:sz w:val="24"/>
              <w:szCs w:val="24"/>
            </w:rPr>
          </w:rPrChange>
        </w:rPr>
        <w:t>5 CONCLUSION</w:t>
      </w:r>
    </w:p>
    <w:p w:rsidR="0075779D" w:rsidRPr="000E6354" w:rsidRDefault="0075779D" w:rsidP="0011259B">
      <w:pPr>
        <w:pStyle w:val="a4"/>
        <w:spacing w:after="120" w:line="360" w:lineRule="auto"/>
        <w:jc w:val="both"/>
        <w:rPr>
          <w:rFonts w:ascii="Times" w:hAnsi="Times" w:cs="Times"/>
          <w:sz w:val="24"/>
          <w:szCs w:val="24"/>
          <w:rPrChange w:id="1870" w:author="zjstone" w:date="2018-03-21T19:49:00Z">
            <w:rPr>
              <w:rFonts w:ascii="Times" w:hAnsi="Times" w:cs="Times"/>
              <w:sz w:val="20"/>
              <w:szCs w:val="20"/>
            </w:rPr>
          </w:rPrChange>
        </w:rPr>
        <w:pPrChange w:id="1871" w:author="zjstone" w:date="2018-03-21T19:58:00Z">
          <w:pPr>
            <w:pStyle w:val="a4"/>
            <w:spacing w:after="120" w:line="240" w:lineRule="exact"/>
            <w:jc w:val="both"/>
          </w:pPr>
        </w:pPrChange>
      </w:pPr>
      <w:bookmarkStart w:id="1872" w:name="OLE_LINK95"/>
      <w:r w:rsidRPr="000E6354">
        <w:rPr>
          <w:rFonts w:ascii="Times" w:hAnsi="Times" w:cs="Times"/>
          <w:sz w:val="24"/>
          <w:szCs w:val="24"/>
          <w:rPrChange w:id="1873" w:author="zjstone" w:date="2018-03-21T19:49:00Z">
            <w:rPr>
              <w:rFonts w:ascii="Times" w:hAnsi="Times" w:cs="Times"/>
              <w:sz w:val="20"/>
              <w:szCs w:val="20"/>
            </w:rPr>
          </w:rPrChange>
        </w:rPr>
        <w:t>In this paper, we proposed a URL address shifting technique to change randomly the URLs in a web page, and combining the identity binding technology to realize "</w:t>
      </w:r>
      <w:r w:rsidR="00165081" w:rsidRPr="000E6354">
        <w:rPr>
          <w:rFonts w:ascii="Times" w:hAnsi="Times" w:cs="Times"/>
          <w:sz w:val="24"/>
          <w:szCs w:val="24"/>
          <w:rPrChange w:id="1874" w:author="zjstone" w:date="2018-03-21T19:49:00Z">
            <w:rPr>
              <w:rFonts w:ascii="Times" w:hAnsi="Times" w:cs="Times"/>
              <w:sz w:val="20"/>
              <w:szCs w:val="20"/>
            </w:rPr>
          </w:rPrChange>
        </w:rPr>
        <w:t xml:space="preserve">one URL, </w:t>
      </w:r>
      <w:r w:rsidRPr="000E6354">
        <w:rPr>
          <w:rFonts w:ascii="Times" w:hAnsi="Times" w:cs="Times"/>
          <w:sz w:val="24"/>
          <w:szCs w:val="24"/>
          <w:rPrChange w:id="1875" w:author="zjstone" w:date="2018-03-21T19:49:00Z">
            <w:rPr>
              <w:rFonts w:ascii="Times" w:hAnsi="Times" w:cs="Times"/>
              <w:sz w:val="20"/>
              <w:szCs w:val="20"/>
            </w:rPr>
          </w:rPrChange>
        </w:rPr>
        <w:t xml:space="preserve">one user". At the same time, we joined the URL </w:t>
      </w:r>
      <w:r w:rsidR="006C0B8D" w:rsidRPr="000E6354">
        <w:rPr>
          <w:rFonts w:ascii="Times" w:hAnsi="Times" w:cs="Times"/>
          <w:sz w:val="24"/>
          <w:szCs w:val="24"/>
          <w:rPrChange w:id="1876" w:author="zjstone" w:date="2018-03-21T19:49:00Z">
            <w:rPr>
              <w:rFonts w:ascii="Times" w:hAnsi="Times" w:cs="Times"/>
              <w:sz w:val="20"/>
              <w:szCs w:val="20"/>
            </w:rPr>
          </w:rPrChange>
        </w:rPr>
        <w:t>whitelist</w:t>
      </w:r>
      <w:r w:rsidRPr="000E6354">
        <w:rPr>
          <w:rFonts w:ascii="Times" w:hAnsi="Times" w:cs="Times"/>
          <w:sz w:val="24"/>
          <w:szCs w:val="24"/>
          <w:rPrChange w:id="1877" w:author="zjstone" w:date="2018-03-21T19:49:00Z">
            <w:rPr>
              <w:rFonts w:ascii="Times" w:hAnsi="Times" w:cs="Times"/>
              <w:sz w:val="20"/>
              <w:szCs w:val="20"/>
            </w:rPr>
          </w:rPrChange>
        </w:rPr>
        <w:t xml:space="preserve"> based on this framework and performed a more sophisticated user access management to improve the defense capability of the system. We also implemented a prototype system on Nginx reverse proxy server, and carried out a series of tests with DVWA system to demonstrate the defense effect for web attacks. Compared to traditional defense technology, we consider </w:t>
      </w:r>
      <w:r w:rsidRPr="000E6354">
        <w:rPr>
          <w:rFonts w:ascii="Times" w:hAnsi="Times" w:cs="Times"/>
          <w:sz w:val="24"/>
          <w:szCs w:val="24"/>
          <w:rPrChange w:id="1878" w:author="zjstone" w:date="2018-03-21T19:49:00Z">
            <w:rPr>
              <w:rFonts w:ascii="Times" w:hAnsi="Times" w:cs="Times"/>
              <w:sz w:val="20"/>
              <w:szCs w:val="20"/>
            </w:rPr>
          </w:rPrChange>
        </w:rPr>
        <w:lastRenderedPageBreak/>
        <w:t>that AURLS has the following advantages.</w:t>
      </w:r>
    </w:p>
    <w:p w:rsidR="0075779D" w:rsidRPr="000E6354" w:rsidRDefault="0075779D" w:rsidP="0011259B">
      <w:pPr>
        <w:pStyle w:val="a4"/>
        <w:spacing w:after="120" w:line="360" w:lineRule="auto"/>
        <w:jc w:val="both"/>
        <w:rPr>
          <w:rFonts w:ascii="Times" w:hAnsi="Times" w:cs="Times"/>
          <w:sz w:val="24"/>
          <w:szCs w:val="24"/>
          <w:rPrChange w:id="1879" w:author="zjstone" w:date="2018-03-21T19:49:00Z">
            <w:rPr>
              <w:rFonts w:ascii="Times" w:hAnsi="Times" w:cs="Times"/>
              <w:sz w:val="20"/>
              <w:szCs w:val="20"/>
            </w:rPr>
          </w:rPrChange>
        </w:rPr>
        <w:pPrChange w:id="1880" w:author="zjstone" w:date="2018-03-21T19:58:00Z">
          <w:pPr>
            <w:pStyle w:val="a4"/>
            <w:spacing w:after="120" w:line="240" w:lineRule="exact"/>
            <w:jc w:val="both"/>
          </w:pPr>
        </w:pPrChange>
      </w:pPr>
      <w:r w:rsidRPr="000E6354">
        <w:rPr>
          <w:rFonts w:ascii="Times" w:hAnsi="Times" w:cs="Times"/>
          <w:sz w:val="24"/>
          <w:szCs w:val="24"/>
          <w:rPrChange w:id="1881" w:author="zjstone" w:date="2018-03-21T19:49:00Z">
            <w:rPr>
              <w:rFonts w:ascii="Times" w:hAnsi="Times" w:cs="Times"/>
              <w:sz w:val="20"/>
              <w:szCs w:val="20"/>
            </w:rPr>
          </w:rPrChange>
        </w:rPr>
        <w:t xml:space="preserve">(1) AURLS can reduce the injection points of the site, so that the attacker cannot predict the virtual URL on other terminals, thus increasing the difficulty of attack. </w:t>
      </w:r>
    </w:p>
    <w:p w:rsidR="0075779D" w:rsidRPr="000E6354" w:rsidRDefault="0075779D" w:rsidP="0011259B">
      <w:pPr>
        <w:pStyle w:val="a4"/>
        <w:spacing w:after="120" w:line="360" w:lineRule="auto"/>
        <w:jc w:val="both"/>
        <w:rPr>
          <w:rFonts w:ascii="Times" w:hAnsi="Times" w:cs="Times"/>
          <w:sz w:val="24"/>
          <w:szCs w:val="24"/>
          <w:rPrChange w:id="1882" w:author="zjstone" w:date="2018-03-21T19:49:00Z">
            <w:rPr>
              <w:rFonts w:ascii="Times" w:hAnsi="Times" w:cs="Times"/>
              <w:sz w:val="20"/>
              <w:szCs w:val="20"/>
            </w:rPr>
          </w:rPrChange>
        </w:rPr>
        <w:pPrChange w:id="1883" w:author="zjstone" w:date="2018-03-21T19:58:00Z">
          <w:pPr>
            <w:pStyle w:val="a4"/>
            <w:spacing w:after="120" w:line="240" w:lineRule="exact"/>
            <w:jc w:val="both"/>
          </w:pPr>
        </w:pPrChange>
      </w:pPr>
      <w:r w:rsidRPr="000E6354">
        <w:rPr>
          <w:rFonts w:ascii="Times" w:hAnsi="Times" w:cs="Times"/>
          <w:sz w:val="24"/>
          <w:szCs w:val="24"/>
          <w:rPrChange w:id="1884" w:author="zjstone" w:date="2018-03-21T19:49:00Z">
            <w:rPr>
              <w:rFonts w:ascii="Times" w:hAnsi="Times" w:cs="Times"/>
              <w:sz w:val="20"/>
              <w:szCs w:val="20"/>
            </w:rPr>
          </w:rPrChange>
        </w:rPr>
        <w:t>(2) AURLS binds sessions and virtual URL to identify accurately users, which results in a more fine-grained user behavior management.</w:t>
      </w:r>
    </w:p>
    <w:p w:rsidR="0075779D" w:rsidRPr="000E6354" w:rsidRDefault="0075779D" w:rsidP="0011259B">
      <w:pPr>
        <w:pStyle w:val="a4"/>
        <w:spacing w:after="120" w:line="360" w:lineRule="auto"/>
        <w:jc w:val="both"/>
        <w:rPr>
          <w:rFonts w:ascii="Times" w:hAnsi="Times" w:cs="Times"/>
          <w:sz w:val="24"/>
          <w:szCs w:val="24"/>
          <w:rPrChange w:id="1885" w:author="zjstone" w:date="2018-03-21T19:49:00Z">
            <w:rPr>
              <w:rFonts w:ascii="Times" w:hAnsi="Times" w:cs="Times"/>
              <w:sz w:val="20"/>
              <w:szCs w:val="20"/>
            </w:rPr>
          </w:rPrChange>
        </w:rPr>
        <w:pPrChange w:id="1886" w:author="zjstone" w:date="2018-03-21T19:58:00Z">
          <w:pPr>
            <w:pStyle w:val="a4"/>
            <w:spacing w:after="120" w:line="240" w:lineRule="exact"/>
            <w:jc w:val="both"/>
          </w:pPr>
        </w:pPrChange>
      </w:pPr>
      <w:r w:rsidRPr="000E6354">
        <w:rPr>
          <w:rFonts w:ascii="Times" w:hAnsi="Times" w:cs="Times"/>
          <w:sz w:val="24"/>
          <w:szCs w:val="24"/>
          <w:rPrChange w:id="1887" w:author="zjstone" w:date="2018-03-21T19:49:00Z">
            <w:rPr>
              <w:rFonts w:ascii="Times" w:hAnsi="Times" w:cs="Times"/>
              <w:sz w:val="20"/>
              <w:szCs w:val="20"/>
            </w:rPr>
          </w:rPrChange>
        </w:rPr>
        <w:t>(3) AURLS is not signature-based, so is more flexible and effective in preventing unknown attacks than traditional methods.</w:t>
      </w:r>
    </w:p>
    <w:p w:rsidR="00F82491" w:rsidRPr="000E6354" w:rsidRDefault="0075779D" w:rsidP="0011259B">
      <w:pPr>
        <w:pStyle w:val="af1"/>
        <w:ind w:firstLineChars="0" w:firstLine="0"/>
        <w:rPr>
          <w:rFonts w:ascii="Times" w:eastAsiaTheme="minorEastAsia" w:hAnsi="Times" w:cs="Times"/>
          <w:szCs w:val="24"/>
          <w:rPrChange w:id="1888" w:author="zjstone" w:date="2018-03-21T19:49:00Z">
            <w:rPr>
              <w:rFonts w:ascii="Times" w:eastAsiaTheme="minorEastAsia" w:hAnsi="Times" w:cs="Times"/>
              <w:sz w:val="20"/>
              <w:szCs w:val="20"/>
            </w:rPr>
          </w:rPrChange>
        </w:rPr>
        <w:pPrChange w:id="1889" w:author="zjstone" w:date="2018-03-21T19:58:00Z">
          <w:pPr>
            <w:pStyle w:val="af1"/>
            <w:spacing w:line="240" w:lineRule="exact"/>
            <w:ind w:firstLineChars="0" w:firstLine="0"/>
          </w:pPr>
        </w:pPrChange>
      </w:pPr>
      <w:r w:rsidRPr="000E6354">
        <w:rPr>
          <w:rFonts w:ascii="Times" w:hAnsi="Times" w:cs="Times"/>
          <w:szCs w:val="24"/>
          <w:rPrChange w:id="1890" w:author="zjstone" w:date="2018-03-21T19:49:00Z">
            <w:rPr>
              <w:rFonts w:ascii="Times" w:hAnsi="Times" w:cs="Times"/>
              <w:sz w:val="20"/>
              <w:szCs w:val="20"/>
            </w:rPr>
          </w:rPrChange>
        </w:rPr>
        <w:t>However, there is still much work to be done on AURLS. In the future, we plan to</w:t>
      </w:r>
      <w:r w:rsidR="00E05853" w:rsidRPr="000E6354">
        <w:rPr>
          <w:rFonts w:ascii="Times" w:hAnsi="Times" w:cs="Times"/>
          <w:szCs w:val="24"/>
          <w:rPrChange w:id="1891" w:author="zjstone" w:date="2018-03-21T19:49:00Z">
            <w:rPr>
              <w:rFonts w:ascii="Times" w:hAnsi="Times" w:cs="Times"/>
              <w:sz w:val="20"/>
              <w:szCs w:val="20"/>
            </w:rPr>
          </w:rPrChange>
        </w:rPr>
        <w:t xml:space="preserve"> focus on the following aspects:</w:t>
      </w:r>
      <w:r w:rsidRPr="000E6354">
        <w:rPr>
          <w:rFonts w:ascii="Times" w:hAnsi="Times" w:cs="Times"/>
          <w:szCs w:val="24"/>
          <w:rPrChange w:id="1892" w:author="zjstone" w:date="2018-03-21T19:49:00Z">
            <w:rPr>
              <w:rFonts w:ascii="Times" w:hAnsi="Times" w:cs="Times"/>
              <w:sz w:val="20"/>
              <w:szCs w:val="20"/>
            </w:rPr>
          </w:rPrChange>
        </w:rPr>
        <w:t xml:space="preserve"> (a) </w:t>
      </w:r>
      <w:r w:rsidR="00040935" w:rsidRPr="000E6354">
        <w:rPr>
          <w:rFonts w:ascii="Times" w:hAnsi="Times" w:cs="Times"/>
          <w:szCs w:val="24"/>
          <w:rPrChange w:id="1893" w:author="zjstone" w:date="2018-03-21T19:49:00Z">
            <w:rPr>
              <w:rFonts w:ascii="Times" w:hAnsi="Times" w:cs="Times"/>
              <w:sz w:val="20"/>
              <w:szCs w:val="20"/>
            </w:rPr>
          </w:rPrChange>
        </w:rPr>
        <w:t>more</w:t>
      </w:r>
      <w:r w:rsidRPr="000E6354">
        <w:rPr>
          <w:rFonts w:ascii="Times" w:hAnsi="Times" w:cs="Times"/>
          <w:szCs w:val="24"/>
          <w:rPrChange w:id="1894" w:author="zjstone" w:date="2018-03-21T19:49:00Z">
            <w:rPr>
              <w:rFonts w:ascii="Times" w:hAnsi="Times" w:cs="Times"/>
              <w:sz w:val="20"/>
              <w:szCs w:val="20"/>
            </w:rPr>
          </w:rPrChange>
        </w:rPr>
        <w:t xml:space="preserve"> efficient algorithms fo</w:t>
      </w:r>
      <w:r w:rsidR="008F7F97" w:rsidRPr="000E6354">
        <w:rPr>
          <w:rFonts w:ascii="Times" w:hAnsi="Times" w:cs="Times"/>
          <w:szCs w:val="24"/>
          <w:rPrChange w:id="1895" w:author="zjstone" w:date="2018-03-21T19:49:00Z">
            <w:rPr>
              <w:rFonts w:ascii="Times" w:hAnsi="Times" w:cs="Times"/>
              <w:sz w:val="20"/>
              <w:szCs w:val="20"/>
            </w:rPr>
          </w:rPrChange>
        </w:rPr>
        <w:t xml:space="preserve">r URL lookup and </w:t>
      </w:r>
      <w:r w:rsidR="008F7F97" w:rsidRPr="000E6354">
        <w:rPr>
          <w:rFonts w:ascii="Times" w:hAnsi="Times" w:cs="Times"/>
          <w:szCs w:val="24"/>
          <w:rPrChange w:id="1896" w:author="zjstone" w:date="2018-03-21T19:49:00Z">
            <w:rPr>
              <w:rFonts w:ascii="Times" w:hAnsi="Times" w:cs="Times"/>
              <w:sz w:val="20"/>
              <w:szCs w:val="20"/>
            </w:rPr>
          </w:rPrChange>
        </w:rPr>
        <w:lastRenderedPageBreak/>
        <w:t>matching;</w:t>
      </w:r>
      <w:r w:rsidR="00BF5B8C" w:rsidRPr="000E6354">
        <w:rPr>
          <w:rFonts w:ascii="Times" w:hAnsi="Times" w:cs="Times"/>
          <w:szCs w:val="24"/>
          <w:rPrChange w:id="1897" w:author="zjstone" w:date="2018-03-21T19:49:00Z">
            <w:rPr>
              <w:rFonts w:ascii="Times" w:hAnsi="Times" w:cs="Times"/>
              <w:sz w:val="20"/>
              <w:szCs w:val="20"/>
            </w:rPr>
          </w:rPrChange>
        </w:rPr>
        <w:t xml:space="preserve"> (b) </w:t>
      </w:r>
      <w:r w:rsidR="007E4C5F" w:rsidRPr="000E6354">
        <w:rPr>
          <w:rFonts w:ascii="Times" w:hAnsi="Times" w:cs="Times"/>
          <w:szCs w:val="24"/>
          <w:rPrChange w:id="1898" w:author="zjstone" w:date="2018-03-21T19:49:00Z">
            <w:rPr>
              <w:rFonts w:ascii="Times" w:hAnsi="Times" w:cs="Times"/>
              <w:sz w:val="20"/>
              <w:szCs w:val="20"/>
            </w:rPr>
          </w:rPrChange>
        </w:rPr>
        <w:t>multi-site support</w:t>
      </w:r>
      <w:r w:rsidR="008F7F97" w:rsidRPr="000E6354">
        <w:rPr>
          <w:rFonts w:ascii="Times" w:hAnsi="Times" w:cs="Times"/>
          <w:szCs w:val="24"/>
          <w:rPrChange w:id="1899" w:author="zjstone" w:date="2018-03-21T19:49:00Z">
            <w:rPr>
              <w:rFonts w:ascii="Times" w:hAnsi="Times" w:cs="Times"/>
              <w:sz w:val="20"/>
              <w:szCs w:val="20"/>
            </w:rPr>
          </w:rPrChange>
        </w:rPr>
        <w:t xml:space="preserve">; </w:t>
      </w:r>
      <w:r w:rsidR="00BF5B8C" w:rsidRPr="000E6354">
        <w:rPr>
          <w:rFonts w:ascii="Times" w:hAnsi="Times" w:cs="Times"/>
          <w:szCs w:val="24"/>
          <w:rPrChange w:id="1900" w:author="zjstone" w:date="2018-03-21T19:49:00Z">
            <w:rPr>
              <w:rFonts w:ascii="Times" w:hAnsi="Times" w:cs="Times"/>
              <w:sz w:val="20"/>
              <w:szCs w:val="20"/>
            </w:rPr>
          </w:rPrChange>
        </w:rPr>
        <w:t>(c) m</w:t>
      </w:r>
      <w:r w:rsidRPr="000E6354">
        <w:rPr>
          <w:rFonts w:ascii="Times" w:hAnsi="Times" w:cs="Times"/>
          <w:szCs w:val="24"/>
          <w:rPrChange w:id="1901" w:author="zjstone" w:date="2018-03-21T19:49:00Z">
            <w:rPr>
              <w:rFonts w:ascii="Times" w:hAnsi="Times" w:cs="Times"/>
              <w:sz w:val="20"/>
              <w:szCs w:val="20"/>
            </w:rPr>
          </w:rPrChange>
        </w:rPr>
        <w:t>ore general intrusion detection methods based on the user access model.</w:t>
      </w:r>
    </w:p>
    <w:bookmarkEnd w:id="1872"/>
    <w:p w:rsidR="00F82491" w:rsidRPr="000E6354" w:rsidRDefault="00F82491" w:rsidP="0011259B">
      <w:pPr>
        <w:pStyle w:val="af1"/>
        <w:ind w:firstLineChars="0" w:firstLine="0"/>
        <w:rPr>
          <w:rFonts w:ascii="Times" w:eastAsia="微软雅黑" w:hAnsi="Times" w:cs="Times"/>
          <w:color w:val="333333"/>
          <w:szCs w:val="24"/>
          <w:shd w:val="clear" w:color="auto" w:fill="FFFFFF"/>
          <w:rPrChange w:id="1902" w:author="zjstone" w:date="2018-03-21T19:49:00Z">
            <w:rPr>
              <w:rFonts w:ascii="Times" w:eastAsia="微软雅黑" w:hAnsi="Times" w:cs="Times"/>
              <w:color w:val="333333"/>
              <w:sz w:val="18"/>
              <w:szCs w:val="18"/>
              <w:shd w:val="clear" w:color="auto" w:fill="FFFFFF"/>
            </w:rPr>
          </w:rPrChange>
        </w:rPr>
        <w:pPrChange w:id="1903" w:author="zjstone" w:date="2018-03-21T19:58:00Z">
          <w:pPr>
            <w:pStyle w:val="af1"/>
            <w:spacing w:line="240" w:lineRule="exact"/>
            <w:ind w:firstLineChars="0" w:firstLine="0"/>
          </w:pPr>
        </w:pPrChange>
      </w:pPr>
    </w:p>
    <w:p w:rsidR="00F82491" w:rsidRPr="000E6354" w:rsidRDefault="00AA6980" w:rsidP="0011259B">
      <w:pPr>
        <w:pStyle w:val="af1"/>
        <w:ind w:firstLineChars="0" w:firstLine="0"/>
        <w:rPr>
          <w:rFonts w:ascii="Times" w:hAnsi="Times" w:cs="Times"/>
          <w:b/>
          <w:szCs w:val="24"/>
          <w:rPrChange w:id="1904" w:author="zjstone" w:date="2018-03-21T19:49:00Z">
            <w:rPr>
              <w:rFonts w:ascii="Times" w:hAnsi="Times" w:cs="Times"/>
              <w:b/>
              <w:szCs w:val="24"/>
            </w:rPr>
          </w:rPrChange>
        </w:rPr>
        <w:pPrChange w:id="1905" w:author="zjstone" w:date="2018-03-21T19:58:00Z">
          <w:pPr>
            <w:pStyle w:val="af1"/>
            <w:spacing w:line="240" w:lineRule="exact"/>
            <w:ind w:firstLineChars="0" w:firstLine="0"/>
          </w:pPr>
        </w:pPrChange>
      </w:pPr>
      <w:r w:rsidRPr="000E6354">
        <w:rPr>
          <w:rFonts w:ascii="Times" w:hAnsi="Times" w:cs="Times"/>
          <w:b/>
          <w:szCs w:val="24"/>
          <w:rPrChange w:id="1906" w:author="zjstone" w:date="2018-03-21T19:49:00Z">
            <w:rPr>
              <w:rFonts w:ascii="Times" w:hAnsi="Times" w:cs="Times"/>
              <w:b/>
              <w:szCs w:val="24"/>
            </w:rPr>
          </w:rPrChange>
        </w:rPr>
        <w:t>Reference</w:t>
      </w:r>
    </w:p>
    <w:p w:rsidR="00C446E0" w:rsidRPr="000E6354" w:rsidRDefault="00C446E0" w:rsidP="0011259B">
      <w:pPr>
        <w:pStyle w:val="af1"/>
        <w:ind w:firstLineChars="0" w:firstLine="0"/>
        <w:rPr>
          <w:rFonts w:ascii="Times" w:hAnsi="Times" w:cs="Times"/>
          <w:szCs w:val="24"/>
          <w:rPrChange w:id="1907" w:author="zjstone" w:date="2018-03-21T19:49:00Z">
            <w:rPr>
              <w:rFonts w:ascii="Times" w:hAnsi="Times" w:cs="Times"/>
              <w:sz w:val="20"/>
              <w:szCs w:val="20"/>
            </w:rPr>
          </w:rPrChange>
        </w:rPr>
        <w:pPrChange w:id="1908" w:author="zjstone" w:date="2018-03-21T19:58:00Z">
          <w:pPr>
            <w:pStyle w:val="af1"/>
            <w:spacing w:line="240" w:lineRule="exact"/>
            <w:ind w:firstLineChars="0" w:firstLine="0"/>
          </w:pPr>
        </w:pPrChange>
      </w:pPr>
      <w:r w:rsidRPr="000E6354">
        <w:rPr>
          <w:rFonts w:ascii="Times" w:hAnsi="Times" w:cs="Times"/>
          <w:szCs w:val="24"/>
          <w:rPrChange w:id="1909" w:author="zjstone" w:date="2018-03-21T19:49:00Z">
            <w:rPr>
              <w:rFonts w:ascii="Times" w:hAnsi="Times" w:cs="Times"/>
              <w:sz w:val="20"/>
              <w:szCs w:val="20"/>
            </w:rPr>
          </w:rPrChange>
        </w:rPr>
        <w:t>[1] W.A.S. Consortium, Web application security statistics project 2007, in, 2008.</w:t>
      </w:r>
    </w:p>
    <w:p w:rsidR="00C446E0" w:rsidRPr="000E6354" w:rsidRDefault="00C446E0" w:rsidP="0011259B">
      <w:pPr>
        <w:pStyle w:val="af1"/>
        <w:ind w:firstLineChars="0" w:firstLine="0"/>
        <w:rPr>
          <w:rFonts w:ascii="Times" w:hAnsi="Times" w:cs="Times"/>
          <w:szCs w:val="24"/>
          <w:rPrChange w:id="1910" w:author="zjstone" w:date="2018-03-21T19:49:00Z">
            <w:rPr>
              <w:rFonts w:ascii="Times" w:hAnsi="Times" w:cs="Times"/>
              <w:sz w:val="20"/>
              <w:szCs w:val="20"/>
            </w:rPr>
          </w:rPrChange>
        </w:rPr>
        <w:pPrChange w:id="1911" w:author="zjstone" w:date="2018-03-21T19:58:00Z">
          <w:pPr>
            <w:pStyle w:val="af1"/>
            <w:spacing w:line="240" w:lineRule="exact"/>
            <w:ind w:firstLineChars="0" w:firstLine="0"/>
          </w:pPr>
        </w:pPrChange>
      </w:pPr>
      <w:r w:rsidRPr="000E6354">
        <w:rPr>
          <w:rFonts w:ascii="Times" w:hAnsi="Times" w:cs="Times"/>
          <w:szCs w:val="24"/>
          <w:rPrChange w:id="1912" w:author="zjstone" w:date="2018-03-21T19:49:00Z">
            <w:rPr>
              <w:rFonts w:ascii="Times" w:hAnsi="Times" w:cs="Times"/>
              <w:sz w:val="20"/>
              <w:szCs w:val="20"/>
            </w:rPr>
          </w:rPrChange>
        </w:rPr>
        <w:t>[2] R.C. Seacord, Secure Coding in C and C++, Pearson Education, 2005.</w:t>
      </w:r>
    </w:p>
    <w:p w:rsidR="00C446E0" w:rsidRPr="000E6354" w:rsidRDefault="00C446E0" w:rsidP="0011259B">
      <w:pPr>
        <w:pStyle w:val="af1"/>
        <w:ind w:firstLineChars="0" w:firstLine="0"/>
        <w:rPr>
          <w:rFonts w:ascii="Times" w:hAnsi="Times" w:cs="Times"/>
          <w:szCs w:val="24"/>
          <w:rPrChange w:id="1913" w:author="zjstone" w:date="2018-03-21T19:49:00Z">
            <w:rPr>
              <w:rFonts w:ascii="Times" w:hAnsi="Times" w:cs="Times"/>
              <w:sz w:val="20"/>
              <w:szCs w:val="20"/>
            </w:rPr>
          </w:rPrChange>
        </w:rPr>
        <w:pPrChange w:id="1914" w:author="zjstone" w:date="2018-03-21T19:58:00Z">
          <w:pPr>
            <w:pStyle w:val="af1"/>
            <w:spacing w:line="240" w:lineRule="exact"/>
            <w:ind w:firstLineChars="0" w:firstLine="0"/>
          </w:pPr>
        </w:pPrChange>
      </w:pPr>
      <w:r w:rsidRPr="000E6354">
        <w:rPr>
          <w:rFonts w:ascii="Times" w:hAnsi="Times" w:cs="Times"/>
          <w:szCs w:val="24"/>
          <w:rPrChange w:id="1915" w:author="zjstone" w:date="2018-03-21T19:49:00Z">
            <w:rPr>
              <w:rFonts w:ascii="Times" w:hAnsi="Times" w:cs="Times"/>
              <w:sz w:val="20"/>
              <w:szCs w:val="20"/>
            </w:rPr>
          </w:rPrChange>
        </w:rPr>
        <w:t>[3] R. Seacord, Secure coding in C and C++ of strings and integers, IEEE security &amp; privacy, 4 (2006) 74-76.</w:t>
      </w:r>
    </w:p>
    <w:p w:rsidR="00C446E0" w:rsidRPr="000E6354" w:rsidRDefault="00C446E0" w:rsidP="0011259B">
      <w:pPr>
        <w:pStyle w:val="af1"/>
        <w:ind w:firstLineChars="0" w:firstLine="0"/>
        <w:rPr>
          <w:rFonts w:ascii="Times" w:hAnsi="Times" w:cs="Times"/>
          <w:szCs w:val="24"/>
          <w:rPrChange w:id="1916" w:author="zjstone" w:date="2018-03-21T19:49:00Z">
            <w:rPr>
              <w:rFonts w:ascii="Times" w:hAnsi="Times" w:cs="Times"/>
              <w:sz w:val="20"/>
              <w:szCs w:val="20"/>
            </w:rPr>
          </w:rPrChange>
        </w:rPr>
        <w:pPrChange w:id="1917" w:author="zjstone" w:date="2018-03-21T19:58:00Z">
          <w:pPr>
            <w:pStyle w:val="af1"/>
            <w:spacing w:line="240" w:lineRule="exact"/>
            <w:ind w:firstLineChars="0" w:firstLine="0"/>
          </w:pPr>
        </w:pPrChange>
      </w:pPr>
      <w:r w:rsidRPr="000E6354">
        <w:rPr>
          <w:rFonts w:ascii="Times" w:hAnsi="Times" w:cs="Times"/>
          <w:szCs w:val="24"/>
          <w:rPrChange w:id="1918" w:author="zjstone" w:date="2018-03-21T19:49:00Z">
            <w:rPr>
              <w:rFonts w:ascii="Times" w:hAnsi="Times" w:cs="Times"/>
              <w:sz w:val="20"/>
              <w:szCs w:val="20"/>
            </w:rPr>
          </w:rPrChange>
        </w:rPr>
        <w:t>[4] R. Seacord, Top 10 Secure Coding Practices, in, 2011.</w:t>
      </w:r>
    </w:p>
    <w:p w:rsidR="00C446E0" w:rsidRPr="000E6354" w:rsidRDefault="00C446E0" w:rsidP="0011259B">
      <w:pPr>
        <w:pStyle w:val="af1"/>
        <w:ind w:firstLineChars="0" w:firstLine="0"/>
        <w:rPr>
          <w:rFonts w:ascii="Times" w:hAnsi="Times" w:cs="Times"/>
          <w:szCs w:val="24"/>
          <w:rPrChange w:id="1919" w:author="zjstone" w:date="2018-03-21T19:49:00Z">
            <w:rPr>
              <w:rFonts w:ascii="Times" w:hAnsi="Times" w:cs="Times"/>
              <w:sz w:val="20"/>
              <w:szCs w:val="20"/>
            </w:rPr>
          </w:rPrChange>
        </w:rPr>
        <w:pPrChange w:id="1920" w:author="zjstone" w:date="2018-03-21T19:58:00Z">
          <w:pPr>
            <w:pStyle w:val="af1"/>
            <w:spacing w:line="240" w:lineRule="exact"/>
            <w:ind w:firstLineChars="0" w:firstLine="0"/>
          </w:pPr>
        </w:pPrChange>
      </w:pPr>
      <w:r w:rsidRPr="000E6354">
        <w:rPr>
          <w:rFonts w:ascii="Times" w:hAnsi="Times" w:cs="Times"/>
          <w:szCs w:val="24"/>
          <w:rPrChange w:id="1921" w:author="zjstone" w:date="2018-03-21T19:49:00Z">
            <w:rPr>
              <w:rFonts w:ascii="Times" w:hAnsi="Times" w:cs="Times"/>
              <w:sz w:val="20"/>
              <w:szCs w:val="20"/>
            </w:rPr>
          </w:rPrChange>
        </w:rPr>
        <w:t>[5] N. Antunes, M. Vieira, Defending against web application vulnerabilities, Computer, 45 (2012) 0066-</w:t>
      </w:r>
      <w:r w:rsidRPr="000E6354">
        <w:rPr>
          <w:rFonts w:ascii="Times" w:hAnsi="Times" w:cs="Times"/>
          <w:szCs w:val="24"/>
          <w:rPrChange w:id="1922" w:author="zjstone" w:date="2018-03-21T19:49:00Z">
            <w:rPr>
              <w:rFonts w:ascii="Times" w:hAnsi="Times" w:cs="Times"/>
              <w:sz w:val="20"/>
              <w:szCs w:val="20"/>
            </w:rPr>
          </w:rPrChange>
        </w:rPr>
        <w:lastRenderedPageBreak/>
        <w:t>0072.</w:t>
      </w:r>
    </w:p>
    <w:p w:rsidR="00C446E0" w:rsidRPr="000E6354" w:rsidRDefault="00C446E0" w:rsidP="0011259B">
      <w:pPr>
        <w:pStyle w:val="af1"/>
        <w:ind w:firstLineChars="0" w:firstLine="0"/>
        <w:rPr>
          <w:rFonts w:ascii="Times" w:hAnsi="Times" w:cs="Times"/>
          <w:szCs w:val="24"/>
          <w:rPrChange w:id="1923" w:author="zjstone" w:date="2018-03-21T19:49:00Z">
            <w:rPr>
              <w:rFonts w:ascii="Times" w:hAnsi="Times" w:cs="Times"/>
              <w:sz w:val="20"/>
              <w:szCs w:val="20"/>
            </w:rPr>
          </w:rPrChange>
        </w:rPr>
        <w:pPrChange w:id="1924" w:author="zjstone" w:date="2018-03-21T19:58:00Z">
          <w:pPr>
            <w:pStyle w:val="af1"/>
            <w:spacing w:line="240" w:lineRule="exact"/>
            <w:ind w:firstLineChars="0" w:firstLine="0"/>
          </w:pPr>
        </w:pPrChange>
      </w:pPr>
      <w:r w:rsidRPr="000E6354">
        <w:rPr>
          <w:rFonts w:ascii="Times" w:hAnsi="Times" w:cs="Times"/>
          <w:szCs w:val="24"/>
          <w:rPrChange w:id="1925" w:author="zjstone" w:date="2018-03-21T19:49:00Z">
            <w:rPr>
              <w:rFonts w:ascii="Times" w:hAnsi="Times" w:cs="Times"/>
              <w:sz w:val="20"/>
              <w:szCs w:val="20"/>
            </w:rPr>
          </w:rPrChange>
        </w:rPr>
        <w:t>[6] OWASP, OWASP Secure Coding Practices - Quick Reference Guide, in, OWASP, 2015.</w:t>
      </w:r>
    </w:p>
    <w:p w:rsidR="00C446E0" w:rsidRPr="000E6354" w:rsidRDefault="00C446E0" w:rsidP="0011259B">
      <w:pPr>
        <w:pStyle w:val="af1"/>
        <w:ind w:firstLineChars="0" w:firstLine="0"/>
        <w:rPr>
          <w:rFonts w:ascii="Times" w:hAnsi="Times" w:cs="Times"/>
          <w:szCs w:val="24"/>
          <w:rPrChange w:id="1926" w:author="zjstone" w:date="2018-03-21T19:49:00Z">
            <w:rPr>
              <w:rFonts w:ascii="Times" w:hAnsi="Times" w:cs="Times"/>
              <w:sz w:val="20"/>
              <w:szCs w:val="20"/>
            </w:rPr>
          </w:rPrChange>
        </w:rPr>
        <w:pPrChange w:id="1927" w:author="zjstone" w:date="2018-03-21T19:58:00Z">
          <w:pPr>
            <w:pStyle w:val="af1"/>
            <w:spacing w:line="240" w:lineRule="exact"/>
            <w:ind w:firstLineChars="0" w:firstLine="0"/>
          </w:pPr>
        </w:pPrChange>
      </w:pPr>
      <w:r w:rsidRPr="000E6354">
        <w:rPr>
          <w:rFonts w:ascii="Times" w:hAnsi="Times" w:cs="Times"/>
          <w:szCs w:val="24"/>
          <w:rPrChange w:id="1928" w:author="zjstone" w:date="2018-03-21T19:49:00Z">
            <w:rPr>
              <w:rFonts w:ascii="Times" w:hAnsi="Times" w:cs="Times"/>
              <w:sz w:val="20"/>
              <w:szCs w:val="20"/>
            </w:rPr>
          </w:rPrChange>
        </w:rPr>
        <w:t>[7] M. Curphey, R. Arawo, Web application security assessment tools, IEEE Security &amp; Privacy, 4 (2006) 32-41.</w:t>
      </w:r>
    </w:p>
    <w:p w:rsidR="00C446E0" w:rsidRPr="000E6354" w:rsidRDefault="00C446E0" w:rsidP="0011259B">
      <w:pPr>
        <w:pStyle w:val="af1"/>
        <w:ind w:firstLineChars="0" w:firstLine="0"/>
        <w:rPr>
          <w:rFonts w:ascii="Times" w:hAnsi="Times" w:cs="Times"/>
          <w:szCs w:val="24"/>
          <w:rPrChange w:id="1929" w:author="zjstone" w:date="2018-03-21T19:49:00Z">
            <w:rPr>
              <w:rFonts w:ascii="Times" w:hAnsi="Times" w:cs="Times"/>
              <w:sz w:val="20"/>
              <w:szCs w:val="20"/>
            </w:rPr>
          </w:rPrChange>
        </w:rPr>
        <w:pPrChange w:id="1930" w:author="zjstone" w:date="2018-03-21T19:58:00Z">
          <w:pPr>
            <w:pStyle w:val="af1"/>
            <w:spacing w:line="240" w:lineRule="exact"/>
            <w:ind w:firstLineChars="0" w:firstLine="0"/>
          </w:pPr>
        </w:pPrChange>
      </w:pPr>
      <w:r w:rsidRPr="000E6354">
        <w:rPr>
          <w:rFonts w:ascii="Times" w:hAnsi="Times" w:cs="Times"/>
          <w:szCs w:val="24"/>
          <w:rPrChange w:id="1931" w:author="zjstone" w:date="2018-03-21T19:49:00Z">
            <w:rPr>
              <w:rFonts w:ascii="Times" w:hAnsi="Times" w:cs="Times"/>
              <w:sz w:val="20"/>
              <w:szCs w:val="20"/>
            </w:rPr>
          </w:rPrChange>
        </w:rPr>
        <w:t>[8] V. Felmetsger, L. Cavedon, C. Kruegel, G. Vigna, Toward automated detection of logic vulnerabilities in web applications, in: USENIX Security Symposium, 2010.</w:t>
      </w:r>
    </w:p>
    <w:p w:rsidR="00C446E0" w:rsidRPr="000E6354" w:rsidRDefault="00C446E0" w:rsidP="0011259B">
      <w:pPr>
        <w:pStyle w:val="af1"/>
        <w:ind w:firstLineChars="0" w:firstLine="0"/>
        <w:rPr>
          <w:rFonts w:ascii="Times" w:hAnsi="Times" w:cs="Times"/>
          <w:szCs w:val="24"/>
          <w:rPrChange w:id="1932" w:author="zjstone" w:date="2018-03-21T19:49:00Z">
            <w:rPr>
              <w:rFonts w:ascii="Times" w:hAnsi="Times" w:cs="Times"/>
              <w:sz w:val="20"/>
              <w:szCs w:val="20"/>
            </w:rPr>
          </w:rPrChange>
        </w:rPr>
        <w:pPrChange w:id="1933" w:author="zjstone" w:date="2018-03-21T19:58:00Z">
          <w:pPr>
            <w:pStyle w:val="af1"/>
            <w:spacing w:line="240" w:lineRule="exact"/>
            <w:ind w:firstLineChars="0" w:firstLine="0"/>
          </w:pPr>
        </w:pPrChange>
      </w:pPr>
      <w:r w:rsidRPr="000E6354">
        <w:rPr>
          <w:rFonts w:ascii="Times" w:hAnsi="Times" w:cs="Times"/>
          <w:szCs w:val="24"/>
          <w:rPrChange w:id="1934" w:author="zjstone" w:date="2018-03-21T19:49:00Z">
            <w:rPr>
              <w:rFonts w:ascii="Times" w:hAnsi="Times" w:cs="Times"/>
              <w:sz w:val="20"/>
              <w:szCs w:val="20"/>
            </w:rPr>
          </w:rPrChange>
        </w:rPr>
        <w:t>[9] N. Jovanovic, C. Kruegel, E. Kirda, Static analysis for detecting taint-style vulnerabilities in web applications, Journal of Computer Security, 18 (2010) 861-907.</w:t>
      </w:r>
    </w:p>
    <w:p w:rsidR="00C446E0" w:rsidRPr="000E6354" w:rsidRDefault="00C446E0" w:rsidP="0011259B">
      <w:pPr>
        <w:pStyle w:val="af1"/>
        <w:ind w:firstLineChars="0" w:firstLine="0"/>
        <w:rPr>
          <w:rFonts w:ascii="Times" w:hAnsi="Times" w:cs="Times"/>
          <w:szCs w:val="24"/>
          <w:rPrChange w:id="1935" w:author="zjstone" w:date="2018-03-21T19:49:00Z">
            <w:rPr>
              <w:rFonts w:ascii="Times" w:hAnsi="Times" w:cs="Times"/>
              <w:sz w:val="20"/>
              <w:szCs w:val="20"/>
            </w:rPr>
          </w:rPrChange>
        </w:rPr>
        <w:pPrChange w:id="1936" w:author="zjstone" w:date="2018-03-21T19:58:00Z">
          <w:pPr>
            <w:pStyle w:val="af1"/>
            <w:spacing w:line="240" w:lineRule="exact"/>
            <w:ind w:firstLineChars="0" w:firstLine="0"/>
          </w:pPr>
        </w:pPrChange>
      </w:pPr>
      <w:r w:rsidRPr="000E6354">
        <w:rPr>
          <w:rFonts w:ascii="Times" w:hAnsi="Times" w:cs="Times"/>
          <w:szCs w:val="24"/>
          <w:rPrChange w:id="1937" w:author="zjstone" w:date="2018-03-21T19:49:00Z">
            <w:rPr>
              <w:rFonts w:ascii="Times" w:hAnsi="Times" w:cs="Times"/>
              <w:sz w:val="20"/>
              <w:szCs w:val="20"/>
            </w:rPr>
          </w:rPrChange>
        </w:rPr>
        <w:t xml:space="preserve">[10] L.K. Shar, H.B.K. Tan, Automated removal of cross </w:t>
      </w:r>
      <w:r w:rsidRPr="000E6354">
        <w:rPr>
          <w:rFonts w:ascii="Times" w:hAnsi="Times" w:cs="Times"/>
          <w:szCs w:val="24"/>
          <w:rPrChange w:id="1938" w:author="zjstone" w:date="2018-03-21T19:49:00Z">
            <w:rPr>
              <w:rFonts w:ascii="Times" w:hAnsi="Times" w:cs="Times"/>
              <w:sz w:val="20"/>
              <w:szCs w:val="20"/>
            </w:rPr>
          </w:rPrChange>
        </w:rPr>
        <w:lastRenderedPageBreak/>
        <w:t>site scripting vulnerabilities in web applications, Information and Software Technology, 54 (2012) 467-478.</w:t>
      </w:r>
    </w:p>
    <w:p w:rsidR="00C446E0" w:rsidRPr="000E6354" w:rsidRDefault="00C446E0" w:rsidP="0011259B">
      <w:pPr>
        <w:pStyle w:val="af1"/>
        <w:ind w:firstLineChars="0" w:firstLine="0"/>
        <w:rPr>
          <w:rFonts w:ascii="Times" w:hAnsi="Times" w:cs="Times"/>
          <w:szCs w:val="24"/>
          <w:rPrChange w:id="1939" w:author="zjstone" w:date="2018-03-21T19:49:00Z">
            <w:rPr>
              <w:rFonts w:ascii="Times" w:hAnsi="Times" w:cs="Times"/>
              <w:sz w:val="20"/>
              <w:szCs w:val="20"/>
            </w:rPr>
          </w:rPrChange>
        </w:rPr>
        <w:pPrChange w:id="1940" w:author="zjstone" w:date="2018-03-21T19:58:00Z">
          <w:pPr>
            <w:pStyle w:val="af1"/>
            <w:spacing w:line="240" w:lineRule="exact"/>
            <w:ind w:firstLineChars="0" w:firstLine="0"/>
          </w:pPr>
        </w:pPrChange>
      </w:pPr>
      <w:r w:rsidRPr="000E6354">
        <w:rPr>
          <w:rFonts w:ascii="Times" w:hAnsi="Times" w:cs="Times"/>
          <w:szCs w:val="24"/>
          <w:rPrChange w:id="1941" w:author="zjstone" w:date="2018-03-21T19:49:00Z">
            <w:rPr>
              <w:rFonts w:ascii="Times" w:hAnsi="Times" w:cs="Times"/>
              <w:sz w:val="20"/>
              <w:szCs w:val="20"/>
            </w:rPr>
          </w:rPrChange>
        </w:rPr>
        <w:t>[11] F.S. Rietta, Application layer intrusion detection for SQL injection, in:  Proceedings of the 44th annual Southeast regional conference, ACM, 2006, pp. 531-536.</w:t>
      </w:r>
    </w:p>
    <w:p w:rsidR="00C446E0" w:rsidRPr="000E6354" w:rsidRDefault="00C446E0" w:rsidP="0011259B">
      <w:pPr>
        <w:pStyle w:val="af1"/>
        <w:ind w:firstLineChars="0" w:firstLine="0"/>
        <w:rPr>
          <w:rFonts w:ascii="Times" w:hAnsi="Times" w:cs="Times"/>
          <w:szCs w:val="24"/>
          <w:rPrChange w:id="1942" w:author="zjstone" w:date="2018-03-21T19:49:00Z">
            <w:rPr>
              <w:rFonts w:ascii="Times" w:hAnsi="Times" w:cs="Times"/>
              <w:sz w:val="20"/>
              <w:szCs w:val="20"/>
            </w:rPr>
          </w:rPrChange>
        </w:rPr>
        <w:pPrChange w:id="1943" w:author="zjstone" w:date="2018-03-21T19:58:00Z">
          <w:pPr>
            <w:pStyle w:val="af1"/>
            <w:spacing w:line="240" w:lineRule="exact"/>
            <w:ind w:firstLineChars="0" w:firstLine="0"/>
          </w:pPr>
        </w:pPrChange>
      </w:pPr>
      <w:r w:rsidRPr="000E6354">
        <w:rPr>
          <w:rFonts w:ascii="Times" w:hAnsi="Times" w:cs="Times"/>
          <w:szCs w:val="24"/>
          <w:rPrChange w:id="1944" w:author="zjstone" w:date="2018-03-21T19:49:00Z">
            <w:rPr>
              <w:rFonts w:ascii="Times" w:hAnsi="Times" w:cs="Times"/>
              <w:sz w:val="20"/>
              <w:szCs w:val="20"/>
            </w:rPr>
          </w:rPrChange>
        </w:rPr>
        <w:t>[12] D. Kar, S. Panigrahi, S. Sundararajan, SQLiDDS: SQL injection detection using query transformation and document similarity, in:  International Conference on Distributed Computing and Internet Technology, Springer, 2015, pp. 377-390.</w:t>
      </w:r>
    </w:p>
    <w:p w:rsidR="00C446E0" w:rsidRPr="000E6354" w:rsidRDefault="00C446E0" w:rsidP="0011259B">
      <w:pPr>
        <w:pStyle w:val="af1"/>
        <w:ind w:firstLineChars="0" w:firstLine="0"/>
        <w:rPr>
          <w:rFonts w:ascii="Times" w:hAnsi="Times" w:cs="Times"/>
          <w:szCs w:val="24"/>
          <w:rPrChange w:id="1945" w:author="zjstone" w:date="2018-03-21T19:49:00Z">
            <w:rPr>
              <w:rFonts w:ascii="Times" w:hAnsi="Times" w:cs="Times"/>
              <w:sz w:val="20"/>
              <w:szCs w:val="20"/>
            </w:rPr>
          </w:rPrChange>
        </w:rPr>
        <w:pPrChange w:id="1946" w:author="zjstone" w:date="2018-03-21T19:58:00Z">
          <w:pPr>
            <w:pStyle w:val="af1"/>
            <w:spacing w:line="240" w:lineRule="exact"/>
            <w:ind w:firstLineChars="0" w:firstLine="0"/>
          </w:pPr>
        </w:pPrChange>
      </w:pPr>
      <w:r w:rsidRPr="000E6354">
        <w:rPr>
          <w:rFonts w:ascii="Times" w:hAnsi="Times" w:cs="Times"/>
          <w:szCs w:val="24"/>
          <w:rPrChange w:id="1947" w:author="zjstone" w:date="2018-03-21T19:49:00Z">
            <w:rPr>
              <w:rFonts w:ascii="Times" w:hAnsi="Times" w:cs="Times"/>
              <w:sz w:val="20"/>
              <w:szCs w:val="20"/>
            </w:rPr>
          </w:rPrChange>
        </w:rPr>
        <w:t xml:space="preserve">[13] A. Razzaq, A. Hur, S. Shahbaz, M. Masood, H.F. Ahmad, Critical analysis on web application firewall solutions, in:  Autonomous Decentralized Systems </w:t>
      </w:r>
      <w:r w:rsidRPr="000E6354">
        <w:rPr>
          <w:rFonts w:ascii="Times" w:hAnsi="Times" w:cs="Times"/>
          <w:szCs w:val="24"/>
          <w:rPrChange w:id="1948" w:author="zjstone" w:date="2018-03-21T19:49:00Z">
            <w:rPr>
              <w:rFonts w:ascii="Times" w:hAnsi="Times" w:cs="Times"/>
              <w:sz w:val="20"/>
              <w:szCs w:val="20"/>
            </w:rPr>
          </w:rPrChange>
        </w:rPr>
        <w:lastRenderedPageBreak/>
        <w:t>(ISADS), 2013 IEEE Eleventh International Symposium on, IEEE, 2013, pp. 1-6.</w:t>
      </w:r>
    </w:p>
    <w:p w:rsidR="00C446E0" w:rsidRPr="000E6354" w:rsidRDefault="00C446E0" w:rsidP="0011259B">
      <w:pPr>
        <w:pStyle w:val="af1"/>
        <w:ind w:firstLineChars="0" w:firstLine="0"/>
        <w:rPr>
          <w:rFonts w:ascii="Times" w:hAnsi="Times" w:cs="Times"/>
          <w:szCs w:val="24"/>
          <w:rPrChange w:id="1949" w:author="zjstone" w:date="2018-03-21T19:49:00Z">
            <w:rPr>
              <w:rFonts w:ascii="Times" w:hAnsi="Times" w:cs="Times"/>
              <w:sz w:val="20"/>
              <w:szCs w:val="20"/>
            </w:rPr>
          </w:rPrChange>
        </w:rPr>
        <w:pPrChange w:id="1950" w:author="zjstone" w:date="2018-03-21T19:58:00Z">
          <w:pPr>
            <w:pStyle w:val="af1"/>
            <w:spacing w:line="240" w:lineRule="exact"/>
            <w:ind w:firstLineChars="0" w:firstLine="0"/>
          </w:pPr>
        </w:pPrChange>
      </w:pPr>
      <w:r w:rsidRPr="000E6354">
        <w:rPr>
          <w:rFonts w:ascii="Times" w:hAnsi="Times" w:cs="Times"/>
          <w:szCs w:val="24"/>
          <w:rPrChange w:id="1951" w:author="zjstone" w:date="2018-03-21T19:49:00Z">
            <w:rPr>
              <w:rFonts w:ascii="Times" w:hAnsi="Times" w:cs="Times"/>
              <w:sz w:val="20"/>
              <w:szCs w:val="20"/>
            </w:rPr>
          </w:rPrChange>
        </w:rPr>
        <w:t>[14] Y. Xie, S.-Z. Yu, Anomaly detection based on web users' browsing behaviors, Ruan Jian Xue Bao(Journal of Software), 18 (2007) 967-977.</w:t>
      </w:r>
    </w:p>
    <w:p w:rsidR="00C446E0" w:rsidRPr="000E6354" w:rsidRDefault="00C446E0" w:rsidP="0011259B">
      <w:pPr>
        <w:pStyle w:val="af1"/>
        <w:ind w:firstLineChars="0" w:firstLine="0"/>
        <w:rPr>
          <w:rFonts w:ascii="Times" w:hAnsi="Times" w:cs="Times"/>
          <w:szCs w:val="24"/>
          <w:rPrChange w:id="1952" w:author="zjstone" w:date="2018-03-21T19:49:00Z">
            <w:rPr>
              <w:rFonts w:ascii="Times" w:hAnsi="Times" w:cs="Times"/>
              <w:sz w:val="20"/>
              <w:szCs w:val="20"/>
            </w:rPr>
          </w:rPrChange>
        </w:rPr>
        <w:pPrChange w:id="1953" w:author="zjstone" w:date="2018-03-21T19:58:00Z">
          <w:pPr>
            <w:pStyle w:val="af1"/>
            <w:spacing w:line="240" w:lineRule="exact"/>
            <w:ind w:firstLineChars="0" w:firstLine="0"/>
          </w:pPr>
        </w:pPrChange>
      </w:pPr>
      <w:r w:rsidRPr="000E6354">
        <w:rPr>
          <w:rFonts w:ascii="Times" w:hAnsi="Times" w:cs="Times"/>
          <w:szCs w:val="24"/>
          <w:rPrChange w:id="1954" w:author="zjstone" w:date="2018-03-21T19:49:00Z">
            <w:rPr>
              <w:rFonts w:ascii="Times" w:hAnsi="Times" w:cs="Times"/>
              <w:sz w:val="20"/>
              <w:szCs w:val="20"/>
            </w:rPr>
          </w:rPrChange>
        </w:rPr>
        <w:t>[15] C. Torrano-Gimenez, A. Perez-Villegas, G. Alvarez, A self-learning anomaly-based web application firewall, in:  Computational Intelligence in Security for Information Systems, Springer, 2009, pp. 85-92.</w:t>
      </w:r>
    </w:p>
    <w:p w:rsidR="00C446E0" w:rsidRPr="000E6354" w:rsidRDefault="00C446E0" w:rsidP="0011259B">
      <w:pPr>
        <w:pStyle w:val="af1"/>
        <w:ind w:firstLineChars="0" w:firstLine="0"/>
        <w:rPr>
          <w:rFonts w:ascii="Times" w:hAnsi="Times" w:cs="Times"/>
          <w:szCs w:val="24"/>
          <w:rPrChange w:id="1955" w:author="zjstone" w:date="2018-03-21T19:49:00Z">
            <w:rPr>
              <w:rFonts w:ascii="Times" w:hAnsi="Times" w:cs="Times"/>
              <w:sz w:val="20"/>
              <w:szCs w:val="20"/>
            </w:rPr>
          </w:rPrChange>
        </w:rPr>
        <w:pPrChange w:id="1956" w:author="zjstone" w:date="2018-03-21T19:58:00Z">
          <w:pPr>
            <w:pStyle w:val="af1"/>
            <w:spacing w:line="240" w:lineRule="exact"/>
            <w:ind w:firstLineChars="0" w:firstLine="0"/>
          </w:pPr>
        </w:pPrChange>
      </w:pPr>
      <w:r w:rsidRPr="000E6354">
        <w:rPr>
          <w:rFonts w:ascii="Times" w:hAnsi="Times" w:cs="Times"/>
          <w:szCs w:val="24"/>
          <w:rPrChange w:id="1957" w:author="zjstone" w:date="2018-03-21T19:49:00Z">
            <w:rPr>
              <w:rFonts w:ascii="Times" w:hAnsi="Times" w:cs="Times"/>
              <w:sz w:val="20"/>
              <w:szCs w:val="20"/>
            </w:rPr>
          </w:rPrChange>
        </w:rPr>
        <w:t>[16] M. Auxilia, D. Tamilselvan, Anomaly detection using negative security model in web application, in:  Computer Information Systems and Industrial Management Applications (CISIM), 2010 International Conference on, IEEE, 2010, pp. 481-486.</w:t>
      </w:r>
    </w:p>
    <w:p w:rsidR="00C446E0" w:rsidRPr="000E6354" w:rsidRDefault="00C446E0" w:rsidP="0011259B">
      <w:pPr>
        <w:pStyle w:val="af1"/>
        <w:ind w:firstLineChars="0" w:firstLine="0"/>
        <w:rPr>
          <w:rFonts w:ascii="Times" w:hAnsi="Times" w:cs="Times"/>
          <w:szCs w:val="24"/>
          <w:rPrChange w:id="1958" w:author="zjstone" w:date="2018-03-21T19:49:00Z">
            <w:rPr>
              <w:rFonts w:ascii="Times" w:hAnsi="Times" w:cs="Times"/>
              <w:sz w:val="20"/>
              <w:szCs w:val="20"/>
            </w:rPr>
          </w:rPrChange>
        </w:rPr>
        <w:pPrChange w:id="1959" w:author="zjstone" w:date="2018-03-21T19:58:00Z">
          <w:pPr>
            <w:pStyle w:val="af1"/>
            <w:spacing w:line="240" w:lineRule="exact"/>
            <w:ind w:firstLineChars="0" w:firstLine="0"/>
          </w:pPr>
        </w:pPrChange>
      </w:pPr>
      <w:r w:rsidRPr="000E6354">
        <w:rPr>
          <w:rFonts w:ascii="Times" w:hAnsi="Times" w:cs="Times"/>
          <w:szCs w:val="24"/>
          <w:rPrChange w:id="1960" w:author="zjstone" w:date="2018-03-21T19:49:00Z">
            <w:rPr>
              <w:rFonts w:ascii="Times" w:hAnsi="Times" w:cs="Times"/>
              <w:sz w:val="20"/>
              <w:szCs w:val="20"/>
            </w:rPr>
          </w:rPrChange>
        </w:rPr>
        <w:lastRenderedPageBreak/>
        <w:t>[17] H. Kapodistria, S. Mitropoulos, C. Douligeris, An advanced web attack detection and prevention tool, Information Management &amp; Computer Security, 19 (2011) 280-299.</w:t>
      </w:r>
    </w:p>
    <w:p w:rsidR="00C446E0" w:rsidRPr="000E6354" w:rsidRDefault="00C446E0" w:rsidP="0011259B">
      <w:pPr>
        <w:pStyle w:val="af1"/>
        <w:ind w:firstLineChars="0" w:firstLine="0"/>
        <w:rPr>
          <w:rFonts w:ascii="Times" w:hAnsi="Times" w:cs="Times"/>
          <w:szCs w:val="24"/>
          <w:rPrChange w:id="1961" w:author="zjstone" w:date="2018-03-21T19:49:00Z">
            <w:rPr>
              <w:rFonts w:ascii="Times" w:hAnsi="Times" w:cs="Times"/>
              <w:sz w:val="20"/>
              <w:szCs w:val="20"/>
            </w:rPr>
          </w:rPrChange>
        </w:rPr>
        <w:pPrChange w:id="1962" w:author="zjstone" w:date="2018-03-21T19:58:00Z">
          <w:pPr>
            <w:pStyle w:val="af1"/>
            <w:spacing w:line="240" w:lineRule="exact"/>
            <w:ind w:firstLineChars="0" w:firstLine="0"/>
          </w:pPr>
        </w:pPrChange>
      </w:pPr>
      <w:r w:rsidRPr="000E6354">
        <w:rPr>
          <w:rFonts w:ascii="Times" w:hAnsi="Times" w:cs="Times"/>
          <w:szCs w:val="24"/>
          <w:rPrChange w:id="1963" w:author="zjstone" w:date="2018-03-21T19:49:00Z">
            <w:rPr>
              <w:rFonts w:ascii="Times" w:hAnsi="Times" w:cs="Times"/>
              <w:sz w:val="20"/>
              <w:szCs w:val="20"/>
            </w:rPr>
          </w:rPrChange>
        </w:rPr>
        <w:t>[18] A. Tekerek, C. Gemci, O.F. Bay, Development of a hybrid web application firewall to prevent web based attacks, in:  Application of Information and Communication Technologies (AICT), 2014 IEEE 8th International Conference on, IEEE, 2014, pp. 1-4.</w:t>
      </w:r>
    </w:p>
    <w:p w:rsidR="00C446E0" w:rsidRPr="000E6354" w:rsidRDefault="00C446E0" w:rsidP="0011259B">
      <w:pPr>
        <w:pStyle w:val="af1"/>
        <w:ind w:firstLineChars="0" w:firstLine="0"/>
        <w:rPr>
          <w:rFonts w:ascii="Times" w:hAnsi="Times" w:cs="Times"/>
          <w:szCs w:val="24"/>
          <w:rPrChange w:id="1964" w:author="zjstone" w:date="2018-03-21T19:49:00Z">
            <w:rPr>
              <w:rFonts w:ascii="Times" w:hAnsi="Times" w:cs="Times"/>
              <w:sz w:val="20"/>
              <w:szCs w:val="20"/>
            </w:rPr>
          </w:rPrChange>
        </w:rPr>
        <w:pPrChange w:id="1965" w:author="zjstone" w:date="2018-03-21T19:58:00Z">
          <w:pPr>
            <w:pStyle w:val="af1"/>
            <w:spacing w:line="240" w:lineRule="exact"/>
            <w:ind w:firstLineChars="0" w:firstLine="0"/>
          </w:pPr>
        </w:pPrChange>
      </w:pPr>
      <w:r w:rsidRPr="000E6354">
        <w:rPr>
          <w:rFonts w:ascii="Times" w:hAnsi="Times" w:cs="Times"/>
          <w:szCs w:val="24"/>
          <w:rPrChange w:id="1966" w:author="zjstone" w:date="2018-03-21T19:49:00Z">
            <w:rPr>
              <w:rFonts w:ascii="Times" w:hAnsi="Times" w:cs="Times"/>
              <w:sz w:val="20"/>
              <w:szCs w:val="20"/>
            </w:rPr>
          </w:rPrChange>
        </w:rPr>
        <w:t>[19] Y. Huang, A.K. Ghosh, Introducing Diversity and Uncertainty to Create Moving Attack Surfaces for Web Services, Springer New York, 2011.</w:t>
      </w:r>
    </w:p>
    <w:p w:rsidR="00C446E0" w:rsidRPr="000E6354" w:rsidRDefault="00C446E0" w:rsidP="0011259B">
      <w:pPr>
        <w:pStyle w:val="af1"/>
        <w:ind w:firstLineChars="0" w:firstLine="0"/>
        <w:rPr>
          <w:rFonts w:ascii="Times" w:hAnsi="Times" w:cs="Times"/>
          <w:szCs w:val="24"/>
          <w:rPrChange w:id="1967" w:author="zjstone" w:date="2018-03-21T19:49:00Z">
            <w:rPr>
              <w:rFonts w:ascii="Times" w:hAnsi="Times" w:cs="Times"/>
              <w:sz w:val="20"/>
              <w:szCs w:val="20"/>
            </w:rPr>
          </w:rPrChange>
        </w:rPr>
        <w:pPrChange w:id="1968" w:author="zjstone" w:date="2018-03-21T19:58:00Z">
          <w:pPr>
            <w:pStyle w:val="af1"/>
            <w:spacing w:line="240" w:lineRule="exact"/>
            <w:ind w:firstLineChars="0" w:firstLine="0"/>
          </w:pPr>
        </w:pPrChange>
      </w:pPr>
      <w:r w:rsidRPr="000E6354">
        <w:rPr>
          <w:rFonts w:ascii="Times" w:hAnsi="Times" w:cs="Times"/>
          <w:szCs w:val="24"/>
          <w:rPrChange w:id="1969" w:author="zjstone" w:date="2018-03-21T19:49:00Z">
            <w:rPr>
              <w:rFonts w:ascii="Times" w:hAnsi="Times" w:cs="Times"/>
              <w:sz w:val="20"/>
              <w:szCs w:val="20"/>
            </w:rPr>
          </w:rPrChange>
        </w:rPr>
        <w:t xml:space="preserve">[20] M. Taguinod, A. Doupé, Z. Zhao, G.J. Ahn, Toward a Moving Target Defense for Web Applications, in:  </w:t>
      </w:r>
      <w:r w:rsidRPr="000E6354">
        <w:rPr>
          <w:rFonts w:ascii="Times" w:hAnsi="Times" w:cs="Times"/>
          <w:szCs w:val="24"/>
          <w:rPrChange w:id="1970" w:author="zjstone" w:date="2018-03-21T19:49:00Z">
            <w:rPr>
              <w:rFonts w:ascii="Times" w:hAnsi="Times" w:cs="Times"/>
              <w:sz w:val="20"/>
              <w:szCs w:val="20"/>
            </w:rPr>
          </w:rPrChange>
        </w:rPr>
        <w:lastRenderedPageBreak/>
        <w:t>IEEE International Conference on Information Reuse and Integration, 2015, pp. 510-517.</w:t>
      </w:r>
    </w:p>
    <w:p w:rsidR="00C446E0" w:rsidRPr="000E6354" w:rsidRDefault="00C446E0" w:rsidP="0011259B">
      <w:pPr>
        <w:pStyle w:val="af1"/>
        <w:ind w:firstLineChars="0" w:firstLine="0"/>
        <w:rPr>
          <w:rFonts w:ascii="Times" w:hAnsi="Times" w:cs="Times"/>
          <w:szCs w:val="24"/>
          <w:rPrChange w:id="1971" w:author="zjstone" w:date="2018-03-21T19:49:00Z">
            <w:rPr>
              <w:rFonts w:ascii="Times" w:hAnsi="Times" w:cs="Times"/>
              <w:sz w:val="20"/>
              <w:szCs w:val="20"/>
            </w:rPr>
          </w:rPrChange>
        </w:rPr>
        <w:pPrChange w:id="1972" w:author="zjstone" w:date="2018-03-21T19:58:00Z">
          <w:pPr>
            <w:pStyle w:val="af1"/>
            <w:spacing w:line="240" w:lineRule="exact"/>
            <w:ind w:firstLineChars="0" w:firstLine="0"/>
          </w:pPr>
        </w:pPrChange>
      </w:pPr>
      <w:r w:rsidRPr="000E6354">
        <w:rPr>
          <w:rFonts w:ascii="Times" w:hAnsi="Times" w:cs="Times"/>
          <w:szCs w:val="24"/>
          <w:rPrChange w:id="1973" w:author="zjstone" w:date="2018-03-21T19:49:00Z">
            <w:rPr>
              <w:rFonts w:ascii="Times" w:hAnsi="Times" w:cs="Times"/>
              <w:sz w:val="20"/>
              <w:szCs w:val="20"/>
            </w:rPr>
          </w:rPrChange>
        </w:rPr>
        <w:t>[21] B.-t. Chu, J. Portner, K. Joel, A.-S. Ehab, Moving target defense against cross-site scripting, in, Google Patents, 2016.</w:t>
      </w:r>
    </w:p>
    <w:p w:rsidR="00C446E0" w:rsidRPr="000E6354" w:rsidRDefault="00C446E0" w:rsidP="0011259B">
      <w:pPr>
        <w:pStyle w:val="af1"/>
        <w:ind w:firstLineChars="0" w:firstLine="0"/>
        <w:rPr>
          <w:rFonts w:ascii="Times" w:hAnsi="Times" w:cs="Times"/>
          <w:szCs w:val="24"/>
          <w:rPrChange w:id="1974" w:author="zjstone" w:date="2018-03-21T19:49:00Z">
            <w:rPr>
              <w:rFonts w:ascii="Times" w:hAnsi="Times" w:cs="Times"/>
              <w:sz w:val="20"/>
              <w:szCs w:val="20"/>
            </w:rPr>
          </w:rPrChange>
        </w:rPr>
        <w:pPrChange w:id="1975" w:author="zjstone" w:date="2018-03-21T19:58:00Z">
          <w:pPr>
            <w:pStyle w:val="af1"/>
            <w:spacing w:line="240" w:lineRule="exact"/>
            <w:ind w:firstLineChars="0" w:firstLine="0"/>
          </w:pPr>
        </w:pPrChange>
      </w:pPr>
      <w:r w:rsidRPr="000E6354">
        <w:rPr>
          <w:rFonts w:ascii="Times" w:hAnsi="Times" w:cs="Times"/>
          <w:szCs w:val="24"/>
          <w:rPrChange w:id="1976" w:author="zjstone" w:date="2018-03-21T19:49:00Z">
            <w:rPr>
              <w:rFonts w:ascii="Times" w:hAnsi="Times" w:cs="Times"/>
              <w:sz w:val="20"/>
              <w:szCs w:val="20"/>
            </w:rPr>
          </w:rPrChange>
        </w:rPr>
        <w:t>[22] S. Sengupta, S.G. Vadlamudi, S. Kambhampati, A. Doupé, Z. Zhao, M. Taguinod, G.-J. Ahn, A Game Theoretic Approach to Strategy Generation for Moving Target Defense in Web Applications, in, AAMAS, 2017.</w:t>
      </w:r>
    </w:p>
    <w:p w:rsidR="00C446E0" w:rsidRPr="000E6354" w:rsidRDefault="00C446E0" w:rsidP="0011259B">
      <w:pPr>
        <w:pStyle w:val="af1"/>
        <w:ind w:firstLineChars="0" w:firstLine="0"/>
        <w:rPr>
          <w:rFonts w:ascii="Times" w:hAnsi="Times" w:cs="Times"/>
          <w:szCs w:val="24"/>
          <w:rPrChange w:id="1977" w:author="zjstone" w:date="2018-03-21T19:49:00Z">
            <w:rPr>
              <w:rFonts w:ascii="Times" w:hAnsi="Times" w:cs="Times"/>
              <w:sz w:val="20"/>
              <w:szCs w:val="20"/>
            </w:rPr>
          </w:rPrChange>
        </w:rPr>
        <w:pPrChange w:id="1978" w:author="zjstone" w:date="2018-03-21T19:58:00Z">
          <w:pPr>
            <w:pStyle w:val="af1"/>
            <w:spacing w:line="240" w:lineRule="exact"/>
            <w:ind w:firstLineChars="0" w:firstLine="0"/>
          </w:pPr>
        </w:pPrChange>
      </w:pPr>
      <w:r w:rsidRPr="000E6354">
        <w:rPr>
          <w:rFonts w:ascii="Times" w:hAnsi="Times" w:cs="Times"/>
          <w:szCs w:val="24"/>
          <w:rPrChange w:id="1979" w:author="zjstone" w:date="2018-03-21T19:49:00Z">
            <w:rPr>
              <w:rFonts w:ascii="Times" w:hAnsi="Times" w:cs="Times"/>
              <w:sz w:val="20"/>
              <w:szCs w:val="20"/>
            </w:rPr>
          </w:rPrChange>
        </w:rPr>
        <w:t>[23] C. Bailiff, Encoding of universal resource locators in a security gateway to enable manipulation by active content, in, US Patent 20,030,037,232, 2003.</w:t>
      </w:r>
    </w:p>
    <w:p w:rsidR="00C446E0" w:rsidRPr="000E6354" w:rsidRDefault="00C446E0" w:rsidP="0011259B">
      <w:pPr>
        <w:pStyle w:val="af1"/>
        <w:ind w:firstLineChars="0" w:firstLine="0"/>
        <w:rPr>
          <w:rFonts w:ascii="Times" w:hAnsi="Times" w:cs="Times"/>
          <w:szCs w:val="24"/>
          <w:rPrChange w:id="1980" w:author="zjstone" w:date="2018-03-21T19:49:00Z">
            <w:rPr>
              <w:rFonts w:ascii="Times" w:hAnsi="Times" w:cs="Times"/>
              <w:sz w:val="20"/>
              <w:szCs w:val="20"/>
            </w:rPr>
          </w:rPrChange>
        </w:rPr>
        <w:pPrChange w:id="1981" w:author="zjstone" w:date="2018-03-21T19:58:00Z">
          <w:pPr>
            <w:pStyle w:val="af1"/>
            <w:spacing w:line="240" w:lineRule="exact"/>
            <w:ind w:firstLineChars="0" w:firstLine="0"/>
          </w:pPr>
        </w:pPrChange>
      </w:pPr>
      <w:r w:rsidRPr="000E6354">
        <w:rPr>
          <w:rFonts w:ascii="Times" w:hAnsi="Times" w:cs="Times"/>
          <w:szCs w:val="24"/>
          <w:rPrChange w:id="1982" w:author="zjstone" w:date="2018-03-21T19:49:00Z">
            <w:rPr>
              <w:rFonts w:ascii="Times" w:hAnsi="Times" w:cs="Times"/>
              <w:sz w:val="20"/>
              <w:szCs w:val="20"/>
            </w:rPr>
          </w:rPrChange>
        </w:rPr>
        <w:t xml:space="preserve">[24] R.E. Salz, E. Kuznetsov, C.A. Dolph, W.T. Lynch, A.M. French, System and method remapping identifiers </w:t>
      </w:r>
      <w:r w:rsidRPr="000E6354">
        <w:rPr>
          <w:rFonts w:ascii="Times" w:hAnsi="Times" w:cs="Times"/>
          <w:szCs w:val="24"/>
          <w:rPrChange w:id="1983" w:author="zjstone" w:date="2018-03-21T19:49:00Z">
            <w:rPr>
              <w:rFonts w:ascii="Times" w:hAnsi="Times" w:cs="Times"/>
              <w:sz w:val="20"/>
              <w:szCs w:val="20"/>
            </w:rPr>
          </w:rPrChange>
        </w:rPr>
        <w:lastRenderedPageBreak/>
        <w:t>to secure files, in, Google Patents, 2010.</w:t>
      </w:r>
    </w:p>
    <w:p w:rsidR="00C446E0" w:rsidRPr="000E6354" w:rsidRDefault="00C446E0" w:rsidP="0011259B">
      <w:pPr>
        <w:pStyle w:val="af1"/>
        <w:ind w:firstLineChars="0" w:firstLine="0"/>
        <w:rPr>
          <w:rFonts w:ascii="Times" w:hAnsi="Times" w:cs="Times"/>
          <w:szCs w:val="24"/>
          <w:rPrChange w:id="1984" w:author="zjstone" w:date="2018-03-21T19:49:00Z">
            <w:rPr>
              <w:rFonts w:ascii="Times" w:hAnsi="Times" w:cs="Times"/>
              <w:sz w:val="20"/>
              <w:szCs w:val="20"/>
            </w:rPr>
          </w:rPrChange>
        </w:rPr>
        <w:pPrChange w:id="1985" w:author="zjstone" w:date="2018-03-21T19:58:00Z">
          <w:pPr>
            <w:pStyle w:val="af1"/>
            <w:spacing w:line="240" w:lineRule="exact"/>
            <w:ind w:firstLineChars="0" w:firstLine="0"/>
          </w:pPr>
        </w:pPrChange>
      </w:pPr>
      <w:r w:rsidRPr="000E6354">
        <w:rPr>
          <w:rFonts w:ascii="Times" w:hAnsi="Times" w:cs="Times"/>
          <w:szCs w:val="24"/>
          <w:rPrChange w:id="1986" w:author="zjstone" w:date="2018-03-21T19:49:00Z">
            <w:rPr>
              <w:rFonts w:ascii="Times" w:hAnsi="Times" w:cs="Times"/>
              <w:sz w:val="20"/>
              <w:szCs w:val="20"/>
            </w:rPr>
          </w:rPrChange>
        </w:rPr>
        <w:t>[25] J. Newsome, D. Song, Dynamic taint analysis for automatic detection, analysis, and signature generation of exploits on commodity software, (2005).</w:t>
      </w:r>
    </w:p>
    <w:p w:rsidR="00C446E0" w:rsidRPr="000E6354" w:rsidRDefault="00C446E0" w:rsidP="0011259B">
      <w:pPr>
        <w:pStyle w:val="af1"/>
        <w:ind w:firstLineChars="0" w:firstLine="0"/>
        <w:rPr>
          <w:rFonts w:ascii="Times" w:hAnsi="Times" w:cs="Times"/>
          <w:szCs w:val="24"/>
          <w:rPrChange w:id="1987" w:author="zjstone" w:date="2018-03-21T19:49:00Z">
            <w:rPr>
              <w:rFonts w:ascii="Times" w:hAnsi="Times" w:cs="Times"/>
              <w:sz w:val="20"/>
              <w:szCs w:val="20"/>
            </w:rPr>
          </w:rPrChange>
        </w:rPr>
        <w:pPrChange w:id="1988" w:author="zjstone" w:date="2018-03-21T19:58:00Z">
          <w:pPr>
            <w:pStyle w:val="af1"/>
            <w:spacing w:line="240" w:lineRule="exact"/>
            <w:ind w:firstLineChars="0" w:firstLine="0"/>
          </w:pPr>
        </w:pPrChange>
      </w:pPr>
      <w:r w:rsidRPr="000E6354">
        <w:rPr>
          <w:rFonts w:ascii="Times" w:hAnsi="Times" w:cs="Times"/>
          <w:szCs w:val="24"/>
          <w:rPrChange w:id="1989" w:author="zjstone" w:date="2018-03-21T19:49:00Z">
            <w:rPr>
              <w:rFonts w:ascii="Times" w:hAnsi="Times" w:cs="Times"/>
              <w:sz w:val="20"/>
              <w:szCs w:val="20"/>
            </w:rPr>
          </w:rPrChange>
        </w:rPr>
        <w:t>[26] O. Tripp, M. Pistoia, S.J. Fink, M. Sridharan, O. Weisman, TAJ: effective taint analysis of web applications, in:  ACM Sigplan Notices, ACM, 2009, pp. 87-97.</w:t>
      </w:r>
    </w:p>
    <w:p w:rsidR="00C446E0" w:rsidRPr="000E6354" w:rsidRDefault="00C446E0" w:rsidP="0011259B">
      <w:pPr>
        <w:pStyle w:val="af1"/>
        <w:ind w:firstLineChars="0" w:firstLine="0"/>
        <w:rPr>
          <w:rFonts w:ascii="Times" w:hAnsi="Times" w:cs="Times"/>
          <w:szCs w:val="24"/>
          <w:rPrChange w:id="1990" w:author="zjstone" w:date="2018-03-21T19:49:00Z">
            <w:rPr>
              <w:rFonts w:ascii="Times" w:hAnsi="Times" w:cs="Times"/>
              <w:sz w:val="20"/>
              <w:szCs w:val="20"/>
            </w:rPr>
          </w:rPrChange>
        </w:rPr>
        <w:pPrChange w:id="1991" w:author="zjstone" w:date="2018-03-21T19:58:00Z">
          <w:pPr>
            <w:pStyle w:val="af1"/>
            <w:spacing w:line="240" w:lineRule="exact"/>
            <w:ind w:firstLineChars="0" w:firstLine="0"/>
          </w:pPr>
        </w:pPrChange>
      </w:pPr>
      <w:r w:rsidRPr="000E6354">
        <w:rPr>
          <w:rFonts w:ascii="Times" w:hAnsi="Times" w:cs="Times"/>
          <w:szCs w:val="24"/>
          <w:rPrChange w:id="1992" w:author="zjstone" w:date="2018-03-21T19:49:00Z">
            <w:rPr>
              <w:rFonts w:ascii="Times" w:hAnsi="Times" w:cs="Times"/>
              <w:sz w:val="20"/>
              <w:szCs w:val="20"/>
            </w:rPr>
          </w:rPrChange>
        </w:rPr>
        <w:t>[2</w:t>
      </w:r>
      <w:r w:rsidR="00E0511C" w:rsidRPr="000E6354">
        <w:rPr>
          <w:rFonts w:ascii="Times" w:hAnsi="Times" w:cs="Times" w:hint="eastAsia"/>
          <w:szCs w:val="24"/>
          <w:rPrChange w:id="1993" w:author="zjstone" w:date="2018-03-21T19:49:00Z">
            <w:rPr>
              <w:rFonts w:ascii="Times" w:hAnsi="Times" w:cs="Times" w:hint="eastAsia"/>
              <w:sz w:val="20"/>
              <w:szCs w:val="20"/>
            </w:rPr>
          </w:rPrChange>
        </w:rPr>
        <w:t>7</w:t>
      </w:r>
      <w:r w:rsidRPr="000E6354">
        <w:rPr>
          <w:rFonts w:ascii="Times" w:hAnsi="Times" w:cs="Times"/>
          <w:szCs w:val="24"/>
          <w:rPrChange w:id="1994" w:author="zjstone" w:date="2018-03-21T19:49:00Z">
            <w:rPr>
              <w:rFonts w:ascii="Times" w:hAnsi="Times" w:cs="Times"/>
              <w:sz w:val="20"/>
              <w:szCs w:val="20"/>
            </w:rPr>
          </w:rPrChange>
        </w:rPr>
        <w:t xml:space="preserve">] </w:t>
      </w:r>
      <w:r w:rsidR="00F86515" w:rsidRPr="000E6354">
        <w:rPr>
          <w:rFonts w:ascii="Times" w:hAnsi="Times" w:cs="Times"/>
          <w:szCs w:val="24"/>
          <w:rPrChange w:id="1995" w:author="zjstone" w:date="2018-03-21T19:49:00Z">
            <w:rPr>
              <w:rFonts w:ascii="Times" w:hAnsi="Times" w:cs="Times"/>
              <w:sz w:val="20"/>
              <w:szCs w:val="20"/>
            </w:rPr>
          </w:rPrChange>
        </w:rPr>
        <w:t>Dewhurst, R. (2012). Damn Vulnerable Web Application (DVWA).</w:t>
      </w:r>
    </w:p>
    <w:p w:rsidR="00F82491" w:rsidRPr="000E6354" w:rsidRDefault="00C446E0" w:rsidP="0011259B">
      <w:pPr>
        <w:pStyle w:val="af1"/>
        <w:ind w:firstLineChars="0" w:firstLine="0"/>
        <w:rPr>
          <w:rFonts w:ascii="Times" w:hAnsi="Times" w:cs="Times"/>
          <w:szCs w:val="24"/>
          <w:rPrChange w:id="1996" w:author="zjstone" w:date="2018-03-21T19:49:00Z">
            <w:rPr>
              <w:rFonts w:ascii="Times" w:hAnsi="Times" w:cs="Times"/>
              <w:sz w:val="20"/>
              <w:szCs w:val="20"/>
            </w:rPr>
          </w:rPrChange>
        </w:rPr>
        <w:pPrChange w:id="1997" w:author="zjstone" w:date="2018-03-21T19:58:00Z">
          <w:pPr>
            <w:pStyle w:val="af1"/>
            <w:spacing w:line="240" w:lineRule="exact"/>
            <w:ind w:firstLineChars="0" w:firstLine="0"/>
          </w:pPr>
        </w:pPrChange>
      </w:pPr>
      <w:r w:rsidRPr="000E6354">
        <w:rPr>
          <w:rFonts w:ascii="Times" w:hAnsi="Times" w:cs="Times"/>
          <w:szCs w:val="24"/>
          <w:rPrChange w:id="1998" w:author="zjstone" w:date="2018-03-21T19:49:00Z">
            <w:rPr>
              <w:rFonts w:ascii="Times" w:hAnsi="Times" w:cs="Times"/>
              <w:sz w:val="20"/>
              <w:szCs w:val="20"/>
            </w:rPr>
          </w:rPrChange>
        </w:rPr>
        <w:t>[2</w:t>
      </w:r>
      <w:r w:rsidR="00E0511C" w:rsidRPr="000E6354">
        <w:rPr>
          <w:rFonts w:ascii="Times" w:hAnsi="Times" w:cs="Times" w:hint="eastAsia"/>
          <w:szCs w:val="24"/>
          <w:rPrChange w:id="1999" w:author="zjstone" w:date="2018-03-21T19:49:00Z">
            <w:rPr>
              <w:rFonts w:ascii="Times" w:hAnsi="Times" w:cs="Times" w:hint="eastAsia"/>
              <w:sz w:val="20"/>
              <w:szCs w:val="20"/>
            </w:rPr>
          </w:rPrChange>
        </w:rPr>
        <w:t>8</w:t>
      </w:r>
      <w:r w:rsidRPr="000E6354">
        <w:rPr>
          <w:rFonts w:ascii="Times" w:hAnsi="Times" w:cs="Times"/>
          <w:szCs w:val="24"/>
          <w:rPrChange w:id="2000" w:author="zjstone" w:date="2018-03-21T19:49:00Z">
            <w:rPr>
              <w:rFonts w:ascii="Times" w:hAnsi="Times" w:cs="Times"/>
              <w:sz w:val="20"/>
              <w:szCs w:val="20"/>
            </w:rPr>
          </w:rPrChange>
        </w:rPr>
        <w:t>] C. Goldberg, Pylot–Open Source Web Performance Tool, in, 2009.</w:t>
      </w:r>
    </w:p>
    <w:sectPr w:rsidR="00F82491" w:rsidRPr="000E6354" w:rsidSect="0011259B">
      <w:type w:val="continuous"/>
      <w:pgSz w:w="5670" w:h="6804"/>
      <w:pgMar w:top="113" w:right="113" w:bottom="113" w:left="113" w:header="851" w:footer="992" w:gutter="0"/>
      <w:cols w:num="1" w:space="425"/>
      <w:docGrid w:type="linesAndChars" w:linePitch="312"/>
      <w:sectPrChange w:id="2001" w:author="zjstone" w:date="2018-03-21T19:53:00Z">
        <w:sectPr w:rsidR="00F82491" w:rsidRPr="000E6354" w:rsidSect="0011259B">
          <w:pgSz w:w="11906" w:h="16838"/>
          <w:pgMar w:top="1440" w:right="1440" w:bottom="1440" w:left="1440" w:header="851" w:footer="992" w:gutter="0"/>
          <w:cols w:num="2"/>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4FD" w:rsidRDefault="00B374FD">
      <w:r>
        <w:separator/>
      </w:r>
    </w:p>
  </w:endnote>
  <w:endnote w:type="continuationSeparator" w:id="0">
    <w:p w:rsidR="00B374FD" w:rsidRDefault="00B3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4FD" w:rsidRDefault="00B374FD">
      <w:r>
        <w:separator/>
      </w:r>
    </w:p>
  </w:footnote>
  <w:footnote w:type="continuationSeparator" w:id="0">
    <w:p w:rsidR="00B374FD" w:rsidRDefault="00B374FD">
      <w:r>
        <w:continuationSeparator/>
      </w:r>
    </w:p>
  </w:footnote>
  <w:footnote w:id="1">
    <w:p w:rsidR="002434B1" w:rsidRPr="003A3203" w:rsidRDefault="002434B1">
      <w:pPr>
        <w:pStyle w:val="a9"/>
        <w:rPr>
          <w:sz w:val="16"/>
          <w:szCs w:val="16"/>
        </w:rPr>
      </w:pPr>
      <w:r>
        <w:rPr>
          <w:rStyle w:val="ae"/>
        </w:rPr>
        <w:footnoteRef/>
      </w:r>
      <w:r w:rsidRPr="00822D97">
        <w:rPr>
          <w:sz w:val="16"/>
          <w:szCs w:val="16"/>
        </w:rPr>
        <w:t xml:space="preserve"> </w:t>
      </w:r>
      <w:r w:rsidR="003A3203" w:rsidRPr="003A3203">
        <w:rPr>
          <w:rFonts w:ascii="Times New Roman" w:hAnsi="Times New Roman" w:cs="Times New Roman"/>
          <w:sz w:val="16"/>
          <w:szCs w:val="16"/>
        </w:rPr>
        <w:t>In this paper, the virtual URL and the shifting URL are defined as the URL generated by a URL shifting method.</w:t>
      </w:r>
    </w:p>
  </w:footnote>
  <w:footnote w:id="2">
    <w:p w:rsidR="008026CA" w:rsidRDefault="008026CA">
      <w:pPr>
        <w:pStyle w:val="a9"/>
      </w:pPr>
      <w:r>
        <w:rPr>
          <w:rStyle w:val="ae"/>
        </w:rPr>
        <w:footnoteRef/>
      </w:r>
      <w:r>
        <w:t xml:space="preserve"> </w:t>
      </w:r>
      <w:r>
        <w:rPr>
          <w:rFonts w:ascii="Times" w:hAnsi="Times" w:cs="Times"/>
          <w:sz w:val="16"/>
          <w:szCs w:val="16"/>
        </w:rPr>
        <w:t>The user's virtual identity is determined by the virtual cookie and the user source IP address.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7AE4"/>
    <w:multiLevelType w:val="multilevel"/>
    <w:tmpl w:val="0D837AE4"/>
    <w:lvl w:ilvl="0">
      <w:start w:val="1"/>
      <w:numFmt w:val="decimal"/>
      <w:lvlText w:val="(%1)"/>
      <w:lvlJc w:val="left"/>
      <w:pPr>
        <w:ind w:left="560" w:hanging="360"/>
      </w:pPr>
      <w:rPr>
        <w:rFonts w:hint="default"/>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
    <w:nsid w:val="14D724EF"/>
    <w:multiLevelType w:val="multilevel"/>
    <w:tmpl w:val="14D724E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9ED2004"/>
    <w:multiLevelType w:val="hybridMultilevel"/>
    <w:tmpl w:val="28B64A0C"/>
    <w:lvl w:ilvl="0" w:tplc="F1A00A7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5E3270BA"/>
    <w:multiLevelType w:val="hybridMultilevel"/>
    <w:tmpl w:val="82346A0A"/>
    <w:lvl w:ilvl="0" w:tplc="EB4084F8">
      <w:start w:val="2"/>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1E719DD"/>
    <w:multiLevelType w:val="multilevel"/>
    <w:tmpl w:val="61E719DD"/>
    <w:lvl w:ilvl="0">
      <w:start w:val="1"/>
      <w:numFmt w:val="decimal"/>
      <w:lvlText w:val="(%1)"/>
      <w:lvlJc w:val="left"/>
      <w:pPr>
        <w:ind w:left="460" w:hanging="360"/>
      </w:pPr>
      <w:rPr>
        <w:rFonts w:hint="default"/>
        <w:b w:val="0"/>
        <w:i w:val="0"/>
      </w:rPr>
    </w:lvl>
    <w:lvl w:ilvl="1">
      <w:start w:val="1"/>
      <w:numFmt w:val="lowerLetter"/>
      <w:lvlText w:val="%2)"/>
      <w:lvlJc w:val="left"/>
      <w:pPr>
        <w:ind w:left="940" w:hanging="420"/>
      </w:pPr>
    </w:lvl>
    <w:lvl w:ilvl="2">
      <w:start w:val="1"/>
      <w:numFmt w:val="lowerRoman"/>
      <w:lvlText w:val="%3."/>
      <w:lvlJc w:val="right"/>
      <w:pPr>
        <w:ind w:left="1360" w:hanging="420"/>
      </w:pPr>
    </w:lvl>
    <w:lvl w:ilvl="3">
      <w:start w:val="1"/>
      <w:numFmt w:val="decimal"/>
      <w:lvlText w:val="%4."/>
      <w:lvlJc w:val="left"/>
      <w:pPr>
        <w:ind w:left="1780" w:hanging="420"/>
      </w:pPr>
    </w:lvl>
    <w:lvl w:ilvl="4">
      <w:start w:val="1"/>
      <w:numFmt w:val="lowerLetter"/>
      <w:lvlText w:val="%5)"/>
      <w:lvlJc w:val="left"/>
      <w:pPr>
        <w:ind w:left="2200" w:hanging="420"/>
      </w:pPr>
    </w:lvl>
    <w:lvl w:ilvl="5">
      <w:start w:val="1"/>
      <w:numFmt w:val="lowerRoman"/>
      <w:lvlText w:val="%6."/>
      <w:lvlJc w:val="right"/>
      <w:pPr>
        <w:ind w:left="2620" w:hanging="420"/>
      </w:pPr>
    </w:lvl>
    <w:lvl w:ilvl="6">
      <w:start w:val="1"/>
      <w:numFmt w:val="decimal"/>
      <w:lvlText w:val="%7."/>
      <w:lvlJc w:val="left"/>
      <w:pPr>
        <w:ind w:left="3040" w:hanging="420"/>
      </w:pPr>
    </w:lvl>
    <w:lvl w:ilvl="7">
      <w:start w:val="1"/>
      <w:numFmt w:val="lowerLetter"/>
      <w:lvlText w:val="%8)"/>
      <w:lvlJc w:val="left"/>
      <w:pPr>
        <w:ind w:left="3460" w:hanging="420"/>
      </w:pPr>
    </w:lvl>
    <w:lvl w:ilvl="8">
      <w:start w:val="1"/>
      <w:numFmt w:val="lowerRoman"/>
      <w:lvlText w:val="%9."/>
      <w:lvlJc w:val="right"/>
      <w:pPr>
        <w:ind w:left="3880" w:hanging="420"/>
      </w:pPr>
    </w:lvl>
  </w:abstractNum>
  <w:abstractNum w:abstractNumId="5">
    <w:nsid w:val="6A5F0A89"/>
    <w:multiLevelType w:val="multilevel"/>
    <w:tmpl w:val="A050CA08"/>
    <w:lvl w:ilvl="0">
      <w:start w:val="1"/>
      <w:numFmt w:val="lowerLetter"/>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4"/>
  </w:num>
  <w:num w:numId="2">
    <w:abstractNumId w:val="0"/>
  </w:num>
  <w:num w:numId="3">
    <w:abstractNumId w:val="1"/>
  </w:num>
  <w:num w:numId="4">
    <w:abstractNumId w:val="3"/>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jstone">
    <w15:presenceInfo w15:providerId="None" w15:userId="zjsto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markup="0"/>
  <w:trackRevisions/>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mputer Communication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dfws52rcssxd7etdz2pex5farx5exwteezs&quot;&gt;我的EndNote库&lt;record-ids&gt;&lt;item&gt;79&lt;/item&gt;&lt;item&gt;80&lt;/item&gt;&lt;item&gt;81&lt;/item&gt;&lt;item&gt;88&lt;/item&gt;&lt;/record-ids&gt;&lt;/item&gt;&lt;/Libraries&gt;"/>
  </w:docVars>
  <w:rsids>
    <w:rsidRoot w:val="00995012"/>
    <w:rsid w:val="000004D6"/>
    <w:rsid w:val="00000562"/>
    <w:rsid w:val="0000108B"/>
    <w:rsid w:val="000013EA"/>
    <w:rsid w:val="000014BA"/>
    <w:rsid w:val="0000208A"/>
    <w:rsid w:val="000024D6"/>
    <w:rsid w:val="00002D7D"/>
    <w:rsid w:val="000035E2"/>
    <w:rsid w:val="00003DAD"/>
    <w:rsid w:val="000046B7"/>
    <w:rsid w:val="000053A5"/>
    <w:rsid w:val="00005776"/>
    <w:rsid w:val="00005CF9"/>
    <w:rsid w:val="0001016F"/>
    <w:rsid w:val="00011220"/>
    <w:rsid w:val="000115DA"/>
    <w:rsid w:val="00011ED0"/>
    <w:rsid w:val="00012BC0"/>
    <w:rsid w:val="00013B96"/>
    <w:rsid w:val="00013BFB"/>
    <w:rsid w:val="00015B8D"/>
    <w:rsid w:val="00015F5E"/>
    <w:rsid w:val="00017A28"/>
    <w:rsid w:val="0002191A"/>
    <w:rsid w:val="00021CBE"/>
    <w:rsid w:val="00022311"/>
    <w:rsid w:val="00022413"/>
    <w:rsid w:val="000239BE"/>
    <w:rsid w:val="00023CF3"/>
    <w:rsid w:val="0002417B"/>
    <w:rsid w:val="00024F77"/>
    <w:rsid w:val="000252EB"/>
    <w:rsid w:val="00025812"/>
    <w:rsid w:val="00026F8E"/>
    <w:rsid w:val="00027C4F"/>
    <w:rsid w:val="00031FB4"/>
    <w:rsid w:val="0003424D"/>
    <w:rsid w:val="00035705"/>
    <w:rsid w:val="00035C99"/>
    <w:rsid w:val="00035EA2"/>
    <w:rsid w:val="000365B4"/>
    <w:rsid w:val="0003727B"/>
    <w:rsid w:val="00037C90"/>
    <w:rsid w:val="00037F9C"/>
    <w:rsid w:val="00040935"/>
    <w:rsid w:val="0004142F"/>
    <w:rsid w:val="00041569"/>
    <w:rsid w:val="0004327C"/>
    <w:rsid w:val="00044903"/>
    <w:rsid w:val="00044AE5"/>
    <w:rsid w:val="00046033"/>
    <w:rsid w:val="00046358"/>
    <w:rsid w:val="000475CB"/>
    <w:rsid w:val="00047E75"/>
    <w:rsid w:val="000500A0"/>
    <w:rsid w:val="000503F9"/>
    <w:rsid w:val="000504EC"/>
    <w:rsid w:val="0005245B"/>
    <w:rsid w:val="00052C23"/>
    <w:rsid w:val="00052E38"/>
    <w:rsid w:val="00053390"/>
    <w:rsid w:val="000537AE"/>
    <w:rsid w:val="000542FB"/>
    <w:rsid w:val="00056AFC"/>
    <w:rsid w:val="00057885"/>
    <w:rsid w:val="00060F0C"/>
    <w:rsid w:val="00061DA7"/>
    <w:rsid w:val="00061EE6"/>
    <w:rsid w:val="000630F4"/>
    <w:rsid w:val="00063400"/>
    <w:rsid w:val="00063AF1"/>
    <w:rsid w:val="00064198"/>
    <w:rsid w:val="0006485E"/>
    <w:rsid w:val="00065EB1"/>
    <w:rsid w:val="0006696A"/>
    <w:rsid w:val="00070EF0"/>
    <w:rsid w:val="00071FB1"/>
    <w:rsid w:val="00072E49"/>
    <w:rsid w:val="00073443"/>
    <w:rsid w:val="000739EE"/>
    <w:rsid w:val="000744CD"/>
    <w:rsid w:val="000751DF"/>
    <w:rsid w:val="0007562B"/>
    <w:rsid w:val="00075933"/>
    <w:rsid w:val="00076695"/>
    <w:rsid w:val="00076C60"/>
    <w:rsid w:val="0007759B"/>
    <w:rsid w:val="00080FA7"/>
    <w:rsid w:val="00081911"/>
    <w:rsid w:val="000848F0"/>
    <w:rsid w:val="00084DFA"/>
    <w:rsid w:val="00085A6B"/>
    <w:rsid w:val="000862F8"/>
    <w:rsid w:val="0008641F"/>
    <w:rsid w:val="00086B28"/>
    <w:rsid w:val="0009136F"/>
    <w:rsid w:val="000925BB"/>
    <w:rsid w:val="000942E2"/>
    <w:rsid w:val="0009474F"/>
    <w:rsid w:val="00095827"/>
    <w:rsid w:val="00095EED"/>
    <w:rsid w:val="00096348"/>
    <w:rsid w:val="0009639A"/>
    <w:rsid w:val="0009640C"/>
    <w:rsid w:val="00097D81"/>
    <w:rsid w:val="000A1727"/>
    <w:rsid w:val="000A17BC"/>
    <w:rsid w:val="000A1E18"/>
    <w:rsid w:val="000A2359"/>
    <w:rsid w:val="000A28BA"/>
    <w:rsid w:val="000A4350"/>
    <w:rsid w:val="000A4C5D"/>
    <w:rsid w:val="000A4D04"/>
    <w:rsid w:val="000A53E3"/>
    <w:rsid w:val="000A578D"/>
    <w:rsid w:val="000A5EA6"/>
    <w:rsid w:val="000A67E5"/>
    <w:rsid w:val="000A74FF"/>
    <w:rsid w:val="000A7572"/>
    <w:rsid w:val="000A7F18"/>
    <w:rsid w:val="000B0409"/>
    <w:rsid w:val="000B1688"/>
    <w:rsid w:val="000B1B44"/>
    <w:rsid w:val="000B1FA8"/>
    <w:rsid w:val="000B22CC"/>
    <w:rsid w:val="000B2A5E"/>
    <w:rsid w:val="000B35BC"/>
    <w:rsid w:val="000B4169"/>
    <w:rsid w:val="000B5025"/>
    <w:rsid w:val="000B541B"/>
    <w:rsid w:val="000B595E"/>
    <w:rsid w:val="000B684F"/>
    <w:rsid w:val="000B78B7"/>
    <w:rsid w:val="000C0F34"/>
    <w:rsid w:val="000C168A"/>
    <w:rsid w:val="000C1814"/>
    <w:rsid w:val="000C3693"/>
    <w:rsid w:val="000C3C5F"/>
    <w:rsid w:val="000C43A6"/>
    <w:rsid w:val="000C5F31"/>
    <w:rsid w:val="000D1C94"/>
    <w:rsid w:val="000D2A9B"/>
    <w:rsid w:val="000D2B1E"/>
    <w:rsid w:val="000D2DBA"/>
    <w:rsid w:val="000D3FCC"/>
    <w:rsid w:val="000D4D4D"/>
    <w:rsid w:val="000D55F9"/>
    <w:rsid w:val="000D62CB"/>
    <w:rsid w:val="000D6396"/>
    <w:rsid w:val="000E0586"/>
    <w:rsid w:val="000E0B24"/>
    <w:rsid w:val="000E1445"/>
    <w:rsid w:val="000E153A"/>
    <w:rsid w:val="000E1AAC"/>
    <w:rsid w:val="000E349C"/>
    <w:rsid w:val="000E34E7"/>
    <w:rsid w:val="000E3DB7"/>
    <w:rsid w:val="000E3F6D"/>
    <w:rsid w:val="000E439D"/>
    <w:rsid w:val="000E4AE4"/>
    <w:rsid w:val="000E4BF8"/>
    <w:rsid w:val="000E6354"/>
    <w:rsid w:val="000E6F9B"/>
    <w:rsid w:val="000F01A4"/>
    <w:rsid w:val="000F0523"/>
    <w:rsid w:val="000F18B5"/>
    <w:rsid w:val="000F1EFE"/>
    <w:rsid w:val="000F2D8F"/>
    <w:rsid w:val="000F2E61"/>
    <w:rsid w:val="000F342D"/>
    <w:rsid w:val="000F3AA6"/>
    <w:rsid w:val="000F3FEA"/>
    <w:rsid w:val="000F429D"/>
    <w:rsid w:val="000F4634"/>
    <w:rsid w:val="000F4675"/>
    <w:rsid w:val="000F5140"/>
    <w:rsid w:val="000F5486"/>
    <w:rsid w:val="000F60BB"/>
    <w:rsid w:val="000F6556"/>
    <w:rsid w:val="000F68DB"/>
    <w:rsid w:val="000F6AD8"/>
    <w:rsid w:val="000F72F2"/>
    <w:rsid w:val="000F7F85"/>
    <w:rsid w:val="00101F7C"/>
    <w:rsid w:val="0010230C"/>
    <w:rsid w:val="00102A22"/>
    <w:rsid w:val="00103774"/>
    <w:rsid w:val="00104ABE"/>
    <w:rsid w:val="001053F5"/>
    <w:rsid w:val="00105D26"/>
    <w:rsid w:val="00106783"/>
    <w:rsid w:val="00106839"/>
    <w:rsid w:val="00106D89"/>
    <w:rsid w:val="001104AA"/>
    <w:rsid w:val="00110F4F"/>
    <w:rsid w:val="00111041"/>
    <w:rsid w:val="001117AA"/>
    <w:rsid w:val="00112266"/>
    <w:rsid w:val="00112365"/>
    <w:rsid w:val="0011259B"/>
    <w:rsid w:val="00113E3F"/>
    <w:rsid w:val="00115558"/>
    <w:rsid w:val="00115B5E"/>
    <w:rsid w:val="00115D8E"/>
    <w:rsid w:val="001178B4"/>
    <w:rsid w:val="001200BC"/>
    <w:rsid w:val="001212E6"/>
    <w:rsid w:val="001222A3"/>
    <w:rsid w:val="0012233A"/>
    <w:rsid w:val="001233C1"/>
    <w:rsid w:val="001233E2"/>
    <w:rsid w:val="001236A0"/>
    <w:rsid w:val="00123A89"/>
    <w:rsid w:val="00123E3D"/>
    <w:rsid w:val="001241E1"/>
    <w:rsid w:val="001243C7"/>
    <w:rsid w:val="00124E9C"/>
    <w:rsid w:val="00126462"/>
    <w:rsid w:val="00127914"/>
    <w:rsid w:val="00127A0A"/>
    <w:rsid w:val="001304F1"/>
    <w:rsid w:val="00133726"/>
    <w:rsid w:val="001349D5"/>
    <w:rsid w:val="00134F4A"/>
    <w:rsid w:val="0013530F"/>
    <w:rsid w:val="00135978"/>
    <w:rsid w:val="0014193E"/>
    <w:rsid w:val="001420E0"/>
    <w:rsid w:val="001421BD"/>
    <w:rsid w:val="001433DD"/>
    <w:rsid w:val="00144DD6"/>
    <w:rsid w:val="00146806"/>
    <w:rsid w:val="00146EF1"/>
    <w:rsid w:val="001476D7"/>
    <w:rsid w:val="00147B9A"/>
    <w:rsid w:val="00147F4D"/>
    <w:rsid w:val="00150E6C"/>
    <w:rsid w:val="00151368"/>
    <w:rsid w:val="00151A21"/>
    <w:rsid w:val="0015292A"/>
    <w:rsid w:val="00152D0B"/>
    <w:rsid w:val="00152FCD"/>
    <w:rsid w:val="00155FE0"/>
    <w:rsid w:val="001565E5"/>
    <w:rsid w:val="00157A97"/>
    <w:rsid w:val="0016033B"/>
    <w:rsid w:val="00162552"/>
    <w:rsid w:val="00164577"/>
    <w:rsid w:val="00164798"/>
    <w:rsid w:val="00165081"/>
    <w:rsid w:val="001656E0"/>
    <w:rsid w:val="001661EA"/>
    <w:rsid w:val="00166F54"/>
    <w:rsid w:val="00167E54"/>
    <w:rsid w:val="0017074C"/>
    <w:rsid w:val="0017189A"/>
    <w:rsid w:val="00171BBF"/>
    <w:rsid w:val="00171CC7"/>
    <w:rsid w:val="00171DE8"/>
    <w:rsid w:val="00171DEA"/>
    <w:rsid w:val="0017207B"/>
    <w:rsid w:val="0017252E"/>
    <w:rsid w:val="00172F86"/>
    <w:rsid w:val="00173496"/>
    <w:rsid w:val="00174D8B"/>
    <w:rsid w:val="001756B7"/>
    <w:rsid w:val="00175B94"/>
    <w:rsid w:val="00175E8A"/>
    <w:rsid w:val="0018377A"/>
    <w:rsid w:val="00183DF6"/>
    <w:rsid w:val="00186A56"/>
    <w:rsid w:val="001905FA"/>
    <w:rsid w:val="001911E3"/>
    <w:rsid w:val="00191567"/>
    <w:rsid w:val="001947F7"/>
    <w:rsid w:val="001955D1"/>
    <w:rsid w:val="00195881"/>
    <w:rsid w:val="00196284"/>
    <w:rsid w:val="001975E5"/>
    <w:rsid w:val="00197717"/>
    <w:rsid w:val="001A00E0"/>
    <w:rsid w:val="001A1356"/>
    <w:rsid w:val="001A20D4"/>
    <w:rsid w:val="001A254A"/>
    <w:rsid w:val="001A2C02"/>
    <w:rsid w:val="001A31E6"/>
    <w:rsid w:val="001A38D5"/>
    <w:rsid w:val="001A3AB3"/>
    <w:rsid w:val="001A4735"/>
    <w:rsid w:val="001A595C"/>
    <w:rsid w:val="001A6842"/>
    <w:rsid w:val="001A730F"/>
    <w:rsid w:val="001A747E"/>
    <w:rsid w:val="001A7C7C"/>
    <w:rsid w:val="001A7FA4"/>
    <w:rsid w:val="001B0577"/>
    <w:rsid w:val="001B0734"/>
    <w:rsid w:val="001B0DA2"/>
    <w:rsid w:val="001B1365"/>
    <w:rsid w:val="001B2284"/>
    <w:rsid w:val="001B2E85"/>
    <w:rsid w:val="001B3718"/>
    <w:rsid w:val="001B3C0A"/>
    <w:rsid w:val="001B422B"/>
    <w:rsid w:val="001B46D5"/>
    <w:rsid w:val="001B51C8"/>
    <w:rsid w:val="001C02FC"/>
    <w:rsid w:val="001C0DDA"/>
    <w:rsid w:val="001C145E"/>
    <w:rsid w:val="001C1495"/>
    <w:rsid w:val="001C222A"/>
    <w:rsid w:val="001C2B57"/>
    <w:rsid w:val="001C3276"/>
    <w:rsid w:val="001C330B"/>
    <w:rsid w:val="001C49F1"/>
    <w:rsid w:val="001C4C1A"/>
    <w:rsid w:val="001C4EA8"/>
    <w:rsid w:val="001C4F99"/>
    <w:rsid w:val="001C6D20"/>
    <w:rsid w:val="001C7B2B"/>
    <w:rsid w:val="001C7FD0"/>
    <w:rsid w:val="001D0BDB"/>
    <w:rsid w:val="001D1193"/>
    <w:rsid w:val="001D23A2"/>
    <w:rsid w:val="001D34CE"/>
    <w:rsid w:val="001D46E9"/>
    <w:rsid w:val="001D5B98"/>
    <w:rsid w:val="001D6263"/>
    <w:rsid w:val="001D67F6"/>
    <w:rsid w:val="001E0441"/>
    <w:rsid w:val="001E0F81"/>
    <w:rsid w:val="001E18A1"/>
    <w:rsid w:val="001E2A21"/>
    <w:rsid w:val="001E365C"/>
    <w:rsid w:val="001E5233"/>
    <w:rsid w:val="001E5713"/>
    <w:rsid w:val="001E5DE8"/>
    <w:rsid w:val="001E5FB8"/>
    <w:rsid w:val="001E7724"/>
    <w:rsid w:val="001E7B6C"/>
    <w:rsid w:val="001E7E01"/>
    <w:rsid w:val="001F2741"/>
    <w:rsid w:val="001F2AB6"/>
    <w:rsid w:val="001F3123"/>
    <w:rsid w:val="001F350B"/>
    <w:rsid w:val="001F448F"/>
    <w:rsid w:val="001F4846"/>
    <w:rsid w:val="001F5827"/>
    <w:rsid w:val="001F59F4"/>
    <w:rsid w:val="001F5C4E"/>
    <w:rsid w:val="001F6917"/>
    <w:rsid w:val="001F7CEC"/>
    <w:rsid w:val="001F7E82"/>
    <w:rsid w:val="002005DD"/>
    <w:rsid w:val="00200C28"/>
    <w:rsid w:val="002015E6"/>
    <w:rsid w:val="00202FBF"/>
    <w:rsid w:val="0020383F"/>
    <w:rsid w:val="00203A81"/>
    <w:rsid w:val="00203B58"/>
    <w:rsid w:val="00204373"/>
    <w:rsid w:val="00204753"/>
    <w:rsid w:val="002049D3"/>
    <w:rsid w:val="0020514F"/>
    <w:rsid w:val="00205B41"/>
    <w:rsid w:val="0020613D"/>
    <w:rsid w:val="002067F0"/>
    <w:rsid w:val="00206F2B"/>
    <w:rsid w:val="0020789B"/>
    <w:rsid w:val="00207D19"/>
    <w:rsid w:val="00210AA9"/>
    <w:rsid w:val="0021134A"/>
    <w:rsid w:val="00211706"/>
    <w:rsid w:val="00211BC1"/>
    <w:rsid w:val="002124CF"/>
    <w:rsid w:val="002128CB"/>
    <w:rsid w:val="00213C84"/>
    <w:rsid w:val="002143AA"/>
    <w:rsid w:val="00214C8E"/>
    <w:rsid w:val="0021566F"/>
    <w:rsid w:val="00215804"/>
    <w:rsid w:val="00215AF2"/>
    <w:rsid w:val="0021655F"/>
    <w:rsid w:val="002170E8"/>
    <w:rsid w:val="00217D4F"/>
    <w:rsid w:val="002226A2"/>
    <w:rsid w:val="00222D89"/>
    <w:rsid w:val="002230D7"/>
    <w:rsid w:val="002253CB"/>
    <w:rsid w:val="002258B2"/>
    <w:rsid w:val="00226C08"/>
    <w:rsid w:val="00226D3F"/>
    <w:rsid w:val="00227B7D"/>
    <w:rsid w:val="00227DFB"/>
    <w:rsid w:val="002310AB"/>
    <w:rsid w:val="00231601"/>
    <w:rsid w:val="00231C1A"/>
    <w:rsid w:val="00232437"/>
    <w:rsid w:val="00233409"/>
    <w:rsid w:val="0023456E"/>
    <w:rsid w:val="0023575F"/>
    <w:rsid w:val="002362CF"/>
    <w:rsid w:val="00237625"/>
    <w:rsid w:val="00241677"/>
    <w:rsid w:val="00242CC9"/>
    <w:rsid w:val="002434B1"/>
    <w:rsid w:val="00244B34"/>
    <w:rsid w:val="00244E22"/>
    <w:rsid w:val="0024502C"/>
    <w:rsid w:val="002468E2"/>
    <w:rsid w:val="00247A35"/>
    <w:rsid w:val="00251A5A"/>
    <w:rsid w:val="00252A23"/>
    <w:rsid w:val="00253103"/>
    <w:rsid w:val="00255478"/>
    <w:rsid w:val="00256128"/>
    <w:rsid w:val="00257764"/>
    <w:rsid w:val="00262823"/>
    <w:rsid w:val="00262A12"/>
    <w:rsid w:val="00262BEE"/>
    <w:rsid w:val="002636A9"/>
    <w:rsid w:val="00264503"/>
    <w:rsid w:val="002646B0"/>
    <w:rsid w:val="00265FBF"/>
    <w:rsid w:val="0026671D"/>
    <w:rsid w:val="00267C07"/>
    <w:rsid w:val="002710C1"/>
    <w:rsid w:val="00271557"/>
    <w:rsid w:val="002724F3"/>
    <w:rsid w:val="00272E67"/>
    <w:rsid w:val="0027309F"/>
    <w:rsid w:val="002747E6"/>
    <w:rsid w:val="0027480B"/>
    <w:rsid w:val="00274A04"/>
    <w:rsid w:val="00276B89"/>
    <w:rsid w:val="002773FE"/>
    <w:rsid w:val="00277438"/>
    <w:rsid w:val="0028028D"/>
    <w:rsid w:val="002814DE"/>
    <w:rsid w:val="00281E31"/>
    <w:rsid w:val="00282298"/>
    <w:rsid w:val="00282E75"/>
    <w:rsid w:val="00283C9A"/>
    <w:rsid w:val="002841C5"/>
    <w:rsid w:val="00285021"/>
    <w:rsid w:val="00286B99"/>
    <w:rsid w:val="00287AAF"/>
    <w:rsid w:val="00287C9D"/>
    <w:rsid w:val="002908E9"/>
    <w:rsid w:val="00290AB2"/>
    <w:rsid w:val="002911C7"/>
    <w:rsid w:val="00292185"/>
    <w:rsid w:val="0029278D"/>
    <w:rsid w:val="0029329E"/>
    <w:rsid w:val="00293D55"/>
    <w:rsid w:val="00294B15"/>
    <w:rsid w:val="00295119"/>
    <w:rsid w:val="00295A7B"/>
    <w:rsid w:val="002A028A"/>
    <w:rsid w:val="002A0B50"/>
    <w:rsid w:val="002A0E31"/>
    <w:rsid w:val="002A1678"/>
    <w:rsid w:val="002A2173"/>
    <w:rsid w:val="002A22CE"/>
    <w:rsid w:val="002A243D"/>
    <w:rsid w:val="002A32C2"/>
    <w:rsid w:val="002A37DC"/>
    <w:rsid w:val="002A462D"/>
    <w:rsid w:val="002A591F"/>
    <w:rsid w:val="002A7AE3"/>
    <w:rsid w:val="002B150D"/>
    <w:rsid w:val="002B16B1"/>
    <w:rsid w:val="002B293B"/>
    <w:rsid w:val="002B37B5"/>
    <w:rsid w:val="002B3806"/>
    <w:rsid w:val="002B3D6F"/>
    <w:rsid w:val="002B4AD0"/>
    <w:rsid w:val="002B550F"/>
    <w:rsid w:val="002B5DA3"/>
    <w:rsid w:val="002B6206"/>
    <w:rsid w:val="002B6EA7"/>
    <w:rsid w:val="002B705D"/>
    <w:rsid w:val="002B70F9"/>
    <w:rsid w:val="002C0A1D"/>
    <w:rsid w:val="002C2E4A"/>
    <w:rsid w:val="002C4121"/>
    <w:rsid w:val="002C4C72"/>
    <w:rsid w:val="002C5D56"/>
    <w:rsid w:val="002C68FD"/>
    <w:rsid w:val="002C7DAF"/>
    <w:rsid w:val="002D10F5"/>
    <w:rsid w:val="002D1D36"/>
    <w:rsid w:val="002D1E15"/>
    <w:rsid w:val="002D3112"/>
    <w:rsid w:val="002D38A8"/>
    <w:rsid w:val="002D3B7B"/>
    <w:rsid w:val="002D3CE0"/>
    <w:rsid w:val="002D5165"/>
    <w:rsid w:val="002D61C0"/>
    <w:rsid w:val="002D68CB"/>
    <w:rsid w:val="002D69BF"/>
    <w:rsid w:val="002D7E5E"/>
    <w:rsid w:val="002E0665"/>
    <w:rsid w:val="002E0909"/>
    <w:rsid w:val="002E1862"/>
    <w:rsid w:val="002E2857"/>
    <w:rsid w:val="002E2F22"/>
    <w:rsid w:val="002E2FC0"/>
    <w:rsid w:val="002E34A0"/>
    <w:rsid w:val="002E3560"/>
    <w:rsid w:val="002E360D"/>
    <w:rsid w:val="002E53F7"/>
    <w:rsid w:val="002E587B"/>
    <w:rsid w:val="002E58FB"/>
    <w:rsid w:val="002E5B3A"/>
    <w:rsid w:val="002E6B14"/>
    <w:rsid w:val="002E6F40"/>
    <w:rsid w:val="002E7103"/>
    <w:rsid w:val="002E7177"/>
    <w:rsid w:val="002E7BA3"/>
    <w:rsid w:val="002E7BA6"/>
    <w:rsid w:val="002F07B2"/>
    <w:rsid w:val="002F0B21"/>
    <w:rsid w:val="002F1257"/>
    <w:rsid w:val="002F1959"/>
    <w:rsid w:val="002F1FF5"/>
    <w:rsid w:val="002F33F3"/>
    <w:rsid w:val="002F34B0"/>
    <w:rsid w:val="002F3E6C"/>
    <w:rsid w:val="002F4FEE"/>
    <w:rsid w:val="002F5769"/>
    <w:rsid w:val="002F743F"/>
    <w:rsid w:val="003007DB"/>
    <w:rsid w:val="003008DB"/>
    <w:rsid w:val="0030114C"/>
    <w:rsid w:val="00302B7B"/>
    <w:rsid w:val="00302EA2"/>
    <w:rsid w:val="00303446"/>
    <w:rsid w:val="003049E9"/>
    <w:rsid w:val="00304F56"/>
    <w:rsid w:val="003077D8"/>
    <w:rsid w:val="00310642"/>
    <w:rsid w:val="00310F22"/>
    <w:rsid w:val="00310F63"/>
    <w:rsid w:val="003115D1"/>
    <w:rsid w:val="003118EB"/>
    <w:rsid w:val="00311A9B"/>
    <w:rsid w:val="0031223F"/>
    <w:rsid w:val="00312318"/>
    <w:rsid w:val="00313811"/>
    <w:rsid w:val="003153CE"/>
    <w:rsid w:val="0031614A"/>
    <w:rsid w:val="0031770E"/>
    <w:rsid w:val="00320856"/>
    <w:rsid w:val="00321A3F"/>
    <w:rsid w:val="0032217E"/>
    <w:rsid w:val="0032299B"/>
    <w:rsid w:val="00322CF5"/>
    <w:rsid w:val="003231A4"/>
    <w:rsid w:val="003231D8"/>
    <w:rsid w:val="003233CE"/>
    <w:rsid w:val="00323F85"/>
    <w:rsid w:val="0032469E"/>
    <w:rsid w:val="00324B05"/>
    <w:rsid w:val="00324E73"/>
    <w:rsid w:val="003256E3"/>
    <w:rsid w:val="00326648"/>
    <w:rsid w:val="00327C07"/>
    <w:rsid w:val="00332964"/>
    <w:rsid w:val="00332CF4"/>
    <w:rsid w:val="00332E9A"/>
    <w:rsid w:val="003356CD"/>
    <w:rsid w:val="00335975"/>
    <w:rsid w:val="0034020E"/>
    <w:rsid w:val="003422D8"/>
    <w:rsid w:val="003423BD"/>
    <w:rsid w:val="0034282B"/>
    <w:rsid w:val="00343496"/>
    <w:rsid w:val="003443B1"/>
    <w:rsid w:val="00344683"/>
    <w:rsid w:val="0034551B"/>
    <w:rsid w:val="00345FC1"/>
    <w:rsid w:val="00347236"/>
    <w:rsid w:val="00350D1E"/>
    <w:rsid w:val="00351726"/>
    <w:rsid w:val="00351E60"/>
    <w:rsid w:val="00352806"/>
    <w:rsid w:val="00353A1F"/>
    <w:rsid w:val="00354349"/>
    <w:rsid w:val="003561F1"/>
    <w:rsid w:val="00356FA0"/>
    <w:rsid w:val="00357928"/>
    <w:rsid w:val="00360718"/>
    <w:rsid w:val="00360FF6"/>
    <w:rsid w:val="00361CCD"/>
    <w:rsid w:val="00362DBD"/>
    <w:rsid w:val="00364844"/>
    <w:rsid w:val="00365295"/>
    <w:rsid w:val="0036540C"/>
    <w:rsid w:val="0036661E"/>
    <w:rsid w:val="00367B14"/>
    <w:rsid w:val="0037052D"/>
    <w:rsid w:val="00370F1E"/>
    <w:rsid w:val="00371D15"/>
    <w:rsid w:val="003725F4"/>
    <w:rsid w:val="003731E5"/>
    <w:rsid w:val="00374969"/>
    <w:rsid w:val="00374E15"/>
    <w:rsid w:val="00375FC0"/>
    <w:rsid w:val="00376232"/>
    <w:rsid w:val="00376555"/>
    <w:rsid w:val="00376E1A"/>
    <w:rsid w:val="003771DC"/>
    <w:rsid w:val="003772A9"/>
    <w:rsid w:val="003775EF"/>
    <w:rsid w:val="0038085F"/>
    <w:rsid w:val="00380AF4"/>
    <w:rsid w:val="00380CF8"/>
    <w:rsid w:val="00380DBF"/>
    <w:rsid w:val="00381541"/>
    <w:rsid w:val="0038209B"/>
    <w:rsid w:val="00382708"/>
    <w:rsid w:val="00382D36"/>
    <w:rsid w:val="00383749"/>
    <w:rsid w:val="003843AA"/>
    <w:rsid w:val="00384B1C"/>
    <w:rsid w:val="0038527A"/>
    <w:rsid w:val="00385E38"/>
    <w:rsid w:val="003861A8"/>
    <w:rsid w:val="00386892"/>
    <w:rsid w:val="003871D0"/>
    <w:rsid w:val="003901ED"/>
    <w:rsid w:val="00390F06"/>
    <w:rsid w:val="00391818"/>
    <w:rsid w:val="00391E58"/>
    <w:rsid w:val="00393E17"/>
    <w:rsid w:val="003940CD"/>
    <w:rsid w:val="003942F7"/>
    <w:rsid w:val="003951BA"/>
    <w:rsid w:val="00395C14"/>
    <w:rsid w:val="00395EA8"/>
    <w:rsid w:val="00396D75"/>
    <w:rsid w:val="00397733"/>
    <w:rsid w:val="003A1851"/>
    <w:rsid w:val="003A186C"/>
    <w:rsid w:val="003A2E90"/>
    <w:rsid w:val="003A3203"/>
    <w:rsid w:val="003A3BC9"/>
    <w:rsid w:val="003A43BB"/>
    <w:rsid w:val="003B00C5"/>
    <w:rsid w:val="003B0306"/>
    <w:rsid w:val="003B0E13"/>
    <w:rsid w:val="003B1C75"/>
    <w:rsid w:val="003B42D3"/>
    <w:rsid w:val="003B4C33"/>
    <w:rsid w:val="003B5668"/>
    <w:rsid w:val="003B56EF"/>
    <w:rsid w:val="003B6816"/>
    <w:rsid w:val="003C213F"/>
    <w:rsid w:val="003C22BC"/>
    <w:rsid w:val="003C4969"/>
    <w:rsid w:val="003C4E9F"/>
    <w:rsid w:val="003C4EB6"/>
    <w:rsid w:val="003C4EBE"/>
    <w:rsid w:val="003C61F4"/>
    <w:rsid w:val="003C642A"/>
    <w:rsid w:val="003C6CB8"/>
    <w:rsid w:val="003C755B"/>
    <w:rsid w:val="003D030A"/>
    <w:rsid w:val="003D20F4"/>
    <w:rsid w:val="003D3A8D"/>
    <w:rsid w:val="003D44F7"/>
    <w:rsid w:val="003D50C3"/>
    <w:rsid w:val="003D66E9"/>
    <w:rsid w:val="003D6A7E"/>
    <w:rsid w:val="003D796E"/>
    <w:rsid w:val="003E04B6"/>
    <w:rsid w:val="003E0C0C"/>
    <w:rsid w:val="003E1930"/>
    <w:rsid w:val="003E20D5"/>
    <w:rsid w:val="003E27BF"/>
    <w:rsid w:val="003E2D53"/>
    <w:rsid w:val="003E31FD"/>
    <w:rsid w:val="003E3525"/>
    <w:rsid w:val="003E4D08"/>
    <w:rsid w:val="003E4F99"/>
    <w:rsid w:val="003E5322"/>
    <w:rsid w:val="003E577D"/>
    <w:rsid w:val="003E58CC"/>
    <w:rsid w:val="003E5DC3"/>
    <w:rsid w:val="003E614F"/>
    <w:rsid w:val="003E6456"/>
    <w:rsid w:val="003F038F"/>
    <w:rsid w:val="003F2256"/>
    <w:rsid w:val="003F2532"/>
    <w:rsid w:val="003F35EA"/>
    <w:rsid w:val="003F38D9"/>
    <w:rsid w:val="003F608D"/>
    <w:rsid w:val="003F697F"/>
    <w:rsid w:val="003F7383"/>
    <w:rsid w:val="003F7F49"/>
    <w:rsid w:val="0040042B"/>
    <w:rsid w:val="00400846"/>
    <w:rsid w:val="00400E2B"/>
    <w:rsid w:val="00404FD4"/>
    <w:rsid w:val="00406502"/>
    <w:rsid w:val="0040688F"/>
    <w:rsid w:val="004074BA"/>
    <w:rsid w:val="004120A5"/>
    <w:rsid w:val="004128A6"/>
    <w:rsid w:val="00412937"/>
    <w:rsid w:val="00413BB5"/>
    <w:rsid w:val="00413CE4"/>
    <w:rsid w:val="0041405C"/>
    <w:rsid w:val="00414576"/>
    <w:rsid w:val="004160E1"/>
    <w:rsid w:val="00417E61"/>
    <w:rsid w:val="00420415"/>
    <w:rsid w:val="00420612"/>
    <w:rsid w:val="00421937"/>
    <w:rsid w:val="00421D87"/>
    <w:rsid w:val="00422225"/>
    <w:rsid w:val="0042336E"/>
    <w:rsid w:val="004234AA"/>
    <w:rsid w:val="00423EBE"/>
    <w:rsid w:val="00423FC4"/>
    <w:rsid w:val="0042442D"/>
    <w:rsid w:val="00424576"/>
    <w:rsid w:val="004248AA"/>
    <w:rsid w:val="004261A7"/>
    <w:rsid w:val="00427B04"/>
    <w:rsid w:val="00431F65"/>
    <w:rsid w:val="0043255C"/>
    <w:rsid w:val="00432A0A"/>
    <w:rsid w:val="00432C0D"/>
    <w:rsid w:val="00432D46"/>
    <w:rsid w:val="00432EB8"/>
    <w:rsid w:val="00432EC7"/>
    <w:rsid w:val="00434A17"/>
    <w:rsid w:val="00434E5E"/>
    <w:rsid w:val="00436E51"/>
    <w:rsid w:val="004379D5"/>
    <w:rsid w:val="00440C4C"/>
    <w:rsid w:val="004428B9"/>
    <w:rsid w:val="004435A0"/>
    <w:rsid w:val="004435FA"/>
    <w:rsid w:val="004442AD"/>
    <w:rsid w:val="004448DE"/>
    <w:rsid w:val="0044551C"/>
    <w:rsid w:val="004459BD"/>
    <w:rsid w:val="004461AF"/>
    <w:rsid w:val="004465E2"/>
    <w:rsid w:val="00446A56"/>
    <w:rsid w:val="00446B3C"/>
    <w:rsid w:val="004478B3"/>
    <w:rsid w:val="00450FC2"/>
    <w:rsid w:val="00451456"/>
    <w:rsid w:val="00451D2E"/>
    <w:rsid w:val="004524FA"/>
    <w:rsid w:val="00452B3B"/>
    <w:rsid w:val="00452BC4"/>
    <w:rsid w:val="00452F0A"/>
    <w:rsid w:val="0045302F"/>
    <w:rsid w:val="004536A3"/>
    <w:rsid w:val="004543F4"/>
    <w:rsid w:val="00454946"/>
    <w:rsid w:val="00454D56"/>
    <w:rsid w:val="00455934"/>
    <w:rsid w:val="004559FE"/>
    <w:rsid w:val="004570C9"/>
    <w:rsid w:val="00457408"/>
    <w:rsid w:val="00460E46"/>
    <w:rsid w:val="00461454"/>
    <w:rsid w:val="00461592"/>
    <w:rsid w:val="00461A0A"/>
    <w:rsid w:val="00462D84"/>
    <w:rsid w:val="00463206"/>
    <w:rsid w:val="00463292"/>
    <w:rsid w:val="00463927"/>
    <w:rsid w:val="00463A0C"/>
    <w:rsid w:val="00463C4E"/>
    <w:rsid w:val="00464E83"/>
    <w:rsid w:val="00465123"/>
    <w:rsid w:val="00466F81"/>
    <w:rsid w:val="0046748B"/>
    <w:rsid w:val="00471A7E"/>
    <w:rsid w:val="0047249B"/>
    <w:rsid w:val="00473ABE"/>
    <w:rsid w:val="00474E17"/>
    <w:rsid w:val="004750AF"/>
    <w:rsid w:val="004752B0"/>
    <w:rsid w:val="00477494"/>
    <w:rsid w:val="00477C54"/>
    <w:rsid w:val="0048006B"/>
    <w:rsid w:val="00480131"/>
    <w:rsid w:val="00480A00"/>
    <w:rsid w:val="0048117A"/>
    <w:rsid w:val="0048130B"/>
    <w:rsid w:val="0048144D"/>
    <w:rsid w:val="0048271E"/>
    <w:rsid w:val="00483D7E"/>
    <w:rsid w:val="00484A30"/>
    <w:rsid w:val="004866BA"/>
    <w:rsid w:val="004866DB"/>
    <w:rsid w:val="00486C12"/>
    <w:rsid w:val="00486C59"/>
    <w:rsid w:val="00486D34"/>
    <w:rsid w:val="00487FBC"/>
    <w:rsid w:val="00490534"/>
    <w:rsid w:val="00491112"/>
    <w:rsid w:val="0049115E"/>
    <w:rsid w:val="0049133B"/>
    <w:rsid w:val="004915AE"/>
    <w:rsid w:val="0049282A"/>
    <w:rsid w:val="00492C89"/>
    <w:rsid w:val="004940E9"/>
    <w:rsid w:val="00494C84"/>
    <w:rsid w:val="004967DA"/>
    <w:rsid w:val="00496B46"/>
    <w:rsid w:val="00496BE0"/>
    <w:rsid w:val="004979DF"/>
    <w:rsid w:val="00497A07"/>
    <w:rsid w:val="004A0E2E"/>
    <w:rsid w:val="004A35DD"/>
    <w:rsid w:val="004A4406"/>
    <w:rsid w:val="004A45DA"/>
    <w:rsid w:val="004A6CC7"/>
    <w:rsid w:val="004A772E"/>
    <w:rsid w:val="004A7C23"/>
    <w:rsid w:val="004B098A"/>
    <w:rsid w:val="004B1536"/>
    <w:rsid w:val="004B215F"/>
    <w:rsid w:val="004B2C4D"/>
    <w:rsid w:val="004B2E30"/>
    <w:rsid w:val="004B438E"/>
    <w:rsid w:val="004B4A83"/>
    <w:rsid w:val="004B4ED5"/>
    <w:rsid w:val="004B6740"/>
    <w:rsid w:val="004C021F"/>
    <w:rsid w:val="004C48FC"/>
    <w:rsid w:val="004C6101"/>
    <w:rsid w:val="004C62D2"/>
    <w:rsid w:val="004C745F"/>
    <w:rsid w:val="004D0029"/>
    <w:rsid w:val="004D0956"/>
    <w:rsid w:val="004D1681"/>
    <w:rsid w:val="004D2625"/>
    <w:rsid w:val="004D2FC7"/>
    <w:rsid w:val="004D4362"/>
    <w:rsid w:val="004D56E0"/>
    <w:rsid w:val="004D5706"/>
    <w:rsid w:val="004D5AF3"/>
    <w:rsid w:val="004D6149"/>
    <w:rsid w:val="004D7128"/>
    <w:rsid w:val="004D7200"/>
    <w:rsid w:val="004D72E9"/>
    <w:rsid w:val="004D7BDA"/>
    <w:rsid w:val="004D7E72"/>
    <w:rsid w:val="004E14EF"/>
    <w:rsid w:val="004E15CF"/>
    <w:rsid w:val="004E1744"/>
    <w:rsid w:val="004E17BD"/>
    <w:rsid w:val="004E31AF"/>
    <w:rsid w:val="004E3EC4"/>
    <w:rsid w:val="004E54AC"/>
    <w:rsid w:val="004E5D44"/>
    <w:rsid w:val="004E6366"/>
    <w:rsid w:val="004E6C5A"/>
    <w:rsid w:val="004E6C66"/>
    <w:rsid w:val="004E7166"/>
    <w:rsid w:val="004E79F6"/>
    <w:rsid w:val="004F187D"/>
    <w:rsid w:val="004F18CE"/>
    <w:rsid w:val="004F328D"/>
    <w:rsid w:val="004F3953"/>
    <w:rsid w:val="004F3EC0"/>
    <w:rsid w:val="004F40D3"/>
    <w:rsid w:val="004F4A90"/>
    <w:rsid w:val="004F4BE9"/>
    <w:rsid w:val="004F515D"/>
    <w:rsid w:val="004F55D7"/>
    <w:rsid w:val="004F572B"/>
    <w:rsid w:val="004F5EC1"/>
    <w:rsid w:val="004F6CEF"/>
    <w:rsid w:val="004F7BF2"/>
    <w:rsid w:val="00500E28"/>
    <w:rsid w:val="00502F09"/>
    <w:rsid w:val="00503592"/>
    <w:rsid w:val="00504E2F"/>
    <w:rsid w:val="00505444"/>
    <w:rsid w:val="0050642C"/>
    <w:rsid w:val="00506AAC"/>
    <w:rsid w:val="00507213"/>
    <w:rsid w:val="0050759F"/>
    <w:rsid w:val="005077A1"/>
    <w:rsid w:val="005104F2"/>
    <w:rsid w:val="005113B2"/>
    <w:rsid w:val="00512D5B"/>
    <w:rsid w:val="00513768"/>
    <w:rsid w:val="00514265"/>
    <w:rsid w:val="00515E0A"/>
    <w:rsid w:val="00516272"/>
    <w:rsid w:val="005163A4"/>
    <w:rsid w:val="00516F27"/>
    <w:rsid w:val="0051782A"/>
    <w:rsid w:val="00520E06"/>
    <w:rsid w:val="005214BF"/>
    <w:rsid w:val="00522024"/>
    <w:rsid w:val="005225E5"/>
    <w:rsid w:val="00524D70"/>
    <w:rsid w:val="00524DCA"/>
    <w:rsid w:val="005252E2"/>
    <w:rsid w:val="00525751"/>
    <w:rsid w:val="00525D49"/>
    <w:rsid w:val="00526336"/>
    <w:rsid w:val="0053030C"/>
    <w:rsid w:val="00532077"/>
    <w:rsid w:val="00533D1E"/>
    <w:rsid w:val="00533D99"/>
    <w:rsid w:val="00536705"/>
    <w:rsid w:val="00536749"/>
    <w:rsid w:val="00540081"/>
    <w:rsid w:val="00541DD2"/>
    <w:rsid w:val="005426F5"/>
    <w:rsid w:val="005428B8"/>
    <w:rsid w:val="00542AD1"/>
    <w:rsid w:val="0054351A"/>
    <w:rsid w:val="00543655"/>
    <w:rsid w:val="00543EFC"/>
    <w:rsid w:val="00543FFE"/>
    <w:rsid w:val="00544A27"/>
    <w:rsid w:val="005461EB"/>
    <w:rsid w:val="0054653B"/>
    <w:rsid w:val="00550B9C"/>
    <w:rsid w:val="00551BB1"/>
    <w:rsid w:val="00552139"/>
    <w:rsid w:val="00552BAB"/>
    <w:rsid w:val="0055319E"/>
    <w:rsid w:val="00553A9B"/>
    <w:rsid w:val="005558F8"/>
    <w:rsid w:val="0055590B"/>
    <w:rsid w:val="00555D08"/>
    <w:rsid w:val="00555E96"/>
    <w:rsid w:val="00555F37"/>
    <w:rsid w:val="00555F99"/>
    <w:rsid w:val="00556B32"/>
    <w:rsid w:val="00556C22"/>
    <w:rsid w:val="00560315"/>
    <w:rsid w:val="00561003"/>
    <w:rsid w:val="005610E2"/>
    <w:rsid w:val="00562734"/>
    <w:rsid w:val="00562B04"/>
    <w:rsid w:val="005630C1"/>
    <w:rsid w:val="00563257"/>
    <w:rsid w:val="00563679"/>
    <w:rsid w:val="00563D2F"/>
    <w:rsid w:val="0056499A"/>
    <w:rsid w:val="00564C0D"/>
    <w:rsid w:val="005651D5"/>
    <w:rsid w:val="005652EE"/>
    <w:rsid w:val="0056548E"/>
    <w:rsid w:val="00565E85"/>
    <w:rsid w:val="00565FC6"/>
    <w:rsid w:val="00566F46"/>
    <w:rsid w:val="00567E4C"/>
    <w:rsid w:val="005705C4"/>
    <w:rsid w:val="00571153"/>
    <w:rsid w:val="00571350"/>
    <w:rsid w:val="00571E44"/>
    <w:rsid w:val="00572788"/>
    <w:rsid w:val="00574914"/>
    <w:rsid w:val="00575010"/>
    <w:rsid w:val="00575A25"/>
    <w:rsid w:val="00575A49"/>
    <w:rsid w:val="0057605E"/>
    <w:rsid w:val="005767BB"/>
    <w:rsid w:val="005772BD"/>
    <w:rsid w:val="00580478"/>
    <w:rsid w:val="005804E6"/>
    <w:rsid w:val="00581660"/>
    <w:rsid w:val="00582296"/>
    <w:rsid w:val="00582473"/>
    <w:rsid w:val="00582DAA"/>
    <w:rsid w:val="00583213"/>
    <w:rsid w:val="0058347F"/>
    <w:rsid w:val="00583AC8"/>
    <w:rsid w:val="00584C55"/>
    <w:rsid w:val="00584CDE"/>
    <w:rsid w:val="005856DD"/>
    <w:rsid w:val="00586029"/>
    <w:rsid w:val="005863E7"/>
    <w:rsid w:val="005866EB"/>
    <w:rsid w:val="005869D1"/>
    <w:rsid w:val="00586D19"/>
    <w:rsid w:val="00586E0C"/>
    <w:rsid w:val="00587294"/>
    <w:rsid w:val="00587EA5"/>
    <w:rsid w:val="00590372"/>
    <w:rsid w:val="00591227"/>
    <w:rsid w:val="00591DDE"/>
    <w:rsid w:val="005924C0"/>
    <w:rsid w:val="00592FD5"/>
    <w:rsid w:val="005934BF"/>
    <w:rsid w:val="00593DB1"/>
    <w:rsid w:val="00593F21"/>
    <w:rsid w:val="00594011"/>
    <w:rsid w:val="00595DB5"/>
    <w:rsid w:val="00595E4A"/>
    <w:rsid w:val="00597309"/>
    <w:rsid w:val="005A2038"/>
    <w:rsid w:val="005A2C12"/>
    <w:rsid w:val="005A382D"/>
    <w:rsid w:val="005A4612"/>
    <w:rsid w:val="005A4F18"/>
    <w:rsid w:val="005A4F82"/>
    <w:rsid w:val="005A55EB"/>
    <w:rsid w:val="005A5626"/>
    <w:rsid w:val="005A780F"/>
    <w:rsid w:val="005A7A7C"/>
    <w:rsid w:val="005B1023"/>
    <w:rsid w:val="005B2639"/>
    <w:rsid w:val="005B28CE"/>
    <w:rsid w:val="005B2B32"/>
    <w:rsid w:val="005B2EC6"/>
    <w:rsid w:val="005B3074"/>
    <w:rsid w:val="005B31AB"/>
    <w:rsid w:val="005B33D3"/>
    <w:rsid w:val="005B3432"/>
    <w:rsid w:val="005B3575"/>
    <w:rsid w:val="005B3F2C"/>
    <w:rsid w:val="005B4074"/>
    <w:rsid w:val="005B422E"/>
    <w:rsid w:val="005B4518"/>
    <w:rsid w:val="005B5426"/>
    <w:rsid w:val="005B6EC1"/>
    <w:rsid w:val="005B6FD0"/>
    <w:rsid w:val="005B7FD9"/>
    <w:rsid w:val="005C0EF3"/>
    <w:rsid w:val="005C1A5D"/>
    <w:rsid w:val="005C1D4A"/>
    <w:rsid w:val="005C1E65"/>
    <w:rsid w:val="005C2FA2"/>
    <w:rsid w:val="005C33B0"/>
    <w:rsid w:val="005C3D77"/>
    <w:rsid w:val="005C3DBC"/>
    <w:rsid w:val="005C3EEB"/>
    <w:rsid w:val="005C4147"/>
    <w:rsid w:val="005C428B"/>
    <w:rsid w:val="005C51B7"/>
    <w:rsid w:val="005C579A"/>
    <w:rsid w:val="005C64F4"/>
    <w:rsid w:val="005C7A90"/>
    <w:rsid w:val="005D027C"/>
    <w:rsid w:val="005D0301"/>
    <w:rsid w:val="005D0588"/>
    <w:rsid w:val="005D0AB4"/>
    <w:rsid w:val="005D1B60"/>
    <w:rsid w:val="005D1BEB"/>
    <w:rsid w:val="005D208C"/>
    <w:rsid w:val="005D3D81"/>
    <w:rsid w:val="005D45B4"/>
    <w:rsid w:val="005D5132"/>
    <w:rsid w:val="005D5DB6"/>
    <w:rsid w:val="005D60C4"/>
    <w:rsid w:val="005D68FA"/>
    <w:rsid w:val="005D70E5"/>
    <w:rsid w:val="005D7A92"/>
    <w:rsid w:val="005D7F77"/>
    <w:rsid w:val="005E1465"/>
    <w:rsid w:val="005E16E1"/>
    <w:rsid w:val="005E1D32"/>
    <w:rsid w:val="005E1D66"/>
    <w:rsid w:val="005E2822"/>
    <w:rsid w:val="005E3D09"/>
    <w:rsid w:val="005E4A0B"/>
    <w:rsid w:val="005E4AEF"/>
    <w:rsid w:val="005E5567"/>
    <w:rsid w:val="005E58BE"/>
    <w:rsid w:val="005E61BB"/>
    <w:rsid w:val="005E7BF1"/>
    <w:rsid w:val="005F03F8"/>
    <w:rsid w:val="005F0CEA"/>
    <w:rsid w:val="005F122E"/>
    <w:rsid w:val="005F2180"/>
    <w:rsid w:val="005F3847"/>
    <w:rsid w:val="005F406C"/>
    <w:rsid w:val="005F46EC"/>
    <w:rsid w:val="005F4707"/>
    <w:rsid w:val="005F47EC"/>
    <w:rsid w:val="005F599B"/>
    <w:rsid w:val="005F69BB"/>
    <w:rsid w:val="005F69FF"/>
    <w:rsid w:val="005F7A2A"/>
    <w:rsid w:val="00601169"/>
    <w:rsid w:val="00601212"/>
    <w:rsid w:val="0060257F"/>
    <w:rsid w:val="006027AC"/>
    <w:rsid w:val="00602AB8"/>
    <w:rsid w:val="00602AD0"/>
    <w:rsid w:val="006050CA"/>
    <w:rsid w:val="00605668"/>
    <w:rsid w:val="006062F2"/>
    <w:rsid w:val="0060657F"/>
    <w:rsid w:val="006072A1"/>
    <w:rsid w:val="00610362"/>
    <w:rsid w:val="006118BC"/>
    <w:rsid w:val="00612E48"/>
    <w:rsid w:val="006138D6"/>
    <w:rsid w:val="00613E48"/>
    <w:rsid w:val="0061490B"/>
    <w:rsid w:val="00614CAF"/>
    <w:rsid w:val="006162F6"/>
    <w:rsid w:val="00617C39"/>
    <w:rsid w:val="00620464"/>
    <w:rsid w:val="00620BDE"/>
    <w:rsid w:val="00621585"/>
    <w:rsid w:val="00621928"/>
    <w:rsid w:val="00621F86"/>
    <w:rsid w:val="0062214D"/>
    <w:rsid w:val="006223F7"/>
    <w:rsid w:val="00622A51"/>
    <w:rsid w:val="0062365F"/>
    <w:rsid w:val="006245F5"/>
    <w:rsid w:val="00625B6B"/>
    <w:rsid w:val="00625C8F"/>
    <w:rsid w:val="006264FF"/>
    <w:rsid w:val="00626F26"/>
    <w:rsid w:val="00627643"/>
    <w:rsid w:val="006277DF"/>
    <w:rsid w:val="00627C5C"/>
    <w:rsid w:val="00627E7B"/>
    <w:rsid w:val="00630E53"/>
    <w:rsid w:val="00631F82"/>
    <w:rsid w:val="0063309B"/>
    <w:rsid w:val="006333E7"/>
    <w:rsid w:val="0063362E"/>
    <w:rsid w:val="006336AF"/>
    <w:rsid w:val="00633DCF"/>
    <w:rsid w:val="006359BB"/>
    <w:rsid w:val="0063757B"/>
    <w:rsid w:val="00640CF3"/>
    <w:rsid w:val="00640E25"/>
    <w:rsid w:val="00641BB9"/>
    <w:rsid w:val="00643103"/>
    <w:rsid w:val="006438B4"/>
    <w:rsid w:val="006438F8"/>
    <w:rsid w:val="0064414A"/>
    <w:rsid w:val="00644E57"/>
    <w:rsid w:val="00645478"/>
    <w:rsid w:val="00645B3B"/>
    <w:rsid w:val="00646673"/>
    <w:rsid w:val="006506B2"/>
    <w:rsid w:val="0065070C"/>
    <w:rsid w:val="0065089D"/>
    <w:rsid w:val="006510EC"/>
    <w:rsid w:val="00651752"/>
    <w:rsid w:val="006518E0"/>
    <w:rsid w:val="00651EEA"/>
    <w:rsid w:val="00652617"/>
    <w:rsid w:val="006527A2"/>
    <w:rsid w:val="006533F0"/>
    <w:rsid w:val="00653877"/>
    <w:rsid w:val="006539C5"/>
    <w:rsid w:val="00654227"/>
    <w:rsid w:val="00654518"/>
    <w:rsid w:val="00654B76"/>
    <w:rsid w:val="00655ECE"/>
    <w:rsid w:val="006576E6"/>
    <w:rsid w:val="006604AC"/>
    <w:rsid w:val="006613CF"/>
    <w:rsid w:val="006629F8"/>
    <w:rsid w:val="006637D7"/>
    <w:rsid w:val="006641FB"/>
    <w:rsid w:val="006650E2"/>
    <w:rsid w:val="00665499"/>
    <w:rsid w:val="006657F5"/>
    <w:rsid w:val="0066604D"/>
    <w:rsid w:val="00666273"/>
    <w:rsid w:val="0066713B"/>
    <w:rsid w:val="00667986"/>
    <w:rsid w:val="00667BA6"/>
    <w:rsid w:val="006705D1"/>
    <w:rsid w:val="00670DE7"/>
    <w:rsid w:val="00671173"/>
    <w:rsid w:val="00671490"/>
    <w:rsid w:val="00671FED"/>
    <w:rsid w:val="00672C79"/>
    <w:rsid w:val="00673483"/>
    <w:rsid w:val="00674343"/>
    <w:rsid w:val="00675AF2"/>
    <w:rsid w:val="006762C4"/>
    <w:rsid w:val="00676F6C"/>
    <w:rsid w:val="00677087"/>
    <w:rsid w:val="0068046B"/>
    <w:rsid w:val="00681205"/>
    <w:rsid w:val="006812DB"/>
    <w:rsid w:val="00682197"/>
    <w:rsid w:val="006828B3"/>
    <w:rsid w:val="00683135"/>
    <w:rsid w:val="006838C6"/>
    <w:rsid w:val="00683F35"/>
    <w:rsid w:val="00684846"/>
    <w:rsid w:val="00685006"/>
    <w:rsid w:val="006850FF"/>
    <w:rsid w:val="0068595E"/>
    <w:rsid w:val="00685A9D"/>
    <w:rsid w:val="006877DB"/>
    <w:rsid w:val="00687DC4"/>
    <w:rsid w:val="00691DA9"/>
    <w:rsid w:val="00691EA8"/>
    <w:rsid w:val="00691F4B"/>
    <w:rsid w:val="0069267D"/>
    <w:rsid w:val="00693196"/>
    <w:rsid w:val="006931BD"/>
    <w:rsid w:val="00693B90"/>
    <w:rsid w:val="00693C5C"/>
    <w:rsid w:val="006959A9"/>
    <w:rsid w:val="00695DBC"/>
    <w:rsid w:val="0069757A"/>
    <w:rsid w:val="006A00A6"/>
    <w:rsid w:val="006A0887"/>
    <w:rsid w:val="006A1327"/>
    <w:rsid w:val="006A1556"/>
    <w:rsid w:val="006A155A"/>
    <w:rsid w:val="006A17C8"/>
    <w:rsid w:val="006A26EC"/>
    <w:rsid w:val="006A44B3"/>
    <w:rsid w:val="006A4E5B"/>
    <w:rsid w:val="006A5E41"/>
    <w:rsid w:val="006A65E9"/>
    <w:rsid w:val="006A6F04"/>
    <w:rsid w:val="006A778D"/>
    <w:rsid w:val="006B2C8A"/>
    <w:rsid w:val="006B341F"/>
    <w:rsid w:val="006B3503"/>
    <w:rsid w:val="006B563A"/>
    <w:rsid w:val="006B5D24"/>
    <w:rsid w:val="006B5D58"/>
    <w:rsid w:val="006B5EE3"/>
    <w:rsid w:val="006B6719"/>
    <w:rsid w:val="006B6E56"/>
    <w:rsid w:val="006B71FB"/>
    <w:rsid w:val="006C01F3"/>
    <w:rsid w:val="006C0B8D"/>
    <w:rsid w:val="006C25FE"/>
    <w:rsid w:val="006C26C1"/>
    <w:rsid w:val="006C2707"/>
    <w:rsid w:val="006C39AB"/>
    <w:rsid w:val="006C3A4C"/>
    <w:rsid w:val="006C41F9"/>
    <w:rsid w:val="006C5B23"/>
    <w:rsid w:val="006C5D96"/>
    <w:rsid w:val="006C6173"/>
    <w:rsid w:val="006C629D"/>
    <w:rsid w:val="006C6450"/>
    <w:rsid w:val="006C6F93"/>
    <w:rsid w:val="006C7A54"/>
    <w:rsid w:val="006D038F"/>
    <w:rsid w:val="006D0624"/>
    <w:rsid w:val="006D09E8"/>
    <w:rsid w:val="006D0DD9"/>
    <w:rsid w:val="006D10C4"/>
    <w:rsid w:val="006D17F7"/>
    <w:rsid w:val="006D1D5D"/>
    <w:rsid w:val="006D22CE"/>
    <w:rsid w:val="006D331E"/>
    <w:rsid w:val="006D5142"/>
    <w:rsid w:val="006D5711"/>
    <w:rsid w:val="006D5DBD"/>
    <w:rsid w:val="006D644D"/>
    <w:rsid w:val="006D654F"/>
    <w:rsid w:val="006D6F01"/>
    <w:rsid w:val="006D70E5"/>
    <w:rsid w:val="006E1475"/>
    <w:rsid w:val="006E1852"/>
    <w:rsid w:val="006E2A06"/>
    <w:rsid w:val="006E2AB0"/>
    <w:rsid w:val="006E3FC6"/>
    <w:rsid w:val="006E48D9"/>
    <w:rsid w:val="006E6031"/>
    <w:rsid w:val="006E672B"/>
    <w:rsid w:val="006E69A8"/>
    <w:rsid w:val="006E6E1C"/>
    <w:rsid w:val="006F0178"/>
    <w:rsid w:val="006F1874"/>
    <w:rsid w:val="006F1DCE"/>
    <w:rsid w:val="006F2931"/>
    <w:rsid w:val="006F2A0A"/>
    <w:rsid w:val="006F2B07"/>
    <w:rsid w:val="006F3172"/>
    <w:rsid w:val="006F34A0"/>
    <w:rsid w:val="006F35A2"/>
    <w:rsid w:val="006F3918"/>
    <w:rsid w:val="006F793B"/>
    <w:rsid w:val="00700474"/>
    <w:rsid w:val="00700CFA"/>
    <w:rsid w:val="00701188"/>
    <w:rsid w:val="0070167A"/>
    <w:rsid w:val="00701A14"/>
    <w:rsid w:val="007026A7"/>
    <w:rsid w:val="00703833"/>
    <w:rsid w:val="0070459D"/>
    <w:rsid w:val="00707A63"/>
    <w:rsid w:val="00710C05"/>
    <w:rsid w:val="00710DA0"/>
    <w:rsid w:val="00711EEC"/>
    <w:rsid w:val="00712793"/>
    <w:rsid w:val="00713593"/>
    <w:rsid w:val="0071579E"/>
    <w:rsid w:val="00715CA6"/>
    <w:rsid w:val="00715E10"/>
    <w:rsid w:val="00715F76"/>
    <w:rsid w:val="007167C8"/>
    <w:rsid w:val="0071683C"/>
    <w:rsid w:val="00716A4D"/>
    <w:rsid w:val="007205BA"/>
    <w:rsid w:val="00720C79"/>
    <w:rsid w:val="00721478"/>
    <w:rsid w:val="00721E90"/>
    <w:rsid w:val="007222FC"/>
    <w:rsid w:val="00722BA9"/>
    <w:rsid w:val="00724DD7"/>
    <w:rsid w:val="007255BE"/>
    <w:rsid w:val="007269CA"/>
    <w:rsid w:val="00727288"/>
    <w:rsid w:val="00727E23"/>
    <w:rsid w:val="007315B9"/>
    <w:rsid w:val="00732113"/>
    <w:rsid w:val="007322EE"/>
    <w:rsid w:val="007327EF"/>
    <w:rsid w:val="00732D7A"/>
    <w:rsid w:val="0073316E"/>
    <w:rsid w:val="007336BA"/>
    <w:rsid w:val="007342BF"/>
    <w:rsid w:val="007353D0"/>
    <w:rsid w:val="00735CD0"/>
    <w:rsid w:val="007362D4"/>
    <w:rsid w:val="00736856"/>
    <w:rsid w:val="0073785B"/>
    <w:rsid w:val="007445B6"/>
    <w:rsid w:val="007445ED"/>
    <w:rsid w:val="00744B81"/>
    <w:rsid w:val="00745016"/>
    <w:rsid w:val="007458FE"/>
    <w:rsid w:val="0074593A"/>
    <w:rsid w:val="00745FAE"/>
    <w:rsid w:val="00746CE2"/>
    <w:rsid w:val="007479E9"/>
    <w:rsid w:val="0075059C"/>
    <w:rsid w:val="007508A0"/>
    <w:rsid w:val="00751519"/>
    <w:rsid w:val="00751B5D"/>
    <w:rsid w:val="00754153"/>
    <w:rsid w:val="00755BBE"/>
    <w:rsid w:val="00756962"/>
    <w:rsid w:val="0075779D"/>
    <w:rsid w:val="00760578"/>
    <w:rsid w:val="0076071E"/>
    <w:rsid w:val="0076167D"/>
    <w:rsid w:val="00761F16"/>
    <w:rsid w:val="00762DC7"/>
    <w:rsid w:val="007638D5"/>
    <w:rsid w:val="0076709A"/>
    <w:rsid w:val="00771412"/>
    <w:rsid w:val="00771CE6"/>
    <w:rsid w:val="007735C1"/>
    <w:rsid w:val="007739E1"/>
    <w:rsid w:val="00774450"/>
    <w:rsid w:val="00774A77"/>
    <w:rsid w:val="007768E6"/>
    <w:rsid w:val="007775D2"/>
    <w:rsid w:val="0077778F"/>
    <w:rsid w:val="00777EF6"/>
    <w:rsid w:val="00780934"/>
    <w:rsid w:val="00782071"/>
    <w:rsid w:val="00782939"/>
    <w:rsid w:val="00782AC6"/>
    <w:rsid w:val="00782BA8"/>
    <w:rsid w:val="00783B69"/>
    <w:rsid w:val="00783D6F"/>
    <w:rsid w:val="00784982"/>
    <w:rsid w:val="00785996"/>
    <w:rsid w:val="0078671E"/>
    <w:rsid w:val="00786A8B"/>
    <w:rsid w:val="00787945"/>
    <w:rsid w:val="00787B88"/>
    <w:rsid w:val="0079059D"/>
    <w:rsid w:val="0079398A"/>
    <w:rsid w:val="00793A41"/>
    <w:rsid w:val="0079448F"/>
    <w:rsid w:val="007944FE"/>
    <w:rsid w:val="00794790"/>
    <w:rsid w:val="00794DD7"/>
    <w:rsid w:val="00795FCA"/>
    <w:rsid w:val="007960E9"/>
    <w:rsid w:val="00796721"/>
    <w:rsid w:val="00796DC3"/>
    <w:rsid w:val="007A0BAD"/>
    <w:rsid w:val="007A13DE"/>
    <w:rsid w:val="007A1408"/>
    <w:rsid w:val="007A1DC0"/>
    <w:rsid w:val="007A2093"/>
    <w:rsid w:val="007A232B"/>
    <w:rsid w:val="007A7FDE"/>
    <w:rsid w:val="007B167F"/>
    <w:rsid w:val="007B2AFE"/>
    <w:rsid w:val="007B347A"/>
    <w:rsid w:val="007B3B2A"/>
    <w:rsid w:val="007B3B2B"/>
    <w:rsid w:val="007B3CF8"/>
    <w:rsid w:val="007B588E"/>
    <w:rsid w:val="007B6150"/>
    <w:rsid w:val="007B62E1"/>
    <w:rsid w:val="007B6357"/>
    <w:rsid w:val="007B778E"/>
    <w:rsid w:val="007B7E65"/>
    <w:rsid w:val="007C02E8"/>
    <w:rsid w:val="007C34F7"/>
    <w:rsid w:val="007C3EA9"/>
    <w:rsid w:val="007C4F9C"/>
    <w:rsid w:val="007C67F8"/>
    <w:rsid w:val="007C6D12"/>
    <w:rsid w:val="007C7DDB"/>
    <w:rsid w:val="007D057D"/>
    <w:rsid w:val="007D06C8"/>
    <w:rsid w:val="007D08E0"/>
    <w:rsid w:val="007D0B1A"/>
    <w:rsid w:val="007D0E9D"/>
    <w:rsid w:val="007D18D6"/>
    <w:rsid w:val="007D211E"/>
    <w:rsid w:val="007D2141"/>
    <w:rsid w:val="007D23A1"/>
    <w:rsid w:val="007D52EB"/>
    <w:rsid w:val="007D6D54"/>
    <w:rsid w:val="007D780A"/>
    <w:rsid w:val="007E1591"/>
    <w:rsid w:val="007E306C"/>
    <w:rsid w:val="007E348D"/>
    <w:rsid w:val="007E39DD"/>
    <w:rsid w:val="007E4C5F"/>
    <w:rsid w:val="007E4EBB"/>
    <w:rsid w:val="007E5642"/>
    <w:rsid w:val="007E61D4"/>
    <w:rsid w:val="007E6691"/>
    <w:rsid w:val="007E6787"/>
    <w:rsid w:val="007E7770"/>
    <w:rsid w:val="007E7B70"/>
    <w:rsid w:val="007F07DF"/>
    <w:rsid w:val="007F0B78"/>
    <w:rsid w:val="007F27BD"/>
    <w:rsid w:val="007F2F03"/>
    <w:rsid w:val="007F3014"/>
    <w:rsid w:val="007F362A"/>
    <w:rsid w:val="007F3A62"/>
    <w:rsid w:val="007F3BE4"/>
    <w:rsid w:val="007F3CFA"/>
    <w:rsid w:val="007F5053"/>
    <w:rsid w:val="007F587E"/>
    <w:rsid w:val="007F5A46"/>
    <w:rsid w:val="007F6027"/>
    <w:rsid w:val="007F68C8"/>
    <w:rsid w:val="007F6F2A"/>
    <w:rsid w:val="007F7696"/>
    <w:rsid w:val="007F7DDD"/>
    <w:rsid w:val="00800BF6"/>
    <w:rsid w:val="0080222D"/>
    <w:rsid w:val="008026CA"/>
    <w:rsid w:val="00804735"/>
    <w:rsid w:val="00805D66"/>
    <w:rsid w:val="0080710F"/>
    <w:rsid w:val="008076A4"/>
    <w:rsid w:val="008079C9"/>
    <w:rsid w:val="00810E5F"/>
    <w:rsid w:val="00811CD7"/>
    <w:rsid w:val="00811DAA"/>
    <w:rsid w:val="0081313D"/>
    <w:rsid w:val="008136AF"/>
    <w:rsid w:val="008144B2"/>
    <w:rsid w:val="008150A0"/>
    <w:rsid w:val="008162A2"/>
    <w:rsid w:val="00822B1F"/>
    <w:rsid w:val="00822CBD"/>
    <w:rsid w:val="00822D97"/>
    <w:rsid w:val="008235E5"/>
    <w:rsid w:val="00825540"/>
    <w:rsid w:val="00825773"/>
    <w:rsid w:val="0082788F"/>
    <w:rsid w:val="00827DEF"/>
    <w:rsid w:val="008300A0"/>
    <w:rsid w:val="008305D9"/>
    <w:rsid w:val="00830D61"/>
    <w:rsid w:val="00830FEF"/>
    <w:rsid w:val="00831778"/>
    <w:rsid w:val="00831ED6"/>
    <w:rsid w:val="00832841"/>
    <w:rsid w:val="00833987"/>
    <w:rsid w:val="00837733"/>
    <w:rsid w:val="0084010A"/>
    <w:rsid w:val="00840C64"/>
    <w:rsid w:val="00840E2B"/>
    <w:rsid w:val="008413A5"/>
    <w:rsid w:val="008419B3"/>
    <w:rsid w:val="00844178"/>
    <w:rsid w:val="00844EA5"/>
    <w:rsid w:val="0084504E"/>
    <w:rsid w:val="00845AA9"/>
    <w:rsid w:val="00845FA9"/>
    <w:rsid w:val="00847F21"/>
    <w:rsid w:val="00853968"/>
    <w:rsid w:val="008539F4"/>
    <w:rsid w:val="00854FD1"/>
    <w:rsid w:val="008602DB"/>
    <w:rsid w:val="008622B1"/>
    <w:rsid w:val="00862E57"/>
    <w:rsid w:val="00863ED0"/>
    <w:rsid w:val="008646EE"/>
    <w:rsid w:val="00864DFA"/>
    <w:rsid w:val="008651EC"/>
    <w:rsid w:val="0086595A"/>
    <w:rsid w:val="00865D8A"/>
    <w:rsid w:val="00866AD6"/>
    <w:rsid w:val="00866FB1"/>
    <w:rsid w:val="00870573"/>
    <w:rsid w:val="00870C62"/>
    <w:rsid w:val="00872876"/>
    <w:rsid w:val="008733B9"/>
    <w:rsid w:val="00873767"/>
    <w:rsid w:val="00874E48"/>
    <w:rsid w:val="008765A6"/>
    <w:rsid w:val="008768A4"/>
    <w:rsid w:val="008775E8"/>
    <w:rsid w:val="008819DD"/>
    <w:rsid w:val="00882269"/>
    <w:rsid w:val="00882D7F"/>
    <w:rsid w:val="00883333"/>
    <w:rsid w:val="00884A89"/>
    <w:rsid w:val="0088565C"/>
    <w:rsid w:val="008863CC"/>
    <w:rsid w:val="00886C7B"/>
    <w:rsid w:val="00887741"/>
    <w:rsid w:val="00890231"/>
    <w:rsid w:val="00890813"/>
    <w:rsid w:val="0089191E"/>
    <w:rsid w:val="00891B31"/>
    <w:rsid w:val="00891BF4"/>
    <w:rsid w:val="00891DBA"/>
    <w:rsid w:val="008926AC"/>
    <w:rsid w:val="0089409E"/>
    <w:rsid w:val="008942BE"/>
    <w:rsid w:val="00895533"/>
    <w:rsid w:val="008969B5"/>
    <w:rsid w:val="00896FFA"/>
    <w:rsid w:val="008970FC"/>
    <w:rsid w:val="008979E1"/>
    <w:rsid w:val="00897B96"/>
    <w:rsid w:val="008A05EB"/>
    <w:rsid w:val="008A089A"/>
    <w:rsid w:val="008A0DFF"/>
    <w:rsid w:val="008A2553"/>
    <w:rsid w:val="008A2665"/>
    <w:rsid w:val="008A2768"/>
    <w:rsid w:val="008A2CFE"/>
    <w:rsid w:val="008A3333"/>
    <w:rsid w:val="008A4B43"/>
    <w:rsid w:val="008A56D6"/>
    <w:rsid w:val="008A648C"/>
    <w:rsid w:val="008A7053"/>
    <w:rsid w:val="008B029C"/>
    <w:rsid w:val="008B163E"/>
    <w:rsid w:val="008B18C5"/>
    <w:rsid w:val="008B2A17"/>
    <w:rsid w:val="008B2DCC"/>
    <w:rsid w:val="008B3F3A"/>
    <w:rsid w:val="008B4827"/>
    <w:rsid w:val="008B52E7"/>
    <w:rsid w:val="008B5C34"/>
    <w:rsid w:val="008B6BA9"/>
    <w:rsid w:val="008B797F"/>
    <w:rsid w:val="008C0094"/>
    <w:rsid w:val="008C2F5E"/>
    <w:rsid w:val="008C3CDB"/>
    <w:rsid w:val="008C4421"/>
    <w:rsid w:val="008C7D54"/>
    <w:rsid w:val="008D13EA"/>
    <w:rsid w:val="008D18C8"/>
    <w:rsid w:val="008D19FF"/>
    <w:rsid w:val="008D1A38"/>
    <w:rsid w:val="008D21C4"/>
    <w:rsid w:val="008D2735"/>
    <w:rsid w:val="008D2B97"/>
    <w:rsid w:val="008D33A5"/>
    <w:rsid w:val="008D396B"/>
    <w:rsid w:val="008D3F03"/>
    <w:rsid w:val="008D5445"/>
    <w:rsid w:val="008D5D0C"/>
    <w:rsid w:val="008D63A2"/>
    <w:rsid w:val="008E0EC1"/>
    <w:rsid w:val="008E1F36"/>
    <w:rsid w:val="008E26A3"/>
    <w:rsid w:val="008E2A4F"/>
    <w:rsid w:val="008E4361"/>
    <w:rsid w:val="008E47ED"/>
    <w:rsid w:val="008E4E81"/>
    <w:rsid w:val="008E6094"/>
    <w:rsid w:val="008E6CD8"/>
    <w:rsid w:val="008E73A8"/>
    <w:rsid w:val="008E7E14"/>
    <w:rsid w:val="008F01F8"/>
    <w:rsid w:val="008F09F9"/>
    <w:rsid w:val="008F0E1D"/>
    <w:rsid w:val="008F1ADD"/>
    <w:rsid w:val="008F1E05"/>
    <w:rsid w:val="008F3C7F"/>
    <w:rsid w:val="008F580D"/>
    <w:rsid w:val="008F7BA2"/>
    <w:rsid w:val="008F7E27"/>
    <w:rsid w:val="008F7E80"/>
    <w:rsid w:val="008F7F97"/>
    <w:rsid w:val="00900089"/>
    <w:rsid w:val="00901802"/>
    <w:rsid w:val="00902A5E"/>
    <w:rsid w:val="00903152"/>
    <w:rsid w:val="00903B7E"/>
    <w:rsid w:val="00903F9C"/>
    <w:rsid w:val="009040CF"/>
    <w:rsid w:val="00905708"/>
    <w:rsid w:val="00906094"/>
    <w:rsid w:val="0090682B"/>
    <w:rsid w:val="009074AC"/>
    <w:rsid w:val="009076BC"/>
    <w:rsid w:val="009104E4"/>
    <w:rsid w:val="00910D80"/>
    <w:rsid w:val="00911E18"/>
    <w:rsid w:val="009122ED"/>
    <w:rsid w:val="00912571"/>
    <w:rsid w:val="00912747"/>
    <w:rsid w:val="00912850"/>
    <w:rsid w:val="00912A21"/>
    <w:rsid w:val="00912E2E"/>
    <w:rsid w:val="00916511"/>
    <w:rsid w:val="00916DCC"/>
    <w:rsid w:val="0091754E"/>
    <w:rsid w:val="00917980"/>
    <w:rsid w:val="00920AF3"/>
    <w:rsid w:val="00920CEA"/>
    <w:rsid w:val="009214AB"/>
    <w:rsid w:val="00921A6A"/>
    <w:rsid w:val="009228A8"/>
    <w:rsid w:val="00922D48"/>
    <w:rsid w:val="00925B8E"/>
    <w:rsid w:val="009261C3"/>
    <w:rsid w:val="0092662D"/>
    <w:rsid w:val="00930467"/>
    <w:rsid w:val="009314D3"/>
    <w:rsid w:val="009317A7"/>
    <w:rsid w:val="00932230"/>
    <w:rsid w:val="0093290B"/>
    <w:rsid w:val="00933BDD"/>
    <w:rsid w:val="00934110"/>
    <w:rsid w:val="00934C71"/>
    <w:rsid w:val="00936DEF"/>
    <w:rsid w:val="00937586"/>
    <w:rsid w:val="0094045C"/>
    <w:rsid w:val="009419D4"/>
    <w:rsid w:val="00941A20"/>
    <w:rsid w:val="00942028"/>
    <w:rsid w:val="009446B7"/>
    <w:rsid w:val="00944724"/>
    <w:rsid w:val="00944A7A"/>
    <w:rsid w:val="00944B42"/>
    <w:rsid w:val="009455A6"/>
    <w:rsid w:val="00945952"/>
    <w:rsid w:val="00945DE6"/>
    <w:rsid w:val="00945FD0"/>
    <w:rsid w:val="009463F2"/>
    <w:rsid w:val="00946BD7"/>
    <w:rsid w:val="009470B1"/>
    <w:rsid w:val="009473C1"/>
    <w:rsid w:val="0095043C"/>
    <w:rsid w:val="00951053"/>
    <w:rsid w:val="0095138C"/>
    <w:rsid w:val="00951947"/>
    <w:rsid w:val="00951A88"/>
    <w:rsid w:val="009536CD"/>
    <w:rsid w:val="00953CFA"/>
    <w:rsid w:val="00955F58"/>
    <w:rsid w:val="00956CFF"/>
    <w:rsid w:val="00957E5E"/>
    <w:rsid w:val="009603B7"/>
    <w:rsid w:val="0096192F"/>
    <w:rsid w:val="00962CF5"/>
    <w:rsid w:val="00963E63"/>
    <w:rsid w:val="00965E47"/>
    <w:rsid w:val="00966171"/>
    <w:rsid w:val="00966AD5"/>
    <w:rsid w:val="0097023B"/>
    <w:rsid w:val="00972008"/>
    <w:rsid w:val="00973377"/>
    <w:rsid w:val="00973908"/>
    <w:rsid w:val="009747D9"/>
    <w:rsid w:val="00975176"/>
    <w:rsid w:val="0097539A"/>
    <w:rsid w:val="009756F4"/>
    <w:rsid w:val="0097683D"/>
    <w:rsid w:val="00980FDF"/>
    <w:rsid w:val="0098127B"/>
    <w:rsid w:val="009812F8"/>
    <w:rsid w:val="00982005"/>
    <w:rsid w:val="0098279A"/>
    <w:rsid w:val="009831BD"/>
    <w:rsid w:val="00984EFB"/>
    <w:rsid w:val="00985181"/>
    <w:rsid w:val="009857A9"/>
    <w:rsid w:val="00985B1D"/>
    <w:rsid w:val="00990022"/>
    <w:rsid w:val="0099074D"/>
    <w:rsid w:val="00990F30"/>
    <w:rsid w:val="0099131B"/>
    <w:rsid w:val="009914AD"/>
    <w:rsid w:val="00992954"/>
    <w:rsid w:val="00992A96"/>
    <w:rsid w:val="0099403B"/>
    <w:rsid w:val="0099439F"/>
    <w:rsid w:val="00994806"/>
    <w:rsid w:val="00995012"/>
    <w:rsid w:val="00995826"/>
    <w:rsid w:val="00996201"/>
    <w:rsid w:val="009A03BB"/>
    <w:rsid w:val="009A0E24"/>
    <w:rsid w:val="009A13B6"/>
    <w:rsid w:val="009A1D92"/>
    <w:rsid w:val="009A1FC6"/>
    <w:rsid w:val="009A23A5"/>
    <w:rsid w:val="009A29CF"/>
    <w:rsid w:val="009A3919"/>
    <w:rsid w:val="009A4507"/>
    <w:rsid w:val="009A5BB5"/>
    <w:rsid w:val="009A5C76"/>
    <w:rsid w:val="009A7E15"/>
    <w:rsid w:val="009B0139"/>
    <w:rsid w:val="009B1617"/>
    <w:rsid w:val="009B204B"/>
    <w:rsid w:val="009B208F"/>
    <w:rsid w:val="009B3782"/>
    <w:rsid w:val="009B3B13"/>
    <w:rsid w:val="009B49D1"/>
    <w:rsid w:val="009B4F72"/>
    <w:rsid w:val="009B57C6"/>
    <w:rsid w:val="009B63EC"/>
    <w:rsid w:val="009B6AC1"/>
    <w:rsid w:val="009B6D85"/>
    <w:rsid w:val="009B7AFD"/>
    <w:rsid w:val="009C04EF"/>
    <w:rsid w:val="009C19D1"/>
    <w:rsid w:val="009C4733"/>
    <w:rsid w:val="009C4AF7"/>
    <w:rsid w:val="009C51B0"/>
    <w:rsid w:val="009C52D9"/>
    <w:rsid w:val="009C5ED7"/>
    <w:rsid w:val="009C6D46"/>
    <w:rsid w:val="009C7517"/>
    <w:rsid w:val="009C76AF"/>
    <w:rsid w:val="009C7B59"/>
    <w:rsid w:val="009D0DFC"/>
    <w:rsid w:val="009D15A9"/>
    <w:rsid w:val="009D25BA"/>
    <w:rsid w:val="009D2F90"/>
    <w:rsid w:val="009D30D0"/>
    <w:rsid w:val="009D35E3"/>
    <w:rsid w:val="009D3EB1"/>
    <w:rsid w:val="009D4706"/>
    <w:rsid w:val="009D5526"/>
    <w:rsid w:val="009D5B3C"/>
    <w:rsid w:val="009D6860"/>
    <w:rsid w:val="009E0409"/>
    <w:rsid w:val="009E0888"/>
    <w:rsid w:val="009E33DF"/>
    <w:rsid w:val="009E3421"/>
    <w:rsid w:val="009E52B6"/>
    <w:rsid w:val="009E52D1"/>
    <w:rsid w:val="009E5B37"/>
    <w:rsid w:val="009E666C"/>
    <w:rsid w:val="009E67D4"/>
    <w:rsid w:val="009E71E4"/>
    <w:rsid w:val="009E75F8"/>
    <w:rsid w:val="009F005A"/>
    <w:rsid w:val="009F0507"/>
    <w:rsid w:val="009F15EC"/>
    <w:rsid w:val="009F18C9"/>
    <w:rsid w:val="009F7A06"/>
    <w:rsid w:val="00A01500"/>
    <w:rsid w:val="00A01763"/>
    <w:rsid w:val="00A01AB0"/>
    <w:rsid w:val="00A029E3"/>
    <w:rsid w:val="00A04452"/>
    <w:rsid w:val="00A045D6"/>
    <w:rsid w:val="00A1014C"/>
    <w:rsid w:val="00A10B62"/>
    <w:rsid w:val="00A11144"/>
    <w:rsid w:val="00A118C9"/>
    <w:rsid w:val="00A152B8"/>
    <w:rsid w:val="00A153F7"/>
    <w:rsid w:val="00A15D77"/>
    <w:rsid w:val="00A16849"/>
    <w:rsid w:val="00A16EA8"/>
    <w:rsid w:val="00A17E8C"/>
    <w:rsid w:val="00A21828"/>
    <w:rsid w:val="00A22BCD"/>
    <w:rsid w:val="00A23862"/>
    <w:rsid w:val="00A2403B"/>
    <w:rsid w:val="00A241B9"/>
    <w:rsid w:val="00A24396"/>
    <w:rsid w:val="00A24946"/>
    <w:rsid w:val="00A2618F"/>
    <w:rsid w:val="00A26321"/>
    <w:rsid w:val="00A26EF4"/>
    <w:rsid w:val="00A27367"/>
    <w:rsid w:val="00A273E0"/>
    <w:rsid w:val="00A279E1"/>
    <w:rsid w:val="00A27C07"/>
    <w:rsid w:val="00A30F61"/>
    <w:rsid w:val="00A310EB"/>
    <w:rsid w:val="00A31147"/>
    <w:rsid w:val="00A311FC"/>
    <w:rsid w:val="00A32170"/>
    <w:rsid w:val="00A3346C"/>
    <w:rsid w:val="00A3350D"/>
    <w:rsid w:val="00A34279"/>
    <w:rsid w:val="00A361F6"/>
    <w:rsid w:val="00A3654E"/>
    <w:rsid w:val="00A36643"/>
    <w:rsid w:val="00A36A37"/>
    <w:rsid w:val="00A37343"/>
    <w:rsid w:val="00A377BD"/>
    <w:rsid w:val="00A401EA"/>
    <w:rsid w:val="00A40288"/>
    <w:rsid w:val="00A4058F"/>
    <w:rsid w:val="00A40BC6"/>
    <w:rsid w:val="00A413DF"/>
    <w:rsid w:val="00A41623"/>
    <w:rsid w:val="00A41BB5"/>
    <w:rsid w:val="00A42087"/>
    <w:rsid w:val="00A422C2"/>
    <w:rsid w:val="00A44160"/>
    <w:rsid w:val="00A44E0D"/>
    <w:rsid w:val="00A45BC5"/>
    <w:rsid w:val="00A45FEC"/>
    <w:rsid w:val="00A46500"/>
    <w:rsid w:val="00A47508"/>
    <w:rsid w:val="00A506E4"/>
    <w:rsid w:val="00A52B3D"/>
    <w:rsid w:val="00A52BB4"/>
    <w:rsid w:val="00A53492"/>
    <w:rsid w:val="00A535DE"/>
    <w:rsid w:val="00A53CA9"/>
    <w:rsid w:val="00A53E02"/>
    <w:rsid w:val="00A54032"/>
    <w:rsid w:val="00A54183"/>
    <w:rsid w:val="00A541F2"/>
    <w:rsid w:val="00A55155"/>
    <w:rsid w:val="00A56113"/>
    <w:rsid w:val="00A577D6"/>
    <w:rsid w:val="00A60376"/>
    <w:rsid w:val="00A607A6"/>
    <w:rsid w:val="00A62556"/>
    <w:rsid w:val="00A629FA"/>
    <w:rsid w:val="00A63225"/>
    <w:rsid w:val="00A63E0F"/>
    <w:rsid w:val="00A6440F"/>
    <w:rsid w:val="00A6484B"/>
    <w:rsid w:val="00A64D0A"/>
    <w:rsid w:val="00A6519F"/>
    <w:rsid w:val="00A65265"/>
    <w:rsid w:val="00A6608F"/>
    <w:rsid w:val="00A66F98"/>
    <w:rsid w:val="00A70D36"/>
    <w:rsid w:val="00A7107A"/>
    <w:rsid w:val="00A71301"/>
    <w:rsid w:val="00A73408"/>
    <w:rsid w:val="00A73CE4"/>
    <w:rsid w:val="00A741F8"/>
    <w:rsid w:val="00A744E3"/>
    <w:rsid w:val="00A750D9"/>
    <w:rsid w:val="00A756AE"/>
    <w:rsid w:val="00A76D28"/>
    <w:rsid w:val="00A8022B"/>
    <w:rsid w:val="00A80853"/>
    <w:rsid w:val="00A81180"/>
    <w:rsid w:val="00A8177F"/>
    <w:rsid w:val="00A81847"/>
    <w:rsid w:val="00A81950"/>
    <w:rsid w:val="00A81ACD"/>
    <w:rsid w:val="00A82A1D"/>
    <w:rsid w:val="00A82C50"/>
    <w:rsid w:val="00A831EA"/>
    <w:rsid w:val="00A8324D"/>
    <w:rsid w:val="00A8331F"/>
    <w:rsid w:val="00A83AFF"/>
    <w:rsid w:val="00A85A01"/>
    <w:rsid w:val="00A87A26"/>
    <w:rsid w:val="00A90724"/>
    <w:rsid w:val="00A90A39"/>
    <w:rsid w:val="00A915D4"/>
    <w:rsid w:val="00A93084"/>
    <w:rsid w:val="00A950AF"/>
    <w:rsid w:val="00A95C10"/>
    <w:rsid w:val="00A95DDF"/>
    <w:rsid w:val="00A973BD"/>
    <w:rsid w:val="00A973FE"/>
    <w:rsid w:val="00A97410"/>
    <w:rsid w:val="00A97967"/>
    <w:rsid w:val="00AA0417"/>
    <w:rsid w:val="00AA07E6"/>
    <w:rsid w:val="00AA0BD9"/>
    <w:rsid w:val="00AA13E1"/>
    <w:rsid w:val="00AA3315"/>
    <w:rsid w:val="00AA3A94"/>
    <w:rsid w:val="00AA46F1"/>
    <w:rsid w:val="00AA4D21"/>
    <w:rsid w:val="00AA5124"/>
    <w:rsid w:val="00AA6419"/>
    <w:rsid w:val="00AA6980"/>
    <w:rsid w:val="00AA6CAD"/>
    <w:rsid w:val="00AA78B5"/>
    <w:rsid w:val="00AB0221"/>
    <w:rsid w:val="00AB12A5"/>
    <w:rsid w:val="00AB1383"/>
    <w:rsid w:val="00AB1664"/>
    <w:rsid w:val="00AB3CFF"/>
    <w:rsid w:val="00AB4207"/>
    <w:rsid w:val="00AB4835"/>
    <w:rsid w:val="00AB557E"/>
    <w:rsid w:val="00AB579E"/>
    <w:rsid w:val="00AB57A2"/>
    <w:rsid w:val="00AB5BD9"/>
    <w:rsid w:val="00AB6BAF"/>
    <w:rsid w:val="00AB6DC3"/>
    <w:rsid w:val="00AB6EC0"/>
    <w:rsid w:val="00AC1049"/>
    <w:rsid w:val="00AC10FE"/>
    <w:rsid w:val="00AC24FC"/>
    <w:rsid w:val="00AC2A91"/>
    <w:rsid w:val="00AC2B09"/>
    <w:rsid w:val="00AC3A22"/>
    <w:rsid w:val="00AC3C2C"/>
    <w:rsid w:val="00AC424E"/>
    <w:rsid w:val="00AC4F9C"/>
    <w:rsid w:val="00AC579D"/>
    <w:rsid w:val="00AC5D8F"/>
    <w:rsid w:val="00AC6747"/>
    <w:rsid w:val="00AC70AF"/>
    <w:rsid w:val="00AC79E6"/>
    <w:rsid w:val="00AD0663"/>
    <w:rsid w:val="00AD0EBB"/>
    <w:rsid w:val="00AD0F58"/>
    <w:rsid w:val="00AD1D88"/>
    <w:rsid w:val="00AD23A9"/>
    <w:rsid w:val="00AD3556"/>
    <w:rsid w:val="00AD5D98"/>
    <w:rsid w:val="00AD5FCB"/>
    <w:rsid w:val="00AD6BA9"/>
    <w:rsid w:val="00AD71F3"/>
    <w:rsid w:val="00AD725D"/>
    <w:rsid w:val="00AE00CD"/>
    <w:rsid w:val="00AE012C"/>
    <w:rsid w:val="00AE02EE"/>
    <w:rsid w:val="00AE23A7"/>
    <w:rsid w:val="00AE3233"/>
    <w:rsid w:val="00AE3E3B"/>
    <w:rsid w:val="00AE3FD2"/>
    <w:rsid w:val="00AE4D0B"/>
    <w:rsid w:val="00AE5192"/>
    <w:rsid w:val="00AF03D5"/>
    <w:rsid w:val="00AF1498"/>
    <w:rsid w:val="00AF1589"/>
    <w:rsid w:val="00AF16B7"/>
    <w:rsid w:val="00AF241E"/>
    <w:rsid w:val="00AF2AEC"/>
    <w:rsid w:val="00AF2DC6"/>
    <w:rsid w:val="00AF375F"/>
    <w:rsid w:val="00AF3BDC"/>
    <w:rsid w:val="00AF532E"/>
    <w:rsid w:val="00AF56FD"/>
    <w:rsid w:val="00AF67B2"/>
    <w:rsid w:val="00AF6AE6"/>
    <w:rsid w:val="00AF6C61"/>
    <w:rsid w:val="00AF7331"/>
    <w:rsid w:val="00B00075"/>
    <w:rsid w:val="00B00517"/>
    <w:rsid w:val="00B00613"/>
    <w:rsid w:val="00B015D8"/>
    <w:rsid w:val="00B0292D"/>
    <w:rsid w:val="00B029AB"/>
    <w:rsid w:val="00B02C63"/>
    <w:rsid w:val="00B02F46"/>
    <w:rsid w:val="00B03B9F"/>
    <w:rsid w:val="00B03BBE"/>
    <w:rsid w:val="00B03E35"/>
    <w:rsid w:val="00B04E26"/>
    <w:rsid w:val="00B0534B"/>
    <w:rsid w:val="00B0538B"/>
    <w:rsid w:val="00B054B3"/>
    <w:rsid w:val="00B06596"/>
    <w:rsid w:val="00B067A2"/>
    <w:rsid w:val="00B067A3"/>
    <w:rsid w:val="00B06D76"/>
    <w:rsid w:val="00B106A0"/>
    <w:rsid w:val="00B11FF1"/>
    <w:rsid w:val="00B1245D"/>
    <w:rsid w:val="00B12951"/>
    <w:rsid w:val="00B12F91"/>
    <w:rsid w:val="00B1465C"/>
    <w:rsid w:val="00B150E4"/>
    <w:rsid w:val="00B15720"/>
    <w:rsid w:val="00B159F5"/>
    <w:rsid w:val="00B15F98"/>
    <w:rsid w:val="00B17684"/>
    <w:rsid w:val="00B17C64"/>
    <w:rsid w:val="00B203E1"/>
    <w:rsid w:val="00B20690"/>
    <w:rsid w:val="00B20B5E"/>
    <w:rsid w:val="00B2250F"/>
    <w:rsid w:val="00B238C8"/>
    <w:rsid w:val="00B23EBF"/>
    <w:rsid w:val="00B24273"/>
    <w:rsid w:val="00B243F8"/>
    <w:rsid w:val="00B244D3"/>
    <w:rsid w:val="00B2581B"/>
    <w:rsid w:val="00B25E94"/>
    <w:rsid w:val="00B261FD"/>
    <w:rsid w:val="00B269A1"/>
    <w:rsid w:val="00B270A7"/>
    <w:rsid w:val="00B2713D"/>
    <w:rsid w:val="00B27167"/>
    <w:rsid w:val="00B3094E"/>
    <w:rsid w:val="00B30E8E"/>
    <w:rsid w:val="00B3127E"/>
    <w:rsid w:val="00B316C1"/>
    <w:rsid w:val="00B3174D"/>
    <w:rsid w:val="00B32181"/>
    <w:rsid w:val="00B3290B"/>
    <w:rsid w:val="00B32FCE"/>
    <w:rsid w:val="00B33BCA"/>
    <w:rsid w:val="00B33E27"/>
    <w:rsid w:val="00B35AEE"/>
    <w:rsid w:val="00B36AE3"/>
    <w:rsid w:val="00B374FD"/>
    <w:rsid w:val="00B40366"/>
    <w:rsid w:val="00B40A58"/>
    <w:rsid w:val="00B42C10"/>
    <w:rsid w:val="00B4444D"/>
    <w:rsid w:val="00B458CD"/>
    <w:rsid w:val="00B4645B"/>
    <w:rsid w:val="00B47729"/>
    <w:rsid w:val="00B503BE"/>
    <w:rsid w:val="00B52EAB"/>
    <w:rsid w:val="00B5338C"/>
    <w:rsid w:val="00B5450F"/>
    <w:rsid w:val="00B54A25"/>
    <w:rsid w:val="00B54A90"/>
    <w:rsid w:val="00B57C78"/>
    <w:rsid w:val="00B60024"/>
    <w:rsid w:val="00B602B9"/>
    <w:rsid w:val="00B6081F"/>
    <w:rsid w:val="00B60F14"/>
    <w:rsid w:val="00B6146B"/>
    <w:rsid w:val="00B6173D"/>
    <w:rsid w:val="00B61762"/>
    <w:rsid w:val="00B619F9"/>
    <w:rsid w:val="00B62054"/>
    <w:rsid w:val="00B62F8D"/>
    <w:rsid w:val="00B6354E"/>
    <w:rsid w:val="00B63E15"/>
    <w:rsid w:val="00B64D43"/>
    <w:rsid w:val="00B653EF"/>
    <w:rsid w:val="00B65B4C"/>
    <w:rsid w:val="00B66B9B"/>
    <w:rsid w:val="00B67257"/>
    <w:rsid w:val="00B70991"/>
    <w:rsid w:val="00B70D19"/>
    <w:rsid w:val="00B712A2"/>
    <w:rsid w:val="00B7311A"/>
    <w:rsid w:val="00B75676"/>
    <w:rsid w:val="00B75BE9"/>
    <w:rsid w:val="00B76F45"/>
    <w:rsid w:val="00B801DE"/>
    <w:rsid w:val="00B80EE2"/>
    <w:rsid w:val="00B80F4C"/>
    <w:rsid w:val="00B81D56"/>
    <w:rsid w:val="00B83289"/>
    <w:rsid w:val="00B83E5F"/>
    <w:rsid w:val="00B83F9F"/>
    <w:rsid w:val="00B83FAF"/>
    <w:rsid w:val="00B85173"/>
    <w:rsid w:val="00B851EB"/>
    <w:rsid w:val="00B853F6"/>
    <w:rsid w:val="00B854F4"/>
    <w:rsid w:val="00B87261"/>
    <w:rsid w:val="00B87E6B"/>
    <w:rsid w:val="00B9024F"/>
    <w:rsid w:val="00B90B67"/>
    <w:rsid w:val="00B91059"/>
    <w:rsid w:val="00B917ED"/>
    <w:rsid w:val="00B91DCA"/>
    <w:rsid w:val="00B920B5"/>
    <w:rsid w:val="00B921A9"/>
    <w:rsid w:val="00B930C8"/>
    <w:rsid w:val="00B93468"/>
    <w:rsid w:val="00B947C3"/>
    <w:rsid w:val="00B95919"/>
    <w:rsid w:val="00B95A7B"/>
    <w:rsid w:val="00B96E8B"/>
    <w:rsid w:val="00BA004B"/>
    <w:rsid w:val="00BA16F4"/>
    <w:rsid w:val="00BA1727"/>
    <w:rsid w:val="00BA1C18"/>
    <w:rsid w:val="00BA1D54"/>
    <w:rsid w:val="00BA1D9B"/>
    <w:rsid w:val="00BA3403"/>
    <w:rsid w:val="00BA348A"/>
    <w:rsid w:val="00BA3653"/>
    <w:rsid w:val="00BA39F3"/>
    <w:rsid w:val="00BA3A07"/>
    <w:rsid w:val="00BA508D"/>
    <w:rsid w:val="00BA53D1"/>
    <w:rsid w:val="00BA54AA"/>
    <w:rsid w:val="00BA55F6"/>
    <w:rsid w:val="00BA5758"/>
    <w:rsid w:val="00BA6CCB"/>
    <w:rsid w:val="00BA7B38"/>
    <w:rsid w:val="00BB037C"/>
    <w:rsid w:val="00BB1985"/>
    <w:rsid w:val="00BB1DF1"/>
    <w:rsid w:val="00BB2CFB"/>
    <w:rsid w:val="00BB2E36"/>
    <w:rsid w:val="00BB5728"/>
    <w:rsid w:val="00BB57F1"/>
    <w:rsid w:val="00BB76A2"/>
    <w:rsid w:val="00BB7705"/>
    <w:rsid w:val="00BB7832"/>
    <w:rsid w:val="00BC048E"/>
    <w:rsid w:val="00BC06AD"/>
    <w:rsid w:val="00BC0DB1"/>
    <w:rsid w:val="00BC0E2F"/>
    <w:rsid w:val="00BC1466"/>
    <w:rsid w:val="00BC1540"/>
    <w:rsid w:val="00BC264A"/>
    <w:rsid w:val="00BC2D70"/>
    <w:rsid w:val="00BC2F91"/>
    <w:rsid w:val="00BC323D"/>
    <w:rsid w:val="00BC56DB"/>
    <w:rsid w:val="00BC6337"/>
    <w:rsid w:val="00BC6BE4"/>
    <w:rsid w:val="00BD0759"/>
    <w:rsid w:val="00BD0B0D"/>
    <w:rsid w:val="00BD0FD3"/>
    <w:rsid w:val="00BD39C9"/>
    <w:rsid w:val="00BD3F12"/>
    <w:rsid w:val="00BD4337"/>
    <w:rsid w:val="00BD4EB9"/>
    <w:rsid w:val="00BD5AA6"/>
    <w:rsid w:val="00BD6E75"/>
    <w:rsid w:val="00BD773D"/>
    <w:rsid w:val="00BD7C19"/>
    <w:rsid w:val="00BE0328"/>
    <w:rsid w:val="00BE10F9"/>
    <w:rsid w:val="00BE1344"/>
    <w:rsid w:val="00BE14D6"/>
    <w:rsid w:val="00BE196B"/>
    <w:rsid w:val="00BE1FD9"/>
    <w:rsid w:val="00BE351C"/>
    <w:rsid w:val="00BE36B9"/>
    <w:rsid w:val="00BE38AC"/>
    <w:rsid w:val="00BE397E"/>
    <w:rsid w:val="00BE3F4B"/>
    <w:rsid w:val="00BE4048"/>
    <w:rsid w:val="00BE558C"/>
    <w:rsid w:val="00BE5D5C"/>
    <w:rsid w:val="00BE6397"/>
    <w:rsid w:val="00BE6BC6"/>
    <w:rsid w:val="00BE7DC8"/>
    <w:rsid w:val="00BE7F22"/>
    <w:rsid w:val="00BF14D6"/>
    <w:rsid w:val="00BF2843"/>
    <w:rsid w:val="00BF2D42"/>
    <w:rsid w:val="00BF2EF4"/>
    <w:rsid w:val="00BF5B2C"/>
    <w:rsid w:val="00BF5B8C"/>
    <w:rsid w:val="00BF5C1B"/>
    <w:rsid w:val="00BF5CB4"/>
    <w:rsid w:val="00BF60DF"/>
    <w:rsid w:val="00BF6FAE"/>
    <w:rsid w:val="00BF7A76"/>
    <w:rsid w:val="00C009F8"/>
    <w:rsid w:val="00C01777"/>
    <w:rsid w:val="00C01B62"/>
    <w:rsid w:val="00C02615"/>
    <w:rsid w:val="00C0451B"/>
    <w:rsid w:val="00C04C63"/>
    <w:rsid w:val="00C065CF"/>
    <w:rsid w:val="00C06CCE"/>
    <w:rsid w:val="00C10E2D"/>
    <w:rsid w:val="00C11E13"/>
    <w:rsid w:val="00C125DA"/>
    <w:rsid w:val="00C12B1A"/>
    <w:rsid w:val="00C13CDB"/>
    <w:rsid w:val="00C14091"/>
    <w:rsid w:val="00C1431A"/>
    <w:rsid w:val="00C15483"/>
    <w:rsid w:val="00C16AEA"/>
    <w:rsid w:val="00C16D3A"/>
    <w:rsid w:val="00C17B80"/>
    <w:rsid w:val="00C21135"/>
    <w:rsid w:val="00C21545"/>
    <w:rsid w:val="00C22C08"/>
    <w:rsid w:val="00C23D88"/>
    <w:rsid w:val="00C24127"/>
    <w:rsid w:val="00C2474F"/>
    <w:rsid w:val="00C24E5F"/>
    <w:rsid w:val="00C261AA"/>
    <w:rsid w:val="00C276D7"/>
    <w:rsid w:val="00C27A32"/>
    <w:rsid w:val="00C31566"/>
    <w:rsid w:val="00C32343"/>
    <w:rsid w:val="00C329C6"/>
    <w:rsid w:val="00C34215"/>
    <w:rsid w:val="00C34B09"/>
    <w:rsid w:val="00C358C3"/>
    <w:rsid w:val="00C36728"/>
    <w:rsid w:val="00C36D59"/>
    <w:rsid w:val="00C36DD0"/>
    <w:rsid w:val="00C37AAE"/>
    <w:rsid w:val="00C37FB4"/>
    <w:rsid w:val="00C408F6"/>
    <w:rsid w:val="00C40AA4"/>
    <w:rsid w:val="00C40FAA"/>
    <w:rsid w:val="00C41D07"/>
    <w:rsid w:val="00C44454"/>
    <w:rsid w:val="00C446E0"/>
    <w:rsid w:val="00C450EE"/>
    <w:rsid w:val="00C4536F"/>
    <w:rsid w:val="00C46380"/>
    <w:rsid w:val="00C463AD"/>
    <w:rsid w:val="00C47200"/>
    <w:rsid w:val="00C52755"/>
    <w:rsid w:val="00C530DA"/>
    <w:rsid w:val="00C53176"/>
    <w:rsid w:val="00C5387B"/>
    <w:rsid w:val="00C53E4A"/>
    <w:rsid w:val="00C55292"/>
    <w:rsid w:val="00C56BD2"/>
    <w:rsid w:val="00C56E9C"/>
    <w:rsid w:val="00C56FAD"/>
    <w:rsid w:val="00C5726D"/>
    <w:rsid w:val="00C57864"/>
    <w:rsid w:val="00C57DD6"/>
    <w:rsid w:val="00C616E9"/>
    <w:rsid w:val="00C617B2"/>
    <w:rsid w:val="00C61DFB"/>
    <w:rsid w:val="00C63E55"/>
    <w:rsid w:val="00C642FB"/>
    <w:rsid w:val="00C64B76"/>
    <w:rsid w:val="00C65394"/>
    <w:rsid w:val="00C6541B"/>
    <w:rsid w:val="00C6558C"/>
    <w:rsid w:val="00C67132"/>
    <w:rsid w:val="00C701F6"/>
    <w:rsid w:val="00C7174A"/>
    <w:rsid w:val="00C72758"/>
    <w:rsid w:val="00C7366E"/>
    <w:rsid w:val="00C773B9"/>
    <w:rsid w:val="00C80931"/>
    <w:rsid w:val="00C80F57"/>
    <w:rsid w:val="00C81785"/>
    <w:rsid w:val="00C8195B"/>
    <w:rsid w:val="00C833E0"/>
    <w:rsid w:val="00C84D47"/>
    <w:rsid w:val="00C85A13"/>
    <w:rsid w:val="00C86353"/>
    <w:rsid w:val="00C86BC5"/>
    <w:rsid w:val="00C86FE0"/>
    <w:rsid w:val="00C9073D"/>
    <w:rsid w:val="00C90C01"/>
    <w:rsid w:val="00C91A9F"/>
    <w:rsid w:val="00C925AC"/>
    <w:rsid w:val="00C92C41"/>
    <w:rsid w:val="00C9401C"/>
    <w:rsid w:val="00C95345"/>
    <w:rsid w:val="00C9569F"/>
    <w:rsid w:val="00C95C3F"/>
    <w:rsid w:val="00C97675"/>
    <w:rsid w:val="00C978C7"/>
    <w:rsid w:val="00C97E40"/>
    <w:rsid w:val="00CA05AC"/>
    <w:rsid w:val="00CA0924"/>
    <w:rsid w:val="00CA166D"/>
    <w:rsid w:val="00CA1C5D"/>
    <w:rsid w:val="00CA26A8"/>
    <w:rsid w:val="00CA2C67"/>
    <w:rsid w:val="00CA31DA"/>
    <w:rsid w:val="00CA37B4"/>
    <w:rsid w:val="00CA44E9"/>
    <w:rsid w:val="00CA4C37"/>
    <w:rsid w:val="00CA59C3"/>
    <w:rsid w:val="00CA6AAF"/>
    <w:rsid w:val="00CA6BD1"/>
    <w:rsid w:val="00CA6E44"/>
    <w:rsid w:val="00CB00CB"/>
    <w:rsid w:val="00CB0C76"/>
    <w:rsid w:val="00CB0F2E"/>
    <w:rsid w:val="00CB1557"/>
    <w:rsid w:val="00CB3DF6"/>
    <w:rsid w:val="00CB4820"/>
    <w:rsid w:val="00CB5907"/>
    <w:rsid w:val="00CB65AF"/>
    <w:rsid w:val="00CB6B88"/>
    <w:rsid w:val="00CB707D"/>
    <w:rsid w:val="00CB71CA"/>
    <w:rsid w:val="00CB72B0"/>
    <w:rsid w:val="00CB78CE"/>
    <w:rsid w:val="00CC0B5D"/>
    <w:rsid w:val="00CC0EDE"/>
    <w:rsid w:val="00CC1D24"/>
    <w:rsid w:val="00CC2905"/>
    <w:rsid w:val="00CC2DC4"/>
    <w:rsid w:val="00CC43B4"/>
    <w:rsid w:val="00CC45B4"/>
    <w:rsid w:val="00CC45EB"/>
    <w:rsid w:val="00CC47FC"/>
    <w:rsid w:val="00CC5B92"/>
    <w:rsid w:val="00CD10F6"/>
    <w:rsid w:val="00CD369C"/>
    <w:rsid w:val="00CD3D3F"/>
    <w:rsid w:val="00CD43F0"/>
    <w:rsid w:val="00CD4B3A"/>
    <w:rsid w:val="00CD5639"/>
    <w:rsid w:val="00CD5A43"/>
    <w:rsid w:val="00CD5B79"/>
    <w:rsid w:val="00CD6271"/>
    <w:rsid w:val="00CD7DB6"/>
    <w:rsid w:val="00CD7DE6"/>
    <w:rsid w:val="00CE0B4A"/>
    <w:rsid w:val="00CE1BD0"/>
    <w:rsid w:val="00CE2AAC"/>
    <w:rsid w:val="00CE2DCF"/>
    <w:rsid w:val="00CE2F8D"/>
    <w:rsid w:val="00CE3624"/>
    <w:rsid w:val="00CE4314"/>
    <w:rsid w:val="00CE4651"/>
    <w:rsid w:val="00CE579B"/>
    <w:rsid w:val="00CE5AE1"/>
    <w:rsid w:val="00CE6947"/>
    <w:rsid w:val="00CE6B12"/>
    <w:rsid w:val="00CE76F3"/>
    <w:rsid w:val="00CE7D8D"/>
    <w:rsid w:val="00CE7F03"/>
    <w:rsid w:val="00CF020C"/>
    <w:rsid w:val="00CF230C"/>
    <w:rsid w:val="00CF3AE1"/>
    <w:rsid w:val="00CF40CD"/>
    <w:rsid w:val="00CF4584"/>
    <w:rsid w:val="00CF5142"/>
    <w:rsid w:val="00CF5301"/>
    <w:rsid w:val="00CF5C27"/>
    <w:rsid w:val="00CF5DBC"/>
    <w:rsid w:val="00CF7735"/>
    <w:rsid w:val="00CF7A13"/>
    <w:rsid w:val="00D00032"/>
    <w:rsid w:val="00D0054F"/>
    <w:rsid w:val="00D006ED"/>
    <w:rsid w:val="00D0190C"/>
    <w:rsid w:val="00D01B2E"/>
    <w:rsid w:val="00D01ECD"/>
    <w:rsid w:val="00D039B3"/>
    <w:rsid w:val="00D0444C"/>
    <w:rsid w:val="00D0505F"/>
    <w:rsid w:val="00D110CD"/>
    <w:rsid w:val="00D111C0"/>
    <w:rsid w:val="00D11F0F"/>
    <w:rsid w:val="00D132E7"/>
    <w:rsid w:val="00D14F34"/>
    <w:rsid w:val="00D14FD3"/>
    <w:rsid w:val="00D154B5"/>
    <w:rsid w:val="00D15743"/>
    <w:rsid w:val="00D15936"/>
    <w:rsid w:val="00D16482"/>
    <w:rsid w:val="00D168F2"/>
    <w:rsid w:val="00D175BA"/>
    <w:rsid w:val="00D2047D"/>
    <w:rsid w:val="00D21681"/>
    <w:rsid w:val="00D22F80"/>
    <w:rsid w:val="00D23216"/>
    <w:rsid w:val="00D25485"/>
    <w:rsid w:val="00D26811"/>
    <w:rsid w:val="00D27735"/>
    <w:rsid w:val="00D310B8"/>
    <w:rsid w:val="00D3162E"/>
    <w:rsid w:val="00D31DE1"/>
    <w:rsid w:val="00D322F4"/>
    <w:rsid w:val="00D32975"/>
    <w:rsid w:val="00D32BCB"/>
    <w:rsid w:val="00D32CF6"/>
    <w:rsid w:val="00D35700"/>
    <w:rsid w:val="00D35DAD"/>
    <w:rsid w:val="00D36244"/>
    <w:rsid w:val="00D365C0"/>
    <w:rsid w:val="00D3674C"/>
    <w:rsid w:val="00D37E00"/>
    <w:rsid w:val="00D40D93"/>
    <w:rsid w:val="00D40E5A"/>
    <w:rsid w:val="00D41931"/>
    <w:rsid w:val="00D43344"/>
    <w:rsid w:val="00D43927"/>
    <w:rsid w:val="00D44058"/>
    <w:rsid w:val="00D44873"/>
    <w:rsid w:val="00D44CEA"/>
    <w:rsid w:val="00D44D02"/>
    <w:rsid w:val="00D46D04"/>
    <w:rsid w:val="00D46E02"/>
    <w:rsid w:val="00D51538"/>
    <w:rsid w:val="00D53119"/>
    <w:rsid w:val="00D53EF0"/>
    <w:rsid w:val="00D54476"/>
    <w:rsid w:val="00D544B5"/>
    <w:rsid w:val="00D544F8"/>
    <w:rsid w:val="00D54C70"/>
    <w:rsid w:val="00D54D16"/>
    <w:rsid w:val="00D55F91"/>
    <w:rsid w:val="00D5623D"/>
    <w:rsid w:val="00D574E0"/>
    <w:rsid w:val="00D60146"/>
    <w:rsid w:val="00D60376"/>
    <w:rsid w:val="00D60CE9"/>
    <w:rsid w:val="00D618A0"/>
    <w:rsid w:val="00D62259"/>
    <w:rsid w:val="00D639EC"/>
    <w:rsid w:val="00D643CF"/>
    <w:rsid w:val="00D6535A"/>
    <w:rsid w:val="00D655B9"/>
    <w:rsid w:val="00D656D3"/>
    <w:rsid w:val="00D65986"/>
    <w:rsid w:val="00D66528"/>
    <w:rsid w:val="00D66673"/>
    <w:rsid w:val="00D66A06"/>
    <w:rsid w:val="00D66C3E"/>
    <w:rsid w:val="00D674BF"/>
    <w:rsid w:val="00D70CEB"/>
    <w:rsid w:val="00D7124B"/>
    <w:rsid w:val="00D7330F"/>
    <w:rsid w:val="00D74D62"/>
    <w:rsid w:val="00D7542E"/>
    <w:rsid w:val="00D754BB"/>
    <w:rsid w:val="00D7560D"/>
    <w:rsid w:val="00D758F5"/>
    <w:rsid w:val="00D75E83"/>
    <w:rsid w:val="00D762F1"/>
    <w:rsid w:val="00D763E1"/>
    <w:rsid w:val="00D76693"/>
    <w:rsid w:val="00D76D86"/>
    <w:rsid w:val="00D7714E"/>
    <w:rsid w:val="00D80A5F"/>
    <w:rsid w:val="00D80A7C"/>
    <w:rsid w:val="00D80BD6"/>
    <w:rsid w:val="00D8262C"/>
    <w:rsid w:val="00D83C56"/>
    <w:rsid w:val="00D84E79"/>
    <w:rsid w:val="00D84FAE"/>
    <w:rsid w:val="00D858B2"/>
    <w:rsid w:val="00D87823"/>
    <w:rsid w:val="00D90EAB"/>
    <w:rsid w:val="00D92744"/>
    <w:rsid w:val="00D93249"/>
    <w:rsid w:val="00D932D6"/>
    <w:rsid w:val="00D93AF9"/>
    <w:rsid w:val="00D940D0"/>
    <w:rsid w:val="00D948BA"/>
    <w:rsid w:val="00D950CA"/>
    <w:rsid w:val="00D95431"/>
    <w:rsid w:val="00D95C4B"/>
    <w:rsid w:val="00D977D6"/>
    <w:rsid w:val="00D97BA4"/>
    <w:rsid w:val="00D97DB8"/>
    <w:rsid w:val="00DA005F"/>
    <w:rsid w:val="00DA006A"/>
    <w:rsid w:val="00DA2304"/>
    <w:rsid w:val="00DA3134"/>
    <w:rsid w:val="00DA4281"/>
    <w:rsid w:val="00DA516D"/>
    <w:rsid w:val="00DA5E3B"/>
    <w:rsid w:val="00DA652D"/>
    <w:rsid w:val="00DA658A"/>
    <w:rsid w:val="00DA71D9"/>
    <w:rsid w:val="00DA71E7"/>
    <w:rsid w:val="00DA7938"/>
    <w:rsid w:val="00DA7B81"/>
    <w:rsid w:val="00DB0025"/>
    <w:rsid w:val="00DB1ACF"/>
    <w:rsid w:val="00DB2298"/>
    <w:rsid w:val="00DB28C0"/>
    <w:rsid w:val="00DB395D"/>
    <w:rsid w:val="00DB3BE0"/>
    <w:rsid w:val="00DB45EA"/>
    <w:rsid w:val="00DB4B49"/>
    <w:rsid w:val="00DB4E03"/>
    <w:rsid w:val="00DB59EA"/>
    <w:rsid w:val="00DB6492"/>
    <w:rsid w:val="00DB7865"/>
    <w:rsid w:val="00DC08E2"/>
    <w:rsid w:val="00DC1335"/>
    <w:rsid w:val="00DC3239"/>
    <w:rsid w:val="00DC3AE3"/>
    <w:rsid w:val="00DC3D51"/>
    <w:rsid w:val="00DC436F"/>
    <w:rsid w:val="00DC5373"/>
    <w:rsid w:val="00DC5A39"/>
    <w:rsid w:val="00DC5C12"/>
    <w:rsid w:val="00DC6A68"/>
    <w:rsid w:val="00DC6AA3"/>
    <w:rsid w:val="00DC7225"/>
    <w:rsid w:val="00DC747B"/>
    <w:rsid w:val="00DD0B02"/>
    <w:rsid w:val="00DD1FF4"/>
    <w:rsid w:val="00DD2305"/>
    <w:rsid w:val="00DD3485"/>
    <w:rsid w:val="00DD5A1D"/>
    <w:rsid w:val="00DD5B9F"/>
    <w:rsid w:val="00DD664E"/>
    <w:rsid w:val="00DD72C7"/>
    <w:rsid w:val="00DD74F7"/>
    <w:rsid w:val="00DD7CF1"/>
    <w:rsid w:val="00DD7D81"/>
    <w:rsid w:val="00DE0053"/>
    <w:rsid w:val="00DE19A6"/>
    <w:rsid w:val="00DE1C82"/>
    <w:rsid w:val="00DE20A2"/>
    <w:rsid w:val="00DE211B"/>
    <w:rsid w:val="00DE2DCF"/>
    <w:rsid w:val="00DE4DD6"/>
    <w:rsid w:val="00DE5898"/>
    <w:rsid w:val="00DE6999"/>
    <w:rsid w:val="00DE6A07"/>
    <w:rsid w:val="00DE71FF"/>
    <w:rsid w:val="00DE7757"/>
    <w:rsid w:val="00DF04A3"/>
    <w:rsid w:val="00DF0960"/>
    <w:rsid w:val="00DF17DB"/>
    <w:rsid w:val="00DF1A56"/>
    <w:rsid w:val="00DF2110"/>
    <w:rsid w:val="00DF3FE9"/>
    <w:rsid w:val="00DF629A"/>
    <w:rsid w:val="00DF707B"/>
    <w:rsid w:val="00DF7FD6"/>
    <w:rsid w:val="00E00D40"/>
    <w:rsid w:val="00E02701"/>
    <w:rsid w:val="00E037CD"/>
    <w:rsid w:val="00E0511C"/>
    <w:rsid w:val="00E05853"/>
    <w:rsid w:val="00E05F89"/>
    <w:rsid w:val="00E0721B"/>
    <w:rsid w:val="00E10458"/>
    <w:rsid w:val="00E112E2"/>
    <w:rsid w:val="00E114B2"/>
    <w:rsid w:val="00E114B4"/>
    <w:rsid w:val="00E120BC"/>
    <w:rsid w:val="00E121C3"/>
    <w:rsid w:val="00E127C3"/>
    <w:rsid w:val="00E12C7D"/>
    <w:rsid w:val="00E13316"/>
    <w:rsid w:val="00E13584"/>
    <w:rsid w:val="00E13954"/>
    <w:rsid w:val="00E142A1"/>
    <w:rsid w:val="00E14343"/>
    <w:rsid w:val="00E15C2B"/>
    <w:rsid w:val="00E15FDB"/>
    <w:rsid w:val="00E16609"/>
    <w:rsid w:val="00E170F0"/>
    <w:rsid w:val="00E17364"/>
    <w:rsid w:val="00E17433"/>
    <w:rsid w:val="00E2010E"/>
    <w:rsid w:val="00E20466"/>
    <w:rsid w:val="00E21A60"/>
    <w:rsid w:val="00E21D55"/>
    <w:rsid w:val="00E226A8"/>
    <w:rsid w:val="00E22A6F"/>
    <w:rsid w:val="00E22FFC"/>
    <w:rsid w:val="00E2349D"/>
    <w:rsid w:val="00E236CF"/>
    <w:rsid w:val="00E24917"/>
    <w:rsid w:val="00E25481"/>
    <w:rsid w:val="00E259F3"/>
    <w:rsid w:val="00E25CDC"/>
    <w:rsid w:val="00E26754"/>
    <w:rsid w:val="00E26E7E"/>
    <w:rsid w:val="00E27461"/>
    <w:rsid w:val="00E30A33"/>
    <w:rsid w:val="00E3202E"/>
    <w:rsid w:val="00E32C3C"/>
    <w:rsid w:val="00E334C6"/>
    <w:rsid w:val="00E33673"/>
    <w:rsid w:val="00E33DAC"/>
    <w:rsid w:val="00E33E8C"/>
    <w:rsid w:val="00E34990"/>
    <w:rsid w:val="00E34AA4"/>
    <w:rsid w:val="00E35BE8"/>
    <w:rsid w:val="00E3610A"/>
    <w:rsid w:val="00E36424"/>
    <w:rsid w:val="00E36B3F"/>
    <w:rsid w:val="00E36CE0"/>
    <w:rsid w:val="00E373EF"/>
    <w:rsid w:val="00E37AF1"/>
    <w:rsid w:val="00E40316"/>
    <w:rsid w:val="00E40B21"/>
    <w:rsid w:val="00E40FF2"/>
    <w:rsid w:val="00E41B96"/>
    <w:rsid w:val="00E439B0"/>
    <w:rsid w:val="00E43F23"/>
    <w:rsid w:val="00E44EF9"/>
    <w:rsid w:val="00E452D8"/>
    <w:rsid w:val="00E45D2D"/>
    <w:rsid w:val="00E46240"/>
    <w:rsid w:val="00E46C3E"/>
    <w:rsid w:val="00E503BB"/>
    <w:rsid w:val="00E51A6E"/>
    <w:rsid w:val="00E5267B"/>
    <w:rsid w:val="00E52FA8"/>
    <w:rsid w:val="00E534D4"/>
    <w:rsid w:val="00E5390A"/>
    <w:rsid w:val="00E53AF1"/>
    <w:rsid w:val="00E53C90"/>
    <w:rsid w:val="00E56500"/>
    <w:rsid w:val="00E5668C"/>
    <w:rsid w:val="00E57A2F"/>
    <w:rsid w:val="00E57A64"/>
    <w:rsid w:val="00E608AB"/>
    <w:rsid w:val="00E60EB0"/>
    <w:rsid w:val="00E61144"/>
    <w:rsid w:val="00E61239"/>
    <w:rsid w:val="00E6269A"/>
    <w:rsid w:val="00E62F81"/>
    <w:rsid w:val="00E6304F"/>
    <w:rsid w:val="00E63B54"/>
    <w:rsid w:val="00E63B9A"/>
    <w:rsid w:val="00E65CC7"/>
    <w:rsid w:val="00E65F47"/>
    <w:rsid w:val="00E6659D"/>
    <w:rsid w:val="00E676F8"/>
    <w:rsid w:val="00E70A58"/>
    <w:rsid w:val="00E71A6F"/>
    <w:rsid w:val="00E73B5A"/>
    <w:rsid w:val="00E74716"/>
    <w:rsid w:val="00E74C5F"/>
    <w:rsid w:val="00E752E4"/>
    <w:rsid w:val="00E76534"/>
    <w:rsid w:val="00E8120E"/>
    <w:rsid w:val="00E814C0"/>
    <w:rsid w:val="00E83C9C"/>
    <w:rsid w:val="00E83DE1"/>
    <w:rsid w:val="00E8510C"/>
    <w:rsid w:val="00E85218"/>
    <w:rsid w:val="00E85FB6"/>
    <w:rsid w:val="00E87068"/>
    <w:rsid w:val="00E872B2"/>
    <w:rsid w:val="00E87A6D"/>
    <w:rsid w:val="00E87EE4"/>
    <w:rsid w:val="00E90194"/>
    <w:rsid w:val="00E901CA"/>
    <w:rsid w:val="00E9099D"/>
    <w:rsid w:val="00E90A3F"/>
    <w:rsid w:val="00E90F84"/>
    <w:rsid w:val="00E92732"/>
    <w:rsid w:val="00E92916"/>
    <w:rsid w:val="00E92DD3"/>
    <w:rsid w:val="00E93333"/>
    <w:rsid w:val="00E93846"/>
    <w:rsid w:val="00E94300"/>
    <w:rsid w:val="00E95E31"/>
    <w:rsid w:val="00E96BD4"/>
    <w:rsid w:val="00E96C93"/>
    <w:rsid w:val="00E9744F"/>
    <w:rsid w:val="00E9763E"/>
    <w:rsid w:val="00E97B51"/>
    <w:rsid w:val="00E97EB9"/>
    <w:rsid w:val="00EA1B8F"/>
    <w:rsid w:val="00EA20A2"/>
    <w:rsid w:val="00EA2194"/>
    <w:rsid w:val="00EA2542"/>
    <w:rsid w:val="00EA2E27"/>
    <w:rsid w:val="00EA3677"/>
    <w:rsid w:val="00EA4642"/>
    <w:rsid w:val="00EA46B8"/>
    <w:rsid w:val="00EA5D06"/>
    <w:rsid w:val="00EA5E79"/>
    <w:rsid w:val="00EA636B"/>
    <w:rsid w:val="00EA6B66"/>
    <w:rsid w:val="00EA6F49"/>
    <w:rsid w:val="00EA700B"/>
    <w:rsid w:val="00EA72C3"/>
    <w:rsid w:val="00EA73DC"/>
    <w:rsid w:val="00EB082E"/>
    <w:rsid w:val="00EB12CD"/>
    <w:rsid w:val="00EB1555"/>
    <w:rsid w:val="00EB2170"/>
    <w:rsid w:val="00EB24D0"/>
    <w:rsid w:val="00EB2CDB"/>
    <w:rsid w:val="00EB3F58"/>
    <w:rsid w:val="00EB44DD"/>
    <w:rsid w:val="00EB5082"/>
    <w:rsid w:val="00EB522D"/>
    <w:rsid w:val="00EB6AB2"/>
    <w:rsid w:val="00EB6F68"/>
    <w:rsid w:val="00EC058A"/>
    <w:rsid w:val="00EC0827"/>
    <w:rsid w:val="00EC08BC"/>
    <w:rsid w:val="00EC2231"/>
    <w:rsid w:val="00EC29A6"/>
    <w:rsid w:val="00EC48C2"/>
    <w:rsid w:val="00EC4B38"/>
    <w:rsid w:val="00EC6FDD"/>
    <w:rsid w:val="00EC74D9"/>
    <w:rsid w:val="00EC7B62"/>
    <w:rsid w:val="00EC7F41"/>
    <w:rsid w:val="00ED3B23"/>
    <w:rsid w:val="00ED7218"/>
    <w:rsid w:val="00ED7510"/>
    <w:rsid w:val="00EE041F"/>
    <w:rsid w:val="00EE0C6F"/>
    <w:rsid w:val="00EE2F99"/>
    <w:rsid w:val="00EE3165"/>
    <w:rsid w:val="00EE4099"/>
    <w:rsid w:val="00EE42C3"/>
    <w:rsid w:val="00EE4EA4"/>
    <w:rsid w:val="00EE5190"/>
    <w:rsid w:val="00EE59C1"/>
    <w:rsid w:val="00EE6826"/>
    <w:rsid w:val="00EE7DAB"/>
    <w:rsid w:val="00EF0237"/>
    <w:rsid w:val="00EF02ED"/>
    <w:rsid w:val="00EF23CF"/>
    <w:rsid w:val="00EF2796"/>
    <w:rsid w:val="00EF290A"/>
    <w:rsid w:val="00EF3E22"/>
    <w:rsid w:val="00EF3E39"/>
    <w:rsid w:val="00EF7854"/>
    <w:rsid w:val="00F00FEF"/>
    <w:rsid w:val="00F01CF0"/>
    <w:rsid w:val="00F025CB"/>
    <w:rsid w:val="00F031AC"/>
    <w:rsid w:val="00F031D3"/>
    <w:rsid w:val="00F03A4C"/>
    <w:rsid w:val="00F03B2A"/>
    <w:rsid w:val="00F04B7F"/>
    <w:rsid w:val="00F052EC"/>
    <w:rsid w:val="00F053A3"/>
    <w:rsid w:val="00F05EA4"/>
    <w:rsid w:val="00F070D8"/>
    <w:rsid w:val="00F0716F"/>
    <w:rsid w:val="00F07BD4"/>
    <w:rsid w:val="00F10C03"/>
    <w:rsid w:val="00F126C2"/>
    <w:rsid w:val="00F131AA"/>
    <w:rsid w:val="00F13F5C"/>
    <w:rsid w:val="00F14246"/>
    <w:rsid w:val="00F14534"/>
    <w:rsid w:val="00F1526E"/>
    <w:rsid w:val="00F17EAD"/>
    <w:rsid w:val="00F2048C"/>
    <w:rsid w:val="00F20C92"/>
    <w:rsid w:val="00F21A15"/>
    <w:rsid w:val="00F2235B"/>
    <w:rsid w:val="00F227D2"/>
    <w:rsid w:val="00F22E0E"/>
    <w:rsid w:val="00F23783"/>
    <w:rsid w:val="00F23906"/>
    <w:rsid w:val="00F24173"/>
    <w:rsid w:val="00F25647"/>
    <w:rsid w:val="00F25844"/>
    <w:rsid w:val="00F25CC8"/>
    <w:rsid w:val="00F26C5B"/>
    <w:rsid w:val="00F27262"/>
    <w:rsid w:val="00F27F33"/>
    <w:rsid w:val="00F27FD5"/>
    <w:rsid w:val="00F30E6A"/>
    <w:rsid w:val="00F32F51"/>
    <w:rsid w:val="00F32F87"/>
    <w:rsid w:val="00F342E8"/>
    <w:rsid w:val="00F3432B"/>
    <w:rsid w:val="00F3438E"/>
    <w:rsid w:val="00F347E4"/>
    <w:rsid w:val="00F35629"/>
    <w:rsid w:val="00F3620B"/>
    <w:rsid w:val="00F36351"/>
    <w:rsid w:val="00F36DAA"/>
    <w:rsid w:val="00F37912"/>
    <w:rsid w:val="00F379BA"/>
    <w:rsid w:val="00F37C63"/>
    <w:rsid w:val="00F40A58"/>
    <w:rsid w:val="00F40C60"/>
    <w:rsid w:val="00F4189E"/>
    <w:rsid w:val="00F420C5"/>
    <w:rsid w:val="00F425C6"/>
    <w:rsid w:val="00F4278F"/>
    <w:rsid w:val="00F42B20"/>
    <w:rsid w:val="00F446EA"/>
    <w:rsid w:val="00F44728"/>
    <w:rsid w:val="00F44ABB"/>
    <w:rsid w:val="00F45243"/>
    <w:rsid w:val="00F46D34"/>
    <w:rsid w:val="00F47850"/>
    <w:rsid w:val="00F517D3"/>
    <w:rsid w:val="00F51F9E"/>
    <w:rsid w:val="00F5234C"/>
    <w:rsid w:val="00F551A4"/>
    <w:rsid w:val="00F56282"/>
    <w:rsid w:val="00F5798D"/>
    <w:rsid w:val="00F6131A"/>
    <w:rsid w:val="00F6197F"/>
    <w:rsid w:val="00F61C1D"/>
    <w:rsid w:val="00F61C81"/>
    <w:rsid w:val="00F65919"/>
    <w:rsid w:val="00F67C6B"/>
    <w:rsid w:val="00F67EA6"/>
    <w:rsid w:val="00F70E13"/>
    <w:rsid w:val="00F7104F"/>
    <w:rsid w:val="00F71837"/>
    <w:rsid w:val="00F72F79"/>
    <w:rsid w:val="00F7361C"/>
    <w:rsid w:val="00F73C3D"/>
    <w:rsid w:val="00F74BFF"/>
    <w:rsid w:val="00F74E89"/>
    <w:rsid w:val="00F75380"/>
    <w:rsid w:val="00F75CBA"/>
    <w:rsid w:val="00F763AD"/>
    <w:rsid w:val="00F766EF"/>
    <w:rsid w:val="00F7760B"/>
    <w:rsid w:val="00F80335"/>
    <w:rsid w:val="00F82491"/>
    <w:rsid w:val="00F82BA3"/>
    <w:rsid w:val="00F82FA5"/>
    <w:rsid w:val="00F84F0B"/>
    <w:rsid w:val="00F851E3"/>
    <w:rsid w:val="00F85351"/>
    <w:rsid w:val="00F8611E"/>
    <w:rsid w:val="00F86202"/>
    <w:rsid w:val="00F86515"/>
    <w:rsid w:val="00F86863"/>
    <w:rsid w:val="00F87332"/>
    <w:rsid w:val="00F87CEB"/>
    <w:rsid w:val="00F87D8B"/>
    <w:rsid w:val="00F87FE7"/>
    <w:rsid w:val="00F90199"/>
    <w:rsid w:val="00F909C2"/>
    <w:rsid w:val="00F92DBD"/>
    <w:rsid w:val="00F93B16"/>
    <w:rsid w:val="00F93E48"/>
    <w:rsid w:val="00F94457"/>
    <w:rsid w:val="00F94498"/>
    <w:rsid w:val="00F94D1A"/>
    <w:rsid w:val="00F968A7"/>
    <w:rsid w:val="00F96E57"/>
    <w:rsid w:val="00F9720D"/>
    <w:rsid w:val="00F97A3F"/>
    <w:rsid w:val="00FA1511"/>
    <w:rsid w:val="00FA170F"/>
    <w:rsid w:val="00FA1795"/>
    <w:rsid w:val="00FA23FF"/>
    <w:rsid w:val="00FA253F"/>
    <w:rsid w:val="00FA3704"/>
    <w:rsid w:val="00FA3828"/>
    <w:rsid w:val="00FA3E38"/>
    <w:rsid w:val="00FA46D1"/>
    <w:rsid w:val="00FA47D9"/>
    <w:rsid w:val="00FA53DF"/>
    <w:rsid w:val="00FA70DF"/>
    <w:rsid w:val="00FA72FC"/>
    <w:rsid w:val="00FA7B75"/>
    <w:rsid w:val="00FB0476"/>
    <w:rsid w:val="00FB13C6"/>
    <w:rsid w:val="00FB1571"/>
    <w:rsid w:val="00FB1A93"/>
    <w:rsid w:val="00FB3825"/>
    <w:rsid w:val="00FB3E4C"/>
    <w:rsid w:val="00FB476B"/>
    <w:rsid w:val="00FB6CAF"/>
    <w:rsid w:val="00FB714D"/>
    <w:rsid w:val="00FB78CA"/>
    <w:rsid w:val="00FB7EBC"/>
    <w:rsid w:val="00FC0252"/>
    <w:rsid w:val="00FC180D"/>
    <w:rsid w:val="00FC32CD"/>
    <w:rsid w:val="00FC3B08"/>
    <w:rsid w:val="00FC442F"/>
    <w:rsid w:val="00FC44C4"/>
    <w:rsid w:val="00FC4D04"/>
    <w:rsid w:val="00FC54F3"/>
    <w:rsid w:val="00FC58A7"/>
    <w:rsid w:val="00FC61C3"/>
    <w:rsid w:val="00FC6821"/>
    <w:rsid w:val="00FC6BA6"/>
    <w:rsid w:val="00FC7DDA"/>
    <w:rsid w:val="00FD02CC"/>
    <w:rsid w:val="00FD1836"/>
    <w:rsid w:val="00FD183E"/>
    <w:rsid w:val="00FD1D36"/>
    <w:rsid w:val="00FD1D9F"/>
    <w:rsid w:val="00FD1FC2"/>
    <w:rsid w:val="00FD3521"/>
    <w:rsid w:val="00FD3C45"/>
    <w:rsid w:val="00FD4875"/>
    <w:rsid w:val="00FD4CB3"/>
    <w:rsid w:val="00FD5547"/>
    <w:rsid w:val="00FD6B5D"/>
    <w:rsid w:val="00FD7145"/>
    <w:rsid w:val="00FE05BD"/>
    <w:rsid w:val="00FE0946"/>
    <w:rsid w:val="00FE128C"/>
    <w:rsid w:val="00FE1F2E"/>
    <w:rsid w:val="00FE2A1D"/>
    <w:rsid w:val="00FE36EA"/>
    <w:rsid w:val="00FE5031"/>
    <w:rsid w:val="00FE5606"/>
    <w:rsid w:val="00FE6612"/>
    <w:rsid w:val="00FE77F2"/>
    <w:rsid w:val="00FF19D0"/>
    <w:rsid w:val="00FF1F03"/>
    <w:rsid w:val="00FF31DC"/>
    <w:rsid w:val="00FF36AE"/>
    <w:rsid w:val="00FF4410"/>
    <w:rsid w:val="00FF4AB1"/>
    <w:rsid w:val="00FF5155"/>
    <w:rsid w:val="00FF55DD"/>
    <w:rsid w:val="00FF5A65"/>
    <w:rsid w:val="00FF6309"/>
    <w:rsid w:val="00FF65AE"/>
    <w:rsid w:val="00FF708A"/>
    <w:rsid w:val="00FF7848"/>
    <w:rsid w:val="00FF794D"/>
    <w:rsid w:val="02C06746"/>
    <w:rsid w:val="033525CE"/>
    <w:rsid w:val="033A14F7"/>
    <w:rsid w:val="03710900"/>
    <w:rsid w:val="0374260E"/>
    <w:rsid w:val="03F76CAD"/>
    <w:rsid w:val="042C18D2"/>
    <w:rsid w:val="043207C2"/>
    <w:rsid w:val="04760FF3"/>
    <w:rsid w:val="054F403F"/>
    <w:rsid w:val="05957E4C"/>
    <w:rsid w:val="05A26A9F"/>
    <w:rsid w:val="05C33BE2"/>
    <w:rsid w:val="05EC2091"/>
    <w:rsid w:val="05FB0DD1"/>
    <w:rsid w:val="0730723F"/>
    <w:rsid w:val="0734014B"/>
    <w:rsid w:val="07396920"/>
    <w:rsid w:val="077360BA"/>
    <w:rsid w:val="07870ACD"/>
    <w:rsid w:val="07EC56B1"/>
    <w:rsid w:val="083B4F96"/>
    <w:rsid w:val="089320CE"/>
    <w:rsid w:val="097D4B8A"/>
    <w:rsid w:val="0A867461"/>
    <w:rsid w:val="0AAB6520"/>
    <w:rsid w:val="0AC960E8"/>
    <w:rsid w:val="0B64573B"/>
    <w:rsid w:val="0BCB2677"/>
    <w:rsid w:val="0BF970DD"/>
    <w:rsid w:val="0CE30DCB"/>
    <w:rsid w:val="0CEA5CE2"/>
    <w:rsid w:val="0D36571C"/>
    <w:rsid w:val="0D522E8B"/>
    <w:rsid w:val="0D8D73F6"/>
    <w:rsid w:val="0E3354E6"/>
    <w:rsid w:val="0E6C598D"/>
    <w:rsid w:val="0E7774E4"/>
    <w:rsid w:val="0ECC6194"/>
    <w:rsid w:val="0F14025F"/>
    <w:rsid w:val="0F7559B3"/>
    <w:rsid w:val="0F771B63"/>
    <w:rsid w:val="0FD80EFB"/>
    <w:rsid w:val="0FE351A4"/>
    <w:rsid w:val="105036E3"/>
    <w:rsid w:val="110905CA"/>
    <w:rsid w:val="11384A53"/>
    <w:rsid w:val="13CF0C69"/>
    <w:rsid w:val="14607778"/>
    <w:rsid w:val="15263691"/>
    <w:rsid w:val="15265CD8"/>
    <w:rsid w:val="1533595F"/>
    <w:rsid w:val="15682C88"/>
    <w:rsid w:val="156F5B7D"/>
    <w:rsid w:val="15BF7EF9"/>
    <w:rsid w:val="15CE0568"/>
    <w:rsid w:val="15F57813"/>
    <w:rsid w:val="16351468"/>
    <w:rsid w:val="1698563D"/>
    <w:rsid w:val="169F2F35"/>
    <w:rsid w:val="16D76583"/>
    <w:rsid w:val="170E40C3"/>
    <w:rsid w:val="17F2419F"/>
    <w:rsid w:val="18EE4F2B"/>
    <w:rsid w:val="19055472"/>
    <w:rsid w:val="1932718C"/>
    <w:rsid w:val="19413A1C"/>
    <w:rsid w:val="1A7D57B3"/>
    <w:rsid w:val="1AB41291"/>
    <w:rsid w:val="1AE127CC"/>
    <w:rsid w:val="1B422009"/>
    <w:rsid w:val="1BF22EE0"/>
    <w:rsid w:val="1C0D3987"/>
    <w:rsid w:val="1C13055C"/>
    <w:rsid w:val="1C235248"/>
    <w:rsid w:val="1CF5448D"/>
    <w:rsid w:val="1D621CA9"/>
    <w:rsid w:val="1D704715"/>
    <w:rsid w:val="1D87339D"/>
    <w:rsid w:val="1D9231FE"/>
    <w:rsid w:val="1DCC4CA4"/>
    <w:rsid w:val="1E2D2178"/>
    <w:rsid w:val="1E791EB8"/>
    <w:rsid w:val="1EF95F1F"/>
    <w:rsid w:val="1F82771B"/>
    <w:rsid w:val="1FB136D0"/>
    <w:rsid w:val="1FFD7A1E"/>
    <w:rsid w:val="20725CE6"/>
    <w:rsid w:val="20CF4911"/>
    <w:rsid w:val="21A7279E"/>
    <w:rsid w:val="21C1354C"/>
    <w:rsid w:val="22293F34"/>
    <w:rsid w:val="22312715"/>
    <w:rsid w:val="22485BEF"/>
    <w:rsid w:val="226862B7"/>
    <w:rsid w:val="22D46396"/>
    <w:rsid w:val="22FF7FAE"/>
    <w:rsid w:val="23A80DA4"/>
    <w:rsid w:val="24591A24"/>
    <w:rsid w:val="25A419B1"/>
    <w:rsid w:val="25A5767F"/>
    <w:rsid w:val="26495325"/>
    <w:rsid w:val="26AF36E1"/>
    <w:rsid w:val="26B87AD9"/>
    <w:rsid w:val="26CA140F"/>
    <w:rsid w:val="26F60800"/>
    <w:rsid w:val="27216F96"/>
    <w:rsid w:val="275A63DB"/>
    <w:rsid w:val="276C0EF4"/>
    <w:rsid w:val="28170957"/>
    <w:rsid w:val="281F7229"/>
    <w:rsid w:val="287F2EEC"/>
    <w:rsid w:val="28CE30F9"/>
    <w:rsid w:val="293421C0"/>
    <w:rsid w:val="297A1820"/>
    <w:rsid w:val="299B608E"/>
    <w:rsid w:val="29E16D16"/>
    <w:rsid w:val="2A033789"/>
    <w:rsid w:val="2AE957D8"/>
    <w:rsid w:val="2BA13087"/>
    <w:rsid w:val="2BFD6086"/>
    <w:rsid w:val="2C1C1DA3"/>
    <w:rsid w:val="2C43450D"/>
    <w:rsid w:val="2C4A5A54"/>
    <w:rsid w:val="2D7B3AD8"/>
    <w:rsid w:val="2E917B77"/>
    <w:rsid w:val="2EDB511A"/>
    <w:rsid w:val="2F196B27"/>
    <w:rsid w:val="2F2146E4"/>
    <w:rsid w:val="2F3065A3"/>
    <w:rsid w:val="2F7D467F"/>
    <w:rsid w:val="2FA500D5"/>
    <w:rsid w:val="2FFF5CEA"/>
    <w:rsid w:val="306B1902"/>
    <w:rsid w:val="30C20E48"/>
    <w:rsid w:val="320E3169"/>
    <w:rsid w:val="32775A97"/>
    <w:rsid w:val="33226ACE"/>
    <w:rsid w:val="334D1263"/>
    <w:rsid w:val="33BB2F68"/>
    <w:rsid w:val="348025B2"/>
    <w:rsid w:val="348768A4"/>
    <w:rsid w:val="355D0BC2"/>
    <w:rsid w:val="35F35A4B"/>
    <w:rsid w:val="36B17A55"/>
    <w:rsid w:val="36EE1630"/>
    <w:rsid w:val="379B02B9"/>
    <w:rsid w:val="38074CA4"/>
    <w:rsid w:val="382353B3"/>
    <w:rsid w:val="38563965"/>
    <w:rsid w:val="386B3640"/>
    <w:rsid w:val="3901783E"/>
    <w:rsid w:val="397E4611"/>
    <w:rsid w:val="39ED5AB7"/>
    <w:rsid w:val="3C7046B3"/>
    <w:rsid w:val="3D076B74"/>
    <w:rsid w:val="3D634CDD"/>
    <w:rsid w:val="3DAD42E0"/>
    <w:rsid w:val="3FE073B1"/>
    <w:rsid w:val="40084C1F"/>
    <w:rsid w:val="40440D10"/>
    <w:rsid w:val="422B5877"/>
    <w:rsid w:val="42522A79"/>
    <w:rsid w:val="42D35A95"/>
    <w:rsid w:val="43151224"/>
    <w:rsid w:val="434426F0"/>
    <w:rsid w:val="439A6359"/>
    <w:rsid w:val="444C5120"/>
    <w:rsid w:val="44984362"/>
    <w:rsid w:val="44FA3D38"/>
    <w:rsid w:val="45FA7AEC"/>
    <w:rsid w:val="46611768"/>
    <w:rsid w:val="470677A0"/>
    <w:rsid w:val="476B21C9"/>
    <w:rsid w:val="47BD17AD"/>
    <w:rsid w:val="48265066"/>
    <w:rsid w:val="48B74D31"/>
    <w:rsid w:val="491B78B2"/>
    <w:rsid w:val="493800DF"/>
    <w:rsid w:val="494675C0"/>
    <w:rsid w:val="49B45140"/>
    <w:rsid w:val="49B712DA"/>
    <w:rsid w:val="49C773B6"/>
    <w:rsid w:val="4BC149EA"/>
    <w:rsid w:val="4D2315CF"/>
    <w:rsid w:val="4D5F6F03"/>
    <w:rsid w:val="4D9C2A9E"/>
    <w:rsid w:val="4ECA0EE9"/>
    <w:rsid w:val="4ED20E52"/>
    <w:rsid w:val="4EE62D6C"/>
    <w:rsid w:val="4EED505D"/>
    <w:rsid w:val="4F1417B8"/>
    <w:rsid w:val="4F242B2E"/>
    <w:rsid w:val="4F6E059D"/>
    <w:rsid w:val="4FB9657B"/>
    <w:rsid w:val="50472FC0"/>
    <w:rsid w:val="514652FC"/>
    <w:rsid w:val="516D294E"/>
    <w:rsid w:val="51715CB0"/>
    <w:rsid w:val="51C03E91"/>
    <w:rsid w:val="525F426C"/>
    <w:rsid w:val="535A30F5"/>
    <w:rsid w:val="53FD7358"/>
    <w:rsid w:val="54481858"/>
    <w:rsid w:val="54F85161"/>
    <w:rsid w:val="562A1241"/>
    <w:rsid w:val="56C72FA5"/>
    <w:rsid w:val="56CE5ABC"/>
    <w:rsid w:val="58CE144D"/>
    <w:rsid w:val="58EA5419"/>
    <w:rsid w:val="59AA7DBB"/>
    <w:rsid w:val="5A2A63E6"/>
    <w:rsid w:val="5AAD6914"/>
    <w:rsid w:val="5ABB27DC"/>
    <w:rsid w:val="5AC5606D"/>
    <w:rsid w:val="5B634589"/>
    <w:rsid w:val="5BDD6EDC"/>
    <w:rsid w:val="5D5672D3"/>
    <w:rsid w:val="5DFE06D4"/>
    <w:rsid w:val="5E135D21"/>
    <w:rsid w:val="5EA17CA8"/>
    <w:rsid w:val="60D94797"/>
    <w:rsid w:val="61264BD4"/>
    <w:rsid w:val="619464AB"/>
    <w:rsid w:val="629B5848"/>
    <w:rsid w:val="64861F7B"/>
    <w:rsid w:val="650102A1"/>
    <w:rsid w:val="651327F0"/>
    <w:rsid w:val="65480517"/>
    <w:rsid w:val="6562032F"/>
    <w:rsid w:val="656E1AE1"/>
    <w:rsid w:val="65E671B1"/>
    <w:rsid w:val="667E6F14"/>
    <w:rsid w:val="66917813"/>
    <w:rsid w:val="66C633AF"/>
    <w:rsid w:val="673B3DFA"/>
    <w:rsid w:val="673F1C77"/>
    <w:rsid w:val="679A28CA"/>
    <w:rsid w:val="67C63695"/>
    <w:rsid w:val="68356FF9"/>
    <w:rsid w:val="691E3C44"/>
    <w:rsid w:val="692B3F0F"/>
    <w:rsid w:val="69E55B60"/>
    <w:rsid w:val="6A2031AE"/>
    <w:rsid w:val="6A21454A"/>
    <w:rsid w:val="6ACD4B60"/>
    <w:rsid w:val="6ADE2741"/>
    <w:rsid w:val="6AF5331A"/>
    <w:rsid w:val="6B57359A"/>
    <w:rsid w:val="6B622682"/>
    <w:rsid w:val="6BA41202"/>
    <w:rsid w:val="6BDA2628"/>
    <w:rsid w:val="6BE6754D"/>
    <w:rsid w:val="6DB31C1A"/>
    <w:rsid w:val="6ECC2D63"/>
    <w:rsid w:val="6F5673EE"/>
    <w:rsid w:val="70330B54"/>
    <w:rsid w:val="709E3A7D"/>
    <w:rsid w:val="70A8162C"/>
    <w:rsid w:val="70DC2EBB"/>
    <w:rsid w:val="710F2959"/>
    <w:rsid w:val="715B506C"/>
    <w:rsid w:val="72182854"/>
    <w:rsid w:val="72202088"/>
    <w:rsid w:val="729D26EB"/>
    <w:rsid w:val="72DD6C10"/>
    <w:rsid w:val="73E81D47"/>
    <w:rsid w:val="73E9368C"/>
    <w:rsid w:val="741B4BC4"/>
    <w:rsid w:val="751829A5"/>
    <w:rsid w:val="754E6E16"/>
    <w:rsid w:val="76EB513A"/>
    <w:rsid w:val="77A34E86"/>
    <w:rsid w:val="783443B1"/>
    <w:rsid w:val="790B478E"/>
    <w:rsid w:val="7911550D"/>
    <w:rsid w:val="797E4D68"/>
    <w:rsid w:val="79C93466"/>
    <w:rsid w:val="79CB4960"/>
    <w:rsid w:val="7A206157"/>
    <w:rsid w:val="7A313010"/>
    <w:rsid w:val="7AAE5BA7"/>
    <w:rsid w:val="7B9F76EC"/>
    <w:rsid w:val="7C1848E5"/>
    <w:rsid w:val="7C6252AD"/>
    <w:rsid w:val="7D674428"/>
    <w:rsid w:val="7DBA05FD"/>
    <w:rsid w:val="7DD34486"/>
    <w:rsid w:val="7DE059ED"/>
    <w:rsid w:val="7E123192"/>
    <w:rsid w:val="7E72215D"/>
    <w:rsid w:val="7EC16CDE"/>
    <w:rsid w:val="7F4D512C"/>
    <w:rsid w:val="7F53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3A82FC59-159D-4A6F-B7B2-E5B8B549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Char"/>
    <w:uiPriority w:val="9"/>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pPr>
      <w:jc w:val="both"/>
    </w:pPr>
    <w:rPr>
      <w:b/>
      <w:bCs/>
      <w:sz w:val="20"/>
      <w:szCs w:val="20"/>
    </w:rPr>
  </w:style>
  <w:style w:type="paragraph" w:styleId="a4">
    <w:name w:val="annotation text"/>
    <w:basedOn w:val="a"/>
    <w:link w:val="Char0"/>
    <w:unhideWhenUsed/>
    <w:qFormat/>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Char4"/>
    <w:uiPriority w:val="99"/>
    <w:unhideWhenUsed/>
    <w:qFormat/>
    <w:pPr>
      <w:snapToGrid w:val="0"/>
      <w:jc w:val="left"/>
    </w:pPr>
    <w:rPr>
      <w:sz w:val="18"/>
      <w:szCs w:val="18"/>
    </w:rPr>
  </w:style>
  <w:style w:type="character" w:styleId="aa">
    <w:name w:val="Strong"/>
    <w:basedOn w:val="a0"/>
    <w:uiPriority w:val="22"/>
    <w:qFormat/>
    <w:rPr>
      <w:b/>
      <w:bCs/>
    </w:rPr>
  </w:style>
  <w:style w:type="character" w:styleId="ab">
    <w:name w:val="FollowedHyperlink"/>
    <w:basedOn w:val="a0"/>
    <w:uiPriority w:val="99"/>
    <w:unhideWhenUsed/>
    <w:qFormat/>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styleId="ad">
    <w:name w:val="annotation reference"/>
    <w:basedOn w:val="a0"/>
    <w:uiPriority w:val="99"/>
    <w:unhideWhenUsed/>
    <w:qFormat/>
    <w:rPr>
      <w:sz w:val="21"/>
      <w:szCs w:val="21"/>
    </w:rPr>
  </w:style>
  <w:style w:type="character" w:styleId="ae">
    <w:name w:val="footnote reference"/>
    <w:basedOn w:val="a0"/>
    <w:uiPriority w:val="99"/>
    <w:unhideWhenUsed/>
    <w:qFormat/>
    <w:rPr>
      <w:vertAlign w:val="superscript"/>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1">
    <w:name w:val="批注框文本 Char"/>
    <w:basedOn w:val="a0"/>
    <w:link w:val="a6"/>
    <w:uiPriority w:val="99"/>
    <w:semiHidden/>
    <w:qFormat/>
    <w:rPr>
      <w:sz w:val="18"/>
      <w:szCs w:val="18"/>
    </w:rPr>
  </w:style>
  <w:style w:type="paragraph" w:customStyle="1" w:styleId="EndNoteBibliographyTitle">
    <w:name w:val="EndNote Bibliography Title"/>
    <w:basedOn w:val="a"/>
    <w:link w:val="EndNoteBibliographyTitleChar"/>
    <w:qFormat/>
    <w:pPr>
      <w:jc w:val="center"/>
    </w:pPr>
    <w:rPr>
      <w:rFonts w:ascii="Calibri" w:hAnsi="Calibri"/>
      <w:sz w:val="20"/>
    </w:rPr>
  </w:style>
  <w:style w:type="character" w:customStyle="1" w:styleId="EndNoteBibliographyTitleChar">
    <w:name w:val="EndNote Bibliography Title Char"/>
    <w:basedOn w:val="a0"/>
    <w:link w:val="EndNoteBibliographyTitle"/>
    <w:qFormat/>
    <w:rPr>
      <w:rFonts w:ascii="Calibri" w:eastAsiaTheme="minorEastAsia" w:hAnsi="Calibri" w:cstheme="minorBidi"/>
      <w:kern w:val="2"/>
      <w:szCs w:val="22"/>
    </w:rPr>
  </w:style>
  <w:style w:type="paragraph" w:customStyle="1" w:styleId="EndNoteBibliography">
    <w:name w:val="EndNote Bibliography"/>
    <w:basedOn w:val="a"/>
    <w:link w:val="EndNoteBibliographyChar"/>
    <w:qFormat/>
    <w:rPr>
      <w:rFonts w:ascii="Calibri" w:hAnsi="Calibri"/>
      <w:sz w:val="20"/>
    </w:rPr>
  </w:style>
  <w:style w:type="character" w:customStyle="1" w:styleId="EndNoteBibliographyChar">
    <w:name w:val="EndNote Bibliography Char"/>
    <w:basedOn w:val="a0"/>
    <w:link w:val="EndNoteBibliography"/>
    <w:qFormat/>
    <w:rPr>
      <w:rFonts w:ascii="Calibri" w:eastAsiaTheme="minorEastAsia" w:hAnsi="Calibri" w:cstheme="minorBidi"/>
      <w:kern w:val="2"/>
      <w:szCs w:val="22"/>
    </w:r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Char0">
    <w:name w:val="批注文字 Char"/>
    <w:basedOn w:val="a0"/>
    <w:link w:val="a4"/>
    <w:qFormat/>
  </w:style>
  <w:style w:type="character" w:customStyle="1" w:styleId="apple-converted-space">
    <w:name w:val="apple-converted-space"/>
    <w:basedOn w:val="a0"/>
    <w:qFormat/>
  </w:style>
  <w:style w:type="character" w:customStyle="1" w:styleId="2Char">
    <w:name w:val="标题 2 Char"/>
    <w:basedOn w:val="a0"/>
    <w:link w:val="2"/>
    <w:uiPriority w:val="99"/>
    <w:qFormat/>
    <w:rPr>
      <w:rFonts w:ascii="Cambria" w:eastAsia="宋体" w:hAnsi="Cambria" w:cs="宋体"/>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paragraph" w:customStyle="1" w:styleId="6">
    <w:name w:val="列出段落6"/>
    <w:basedOn w:val="a"/>
    <w:uiPriority w:val="99"/>
    <w:qFormat/>
    <w:pPr>
      <w:ind w:firstLineChars="200" w:firstLine="420"/>
    </w:pPr>
  </w:style>
  <w:style w:type="paragraph" w:customStyle="1" w:styleId="Af0">
    <w:name w:val="正文 A"/>
    <w:qFormat/>
    <w:rPr>
      <w:rFonts w:ascii="Helvetica" w:eastAsia="Arial Unicode MS" w:hAnsi="Arial Unicode MS" w:cs="Arial Unicode MS"/>
      <w:color w:val="000000"/>
      <w:sz w:val="22"/>
      <w:szCs w:val="22"/>
      <w:u w:color="000000"/>
    </w:rPr>
  </w:style>
  <w:style w:type="paragraph" w:customStyle="1" w:styleId="af1">
    <w:name w:val="论文正文"/>
    <w:basedOn w:val="a"/>
    <w:link w:val="Char5"/>
    <w:qFormat/>
    <w:pPr>
      <w:spacing w:line="360" w:lineRule="auto"/>
      <w:ind w:firstLineChars="200" w:firstLine="200"/>
    </w:pPr>
    <w:rPr>
      <w:rFonts w:ascii="Times New Roman" w:eastAsia="宋体" w:hAnsi="Times New Roman" w:cs="Times New Roman"/>
      <w:sz w:val="24"/>
    </w:rPr>
  </w:style>
  <w:style w:type="character" w:customStyle="1" w:styleId="Char5">
    <w:name w:val="论文正文 Char"/>
    <w:link w:val="af1"/>
    <w:qFormat/>
    <w:rPr>
      <w:rFonts w:ascii="Times New Roman" w:eastAsia="宋体" w:hAnsi="Times New Roman" w:cs="Times New Roman"/>
      <w:sz w:val="24"/>
    </w:rPr>
  </w:style>
  <w:style w:type="character" w:customStyle="1" w:styleId="Char4">
    <w:name w:val="脚注文本 Char"/>
    <w:basedOn w:val="a0"/>
    <w:link w:val="a9"/>
    <w:uiPriority w:val="99"/>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20">
    <w:name w:val="列出段落2"/>
    <w:basedOn w:val="a"/>
    <w:uiPriority w:val="99"/>
    <w:qFormat/>
    <w:pPr>
      <w:ind w:firstLineChars="200" w:firstLine="420"/>
    </w:pPr>
  </w:style>
  <w:style w:type="paragraph" w:customStyle="1" w:styleId="30">
    <w:name w:val="列出段落3"/>
    <w:basedOn w:val="a"/>
    <w:uiPriority w:val="99"/>
    <w:qFormat/>
    <w:pPr>
      <w:ind w:firstLineChars="200" w:firstLine="420"/>
    </w:pPr>
  </w:style>
  <w:style w:type="character" w:customStyle="1" w:styleId="Char">
    <w:name w:val="批注主题 Char"/>
    <w:basedOn w:val="Char0"/>
    <w:link w:val="a3"/>
    <w:uiPriority w:val="99"/>
    <w:semiHidden/>
    <w:qFormat/>
    <w:rPr>
      <w:b/>
      <w:bCs/>
      <w:kern w:val="2"/>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customStyle="1" w:styleId="21">
    <w:name w:val="修订2"/>
    <w:hidden/>
    <w:uiPriority w:val="99"/>
    <w:semiHidden/>
    <w:qFormat/>
    <w:rPr>
      <w:rFonts w:asciiTheme="minorHAnsi" w:eastAsiaTheme="minorEastAsia" w:hAnsiTheme="minorHAnsi" w:cstheme="minorBidi"/>
      <w:kern w:val="2"/>
      <w:sz w:val="21"/>
      <w:szCs w:val="22"/>
    </w:rPr>
  </w:style>
  <w:style w:type="paragraph" w:customStyle="1" w:styleId="31">
    <w:name w:val="修订3"/>
    <w:hidden/>
    <w:uiPriority w:val="99"/>
    <w:semiHidden/>
    <w:qFormat/>
    <w:rPr>
      <w:rFonts w:asciiTheme="minorHAnsi" w:eastAsiaTheme="minorEastAsia" w:hAnsiTheme="minorHAnsi" w:cstheme="minorBidi"/>
      <w:kern w:val="2"/>
      <w:sz w:val="21"/>
      <w:szCs w:val="22"/>
    </w:rPr>
  </w:style>
  <w:style w:type="paragraph" w:customStyle="1" w:styleId="12">
    <w:name w:val="正文1"/>
    <w:qFormat/>
    <w:pPr>
      <w:jc w:val="both"/>
    </w:pPr>
    <w:rPr>
      <w:kern w:val="2"/>
      <w:sz w:val="21"/>
      <w:szCs w:val="21"/>
    </w:rPr>
  </w:style>
  <w:style w:type="paragraph" w:styleId="af2">
    <w:name w:val="List Paragraph"/>
    <w:basedOn w:val="a"/>
    <w:uiPriority w:val="99"/>
    <w:qFormat/>
    <w:pPr>
      <w:ind w:firstLineChars="200" w:firstLine="420"/>
    </w:pPr>
  </w:style>
  <w:style w:type="paragraph" w:customStyle="1" w:styleId="40">
    <w:name w:val="列出段落4"/>
    <w:basedOn w:val="a"/>
    <w:rsid w:val="00BB7705"/>
    <w:pPr>
      <w:ind w:firstLineChars="200" w:firstLine="420"/>
    </w:pPr>
    <w:rPr>
      <w:rFonts w:ascii="Calibri" w:eastAsia="宋体" w:hAnsi="Calibri" w:cs="Times New Roman"/>
      <w:szCs w:val="21"/>
    </w:rPr>
  </w:style>
  <w:style w:type="character" w:customStyle="1" w:styleId="blackclass1">
    <w:name w:val="blackclass1"/>
    <w:basedOn w:val="a0"/>
    <w:rsid w:val="005C51B7"/>
    <w:rPr>
      <w:color w:val="000000"/>
    </w:rPr>
  </w:style>
  <w:style w:type="character" w:customStyle="1" w:styleId="blueclass1">
    <w:name w:val="blueclass1"/>
    <w:basedOn w:val="a0"/>
    <w:rsid w:val="005C51B7"/>
    <w:rPr>
      <w:color w:val="000000"/>
    </w:rPr>
  </w:style>
  <w:style w:type="character" w:customStyle="1" w:styleId="phraseanchor">
    <w:name w:val="phrase_anchor"/>
    <w:basedOn w:val="a0"/>
    <w:rsid w:val="005C5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7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oleObject" Target="embeddings/oleObject1.bin"/><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16FDA9-9923-482F-8ACA-FCCDEB51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74</Pages>
  <Words>7207</Words>
  <Characters>41081</Characters>
  <Application>Microsoft Office Word</Application>
  <DocSecurity>0</DocSecurity>
  <Lines>342</Lines>
  <Paragraphs>96</Paragraphs>
  <ScaleCrop>false</ScaleCrop>
  <Company>Microsoft</Company>
  <LinksUpToDate>false</LinksUpToDate>
  <CharactersWithSpaces>48192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zjstone</dc:creator>
  <cp:lastModifiedBy>zjstone</cp:lastModifiedBy>
  <cp:revision>6</cp:revision>
  <cp:lastPrinted>2018-03-21T11:53:00Z</cp:lastPrinted>
  <dcterms:created xsi:type="dcterms:W3CDTF">2018-03-21T11:36:00Z</dcterms:created>
  <dcterms:modified xsi:type="dcterms:W3CDTF">2018-03-21T11:59:00Z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