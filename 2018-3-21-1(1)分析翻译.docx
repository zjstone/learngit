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60FE1" w14:textId="77777777" w:rsidR="00A73B7E" w:rsidRDefault="00FC3FD2">
      <w:pPr>
        <w:jc w:val="center"/>
        <w:rPr>
          <w:rFonts w:ascii="Times" w:hAnsi="Times" w:cs="Times"/>
          <w:b/>
          <w:color w:val="000000"/>
          <w:sz w:val="28"/>
        </w:rPr>
      </w:pPr>
      <w:bookmarkStart w:id="0" w:name="OLE_LINK9"/>
      <w:r>
        <w:rPr>
          <w:rFonts w:ascii="Times" w:hAnsi="Times" w:cs="Times"/>
          <w:b/>
          <w:color w:val="000000"/>
          <w:sz w:val="28"/>
        </w:rPr>
        <w:t>AURLS</w:t>
      </w:r>
      <w:r>
        <w:rPr>
          <w:rFonts w:ascii="Times" w:hAnsi="Times" w:cs="Times" w:hint="eastAsia"/>
          <w:b/>
          <w:color w:val="000000"/>
          <w:sz w:val="28"/>
        </w:rPr>
        <w:t>：</w:t>
      </w:r>
      <w:r>
        <w:rPr>
          <w:rFonts w:ascii="Times" w:hAnsi="Times" w:cs="Times"/>
          <w:b/>
          <w:color w:val="000000"/>
          <w:sz w:val="28"/>
        </w:rPr>
        <w:t>An Active Defense Solution for Web Applications Using URL Shifting</w:t>
      </w:r>
    </w:p>
    <w:p w14:paraId="7E2BDE10" w14:textId="77777777" w:rsidR="00A73B7E" w:rsidRDefault="00A73B7E">
      <w:pPr>
        <w:spacing w:beforeLines="50" w:before="156" w:afterLines="50" w:after="156"/>
        <w:jc w:val="center"/>
        <w:rPr>
          <w:rFonts w:ascii="Times" w:hAnsi="Times" w:cs="Times"/>
          <w:b/>
          <w:color w:val="000000"/>
          <w:sz w:val="28"/>
        </w:rPr>
        <w:sectPr w:rsidR="00A73B7E">
          <w:type w:val="continuous"/>
          <w:pgSz w:w="11906" w:h="16838"/>
          <w:pgMar w:top="1440" w:right="1440" w:bottom="1440" w:left="1440" w:header="851" w:footer="992" w:gutter="0"/>
          <w:cols w:space="425"/>
          <w:docGrid w:type="linesAndChars" w:linePitch="312"/>
        </w:sectPr>
      </w:pPr>
    </w:p>
    <w:p w14:paraId="73F2F5E8" w14:textId="77777777" w:rsidR="00A73B7E" w:rsidRDefault="00FC3FD2">
      <w:pPr>
        <w:pStyle w:val="2"/>
        <w:spacing w:before="0" w:after="0" w:line="360" w:lineRule="auto"/>
        <w:rPr>
          <w:rFonts w:ascii="Times" w:hAnsi="Times" w:cs="Times"/>
          <w:sz w:val="24"/>
          <w:szCs w:val="24"/>
        </w:rPr>
      </w:pPr>
      <w:r>
        <w:rPr>
          <w:rFonts w:ascii="Times" w:hAnsi="Times" w:cs="Times"/>
          <w:sz w:val="24"/>
          <w:szCs w:val="24"/>
        </w:rPr>
        <w:lastRenderedPageBreak/>
        <w:t>Abstract</w:t>
      </w:r>
    </w:p>
    <w:p w14:paraId="4AD0CD47" w14:textId="77777777" w:rsidR="00A73B7E" w:rsidRDefault="00FC3FD2">
      <w:pPr>
        <w:pStyle w:val="a4"/>
        <w:spacing w:after="120" w:line="240" w:lineRule="exact"/>
        <w:jc w:val="both"/>
        <w:rPr>
          <w:rFonts w:ascii="Times" w:hAnsi="Times" w:cs="Times"/>
          <w:sz w:val="20"/>
          <w:szCs w:val="20"/>
        </w:rPr>
      </w:pPr>
      <w:bookmarkStart w:id="1" w:name="OLE_LINK18"/>
      <w:bookmarkStart w:id="2" w:name="OLE_LINK13"/>
      <w:bookmarkStart w:id="3" w:name="OLE_LINK96"/>
      <w:bookmarkStart w:id="4" w:name="OLE_LINK1"/>
      <w:r>
        <w:rPr>
          <w:rFonts w:ascii="Times" w:hAnsi="Times" w:cs="Times"/>
          <w:sz w:val="20"/>
          <w:szCs w:val="20"/>
        </w:rPr>
        <w:t>Web security is important for web applications as they are widely used in various fields. In this paper, we proposed a web active defense solution</w:t>
      </w:r>
      <w:ins w:id="5" w:author="zjstone" w:date="2018-03-23T01:25:00Z">
        <w:r>
          <w:rPr>
            <w:rFonts w:ascii="Times" w:hAnsi="Times" w:cs="Times" w:hint="eastAsia"/>
            <w:sz w:val="20"/>
            <w:szCs w:val="20"/>
          </w:rPr>
          <w:t>,</w:t>
        </w:r>
      </w:ins>
      <w:r>
        <w:rPr>
          <w:rFonts w:ascii="Times" w:hAnsi="Times" w:cs="Times"/>
          <w:sz w:val="20"/>
          <w:szCs w:val="20"/>
        </w:rPr>
        <w:t xml:space="preserve"> </w:t>
      </w:r>
      <w:ins w:id="6" w:author="zjstone" w:date="2018-03-23T01:25:00Z">
        <w:r>
          <w:rPr>
            <w:rFonts w:ascii="Times" w:hAnsi="Times" w:cs="Times"/>
            <w:sz w:val="20"/>
            <w:szCs w:val="20"/>
          </w:rPr>
          <w:t>called AURLS</w:t>
        </w:r>
      </w:ins>
      <w:ins w:id="7" w:author="zjstone" w:date="2018-03-23T01:46:00Z">
        <w:r>
          <w:rPr>
            <w:rFonts w:ascii="Times" w:hAnsi="Times" w:cs="Times" w:hint="eastAsia"/>
            <w:sz w:val="20"/>
            <w:szCs w:val="20"/>
          </w:rPr>
          <w:t>, which</w:t>
        </w:r>
      </w:ins>
      <w:ins w:id="8" w:author="zjstone" w:date="2018-03-23T01:25:00Z">
        <w:r>
          <w:rPr>
            <w:rFonts w:ascii="Times" w:hAnsi="Times" w:cs="Times"/>
            <w:sz w:val="20"/>
            <w:szCs w:val="20"/>
          </w:rPr>
          <w:t xml:space="preserve"> </w:t>
        </w:r>
      </w:ins>
      <w:r>
        <w:rPr>
          <w:rFonts w:ascii="Times" w:hAnsi="Times" w:cs="Times"/>
          <w:sz w:val="20"/>
          <w:szCs w:val="20"/>
        </w:rPr>
        <w:t xml:space="preserve">combining URL shifting and user identity binding, </w:t>
      </w:r>
      <w:del w:id="9" w:author="zjstone" w:date="2018-03-23T01:25:00Z">
        <w:r>
          <w:rPr>
            <w:rFonts w:ascii="Times" w:hAnsi="Times" w:cs="Times"/>
            <w:sz w:val="20"/>
            <w:szCs w:val="20"/>
          </w:rPr>
          <w:delText>called AURLS</w:delText>
        </w:r>
      </w:del>
      <w:del w:id="10" w:author="zjstone" w:date="2018-03-23T01:46:00Z">
        <w:r>
          <w:rPr>
            <w:rFonts w:ascii="Times" w:hAnsi="Times" w:cs="Times"/>
            <w:sz w:val="20"/>
            <w:szCs w:val="20"/>
          </w:rPr>
          <w:delText xml:space="preserve">, </w:delText>
        </w:r>
      </w:del>
      <w:r>
        <w:rPr>
          <w:rFonts w:ascii="Times" w:hAnsi="Times" w:cs="Times"/>
          <w:sz w:val="20"/>
          <w:szCs w:val="20"/>
        </w:rPr>
        <w:t xml:space="preserve">to achieve "one URL, one user". As an improvement, we further add the URL whitelist technology and fine user access management. Compared with the traditional defense schemes, our solution increases the difficulty for </w:t>
      </w:r>
      <w:r>
        <w:rPr>
          <w:rFonts w:ascii="Times" w:hAnsi="Times" w:cs="Times"/>
          <w:bCs/>
          <w:sz w:val="20"/>
          <w:szCs w:val="20"/>
        </w:rPr>
        <w:t>constructing</w:t>
      </w:r>
      <w:r>
        <w:rPr>
          <w:rFonts w:ascii="Times" w:hAnsi="Times" w:cs="Times"/>
          <w:sz w:val="20"/>
          <w:szCs w:val="20"/>
        </w:rPr>
        <w:t xml:space="preserve"> attack, achieve a more accurate user access management and avoid false detection. To verify the proposed solution, we execute comparative experiments on the DVWA and other systems to evaluate the defense effect of AURLS. The results show that AURLS can effectively prevent many high-risk attacks, such as brute force attack, XSS, and phishing, with little interference in user experience and insignificant loss of system performance.</w:t>
      </w:r>
      <w:bookmarkStart w:id="11" w:name="OLE_LINK8"/>
      <w:bookmarkStart w:id="12" w:name="OLE_LINK4"/>
      <w:bookmarkStart w:id="13" w:name="OLE_LINK5"/>
    </w:p>
    <w:p w14:paraId="475FEA58" w14:textId="77777777" w:rsidR="00A73B7E" w:rsidRDefault="00FC3FD2">
      <w:pPr>
        <w:pStyle w:val="2"/>
        <w:spacing w:before="0" w:after="40" w:line="240" w:lineRule="exact"/>
        <w:rPr>
          <w:rFonts w:ascii="Times" w:hAnsi="Times" w:cs="Times"/>
          <w:sz w:val="24"/>
          <w:szCs w:val="24"/>
        </w:rPr>
      </w:pPr>
      <w:bookmarkStart w:id="14" w:name="OLE_LINK2"/>
      <w:bookmarkEnd w:id="1"/>
      <w:bookmarkEnd w:id="2"/>
      <w:bookmarkEnd w:id="3"/>
      <w:bookmarkEnd w:id="4"/>
      <w:bookmarkEnd w:id="11"/>
      <w:bookmarkEnd w:id="12"/>
      <w:bookmarkEnd w:id="13"/>
      <w:bookmarkEnd w:id="14"/>
      <w:r>
        <w:rPr>
          <w:rFonts w:ascii="Times" w:hAnsi="Times" w:cs="Times"/>
          <w:sz w:val="24"/>
          <w:szCs w:val="24"/>
        </w:rPr>
        <w:t>1 Introduction</w:t>
      </w:r>
    </w:p>
    <w:p w14:paraId="45AE0BBC" w14:textId="77777777" w:rsidR="00A73B7E" w:rsidRDefault="00FC3FD2">
      <w:pPr>
        <w:pStyle w:val="a4"/>
        <w:spacing w:after="120" w:line="240" w:lineRule="exact"/>
        <w:jc w:val="both"/>
        <w:rPr>
          <w:rFonts w:ascii="Times" w:hAnsi="Times" w:cs="Times"/>
          <w:b/>
          <w:bCs/>
          <w:sz w:val="20"/>
          <w:szCs w:val="20"/>
        </w:rPr>
      </w:pPr>
      <w:bookmarkStart w:id="15" w:name="OLE_LINK19"/>
      <w:bookmarkStart w:id="16" w:name="OLE_LINK20"/>
      <w:r>
        <w:rPr>
          <w:rFonts w:ascii="Times" w:hAnsi="Times" w:cs="Times"/>
          <w:bCs/>
          <w:sz w:val="20"/>
          <w:szCs w:val="20"/>
        </w:rPr>
        <w:t xml:space="preserve">Web applications </w:t>
      </w:r>
      <w:r>
        <w:rPr>
          <w:rFonts w:ascii="Times" w:hAnsi="Times" w:cs="Times"/>
          <w:bCs/>
          <w:sz w:val="20"/>
        </w:rPr>
        <w:t>are</w:t>
      </w:r>
      <w:r>
        <w:rPr>
          <w:rFonts w:ascii="Times" w:hAnsi="Times" w:cs="Times"/>
          <w:bCs/>
          <w:sz w:val="20"/>
          <w:szCs w:val="20"/>
        </w:rPr>
        <w:t xml:space="preserve"> widely used in various fields. Besides email, news sites and other traditional applications, many mission-critical tasks are also delivered by web applications, such as e-finance, e-commerce, e-health, e-government. Openness of web applications not only promotes their wider use but also leads to increasingly prominent security issues. Currently, websites are the main targets of hackers, and often suffer from many attacks, such as data tampering, SQL injection, cross-site scripting, command insertion, and buffer overflow</w:t>
      </w:r>
      <w:r>
        <w:rPr>
          <w:rFonts w:ascii="Times" w:hAnsi="Times" w:cs="Times"/>
          <w:bCs/>
          <w:sz w:val="20"/>
          <w:szCs w:val="20"/>
        </w:rPr>
        <w:fldChar w:fldCharType="begin"/>
      </w:r>
      <w:r>
        <w:rPr>
          <w:rFonts w:ascii="Times" w:hAnsi="Times" w:cs="Times"/>
          <w:bCs/>
          <w:sz w:val="20"/>
          <w:szCs w:val="20"/>
        </w:rPr>
        <w:instrText>5; 10; 30]</w:instrText>
      </w:r>
      <w:r>
        <w:rPr>
          <w:rFonts w:ascii="Times" w:hAnsi="Times" w:cs="Times"/>
          <w:bCs/>
          <w:sz w:val="20"/>
          <w:szCs w:val="20"/>
        </w:rPr>
        <w:fldChar w:fldCharType="end"/>
      </w:r>
      <w:r>
        <w:rPr>
          <w:rFonts w:ascii="Times" w:hAnsi="Times" w:cs="Times"/>
          <w:bCs/>
          <w:sz w:val="20"/>
          <w:szCs w:val="20"/>
        </w:rPr>
        <w:t xml:space="preserve">. Report </w:t>
      </w:r>
      <w:r>
        <w:rPr>
          <w:rFonts w:ascii="Times" w:hAnsi="Times" w:cs="Times"/>
          <w:bCs/>
          <w:sz w:val="20"/>
          <w:szCs w:val="20"/>
        </w:rPr>
        <w:fldChar w:fldCharType="begin"/>
      </w:r>
      <w:r>
        <w:rPr>
          <w:rFonts w:ascii="Times" w:hAnsi="Times" w:cs="Times"/>
          <w:bCs/>
          <w:sz w:val="20"/>
          <w:szCs w:val="20"/>
        </w:rPr>
        <w:instrText xml:space="preserve"> ADDIN EN.CITE &lt;EndNote&gt;&lt;Cite&gt;&lt;Author&gt;Consortium&lt;/Author&gt;&lt;Year&gt;2008&lt;/Year&gt;&lt;RecNum&gt;88&lt;/RecNum&gt;&lt;DisplayText&gt;[1]&lt;/DisplayText&gt;&lt;record&gt;&lt;rec-number&gt;88&lt;/rec-number&gt;&lt;foreign-keys&gt;&lt;key app="EN" db-id="edfws52rcssxd7etdz2pex5farx5exwteezs"&gt;88&lt;/key&gt;&lt;/foreign-keys&gt;&lt;ref-type name="Generic"&gt;13&lt;/ref-type&gt;&lt;contributors&gt;&lt;authors&gt;&lt;author&gt;Web Application Security Consortium&lt;/author&gt;&lt;/authors&gt;&lt;/contributors&gt;&lt;titles&gt;&lt;title&gt;Web application security statistics project 2007&lt;/title&gt;&lt;/titles&gt;&lt;dates&gt;&lt;year&gt;2008&lt;/year&gt;&lt;/dates&gt;&lt;urls&gt;&lt;/urls&gt;&lt;/record&gt;&lt;/Cite&gt;&lt;Cite&gt;&lt;Author&gt;Consortium&lt;/Author&gt;&lt;Year&gt;2008&lt;/Year&gt;&lt;RecNum&gt;88&lt;/RecNum&gt;&lt;record&gt;&lt;rec-number&gt;88&lt;/rec-number&gt;&lt;foreign-keys&gt;&lt;key app="EN" db-id="edfws52rcssxd7etdz2pex5farx5exwteezs"&gt;88&lt;/key&gt;&lt;/foreign-keys&gt;&lt;ref-type name="Generic"&gt;13&lt;/ref-type&gt;&lt;contributors&gt;&lt;authors&gt;&lt;author&gt;Web Application Security Consortium&lt;/author&gt;&lt;/authors&gt;&lt;/contributors&gt;&lt;titles&gt;&lt;title&gt;Web application security statistics project 2007&lt;/title&gt;&lt;/titles&gt;&lt;dates&gt;&lt;year&gt;2008&lt;/year&gt;&lt;/dates&gt;&lt;urls&gt;&lt;/urls&gt;&lt;/record&gt;&lt;/Cite&gt;&lt;/EndNote&gt;</w:instrText>
      </w:r>
      <w:r>
        <w:rPr>
          <w:rFonts w:ascii="Times" w:hAnsi="Times" w:cs="Times"/>
          <w:bCs/>
          <w:sz w:val="20"/>
          <w:szCs w:val="20"/>
        </w:rPr>
        <w:fldChar w:fldCharType="separate"/>
      </w:r>
      <w:r>
        <w:rPr>
          <w:rFonts w:ascii="Times" w:hAnsi="Times" w:cs="Times"/>
          <w:bCs/>
          <w:sz w:val="20"/>
          <w:szCs w:val="20"/>
        </w:rPr>
        <w:t>[</w:t>
      </w:r>
      <w:hyperlink w:anchor="_ENREF_1" w:tooltip="Consortium, 2008 #88" w:history="1">
        <w:r w:rsidR="006F5149">
          <w:rPr>
            <w:rFonts w:ascii="Times" w:hAnsi="Times" w:cs="Times"/>
            <w:bCs/>
            <w:sz w:val="20"/>
            <w:szCs w:val="20"/>
          </w:rPr>
          <w:t>1</w:t>
        </w:r>
      </w:hyperlink>
      <w:r>
        <w:rPr>
          <w:rFonts w:ascii="Times" w:hAnsi="Times" w:cs="Times"/>
          <w:bCs/>
          <w:sz w:val="20"/>
          <w:szCs w:val="20"/>
        </w:rPr>
        <w:t>]</w:t>
      </w:r>
      <w:r>
        <w:rPr>
          <w:rFonts w:ascii="Times" w:hAnsi="Times" w:cs="Times"/>
          <w:bCs/>
          <w:sz w:val="20"/>
          <w:szCs w:val="20"/>
        </w:rPr>
        <w:fldChar w:fldCharType="end"/>
      </w:r>
      <w:r>
        <w:rPr>
          <w:rFonts w:ascii="Times" w:hAnsi="Times" w:cs="Times"/>
        </w:rPr>
        <w:fldChar w:fldCharType="begin"/>
      </w:r>
      <w:r>
        <w:rPr>
          <w:rFonts w:ascii="Times" w:hAnsi="Times" w:cs="Times"/>
          <w:bCs/>
          <w:sz w:val="20"/>
          <w:szCs w:val="20"/>
        </w:rPr>
        <w:instrText>1]</w:instrText>
      </w:r>
      <w:r>
        <w:rPr>
          <w:rFonts w:ascii="Times" w:hAnsi="Times" w:cs="Times"/>
          <w:bCs/>
          <w:sz w:val="20"/>
          <w:szCs w:val="20"/>
        </w:rPr>
        <w:fldChar w:fldCharType="end"/>
      </w:r>
      <w:r>
        <w:rPr>
          <w:rFonts w:ascii="Times" w:hAnsi="Times" w:cs="Times"/>
          <w:bCs/>
          <w:sz w:val="20"/>
          <w:szCs w:val="20"/>
        </w:rPr>
        <w:t xml:space="preserve"> indicates that 49% of the web applications reviewed contain vulnerabilities considered high risk. A 2009 SANS study found that attacks against web applications constitute more than 60% of the total attack attempts observed on the Internet. </w:t>
      </w:r>
    </w:p>
    <w:p w14:paraId="4104F600" w14:textId="77777777" w:rsidR="00A73B7E" w:rsidRDefault="00FC3FD2">
      <w:pPr>
        <w:pStyle w:val="a4"/>
        <w:spacing w:after="120" w:line="240" w:lineRule="exact"/>
        <w:jc w:val="both"/>
        <w:rPr>
          <w:rFonts w:ascii="Times" w:hAnsi="Times" w:cs="Times"/>
          <w:bCs/>
          <w:sz w:val="20"/>
          <w:szCs w:val="20"/>
        </w:rPr>
      </w:pPr>
      <w:bookmarkStart w:id="17" w:name="OLE_LINK21"/>
      <w:bookmarkEnd w:id="0"/>
      <w:bookmarkEnd w:id="15"/>
      <w:bookmarkEnd w:id="16"/>
      <w:r>
        <w:rPr>
          <w:rFonts w:ascii="Times" w:hAnsi="Times" w:cs="Times"/>
          <w:bCs/>
          <w:sz w:val="20"/>
          <w:szCs w:val="20"/>
        </w:rPr>
        <w:t xml:space="preserve">Many techniques have been proposed to secure web applications. They are organized under three categories. </w:t>
      </w:r>
    </w:p>
    <w:p w14:paraId="765E3B82"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 xml:space="preserve">(1) Secure construction of new web applications: This class of technique aims to construct a secure web application by defensive coding approaches to ensure that no potential vulnerabilities exist in the application </w:t>
      </w:r>
      <w:r>
        <w:rPr>
          <w:rFonts w:ascii="Times" w:hAnsi="Times" w:cs="Times"/>
          <w:bCs/>
          <w:sz w:val="20"/>
          <w:szCs w:val="20"/>
        </w:rPr>
        <w:fldChar w:fldCharType="begin">
          <w:fldData xml:space="preserve">PEVuZE5vdGU+PENpdGU+PEF1dGhvcj5IdWFuZzwvQXV0aG9yPjxZZWFyPjIwMDQ8L1llYXI+PFJl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PEVuZE5vdGU+PENpdGU+PEF1dGhvcj5IdWFuZzwvQXV0aG9yPjxZZWFyPjIwMDQ8L1llYXI+PFJl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</w:fldData>
        </w:fldChar>
      </w:r>
      <w:r>
        <w:rPr>
          <w:rFonts w:ascii="Times" w:hAnsi="Times" w:cs="Times"/>
          <w:bCs/>
          <w:sz w:val="20"/>
          <w:szCs w:val="20"/>
        </w:rPr>
        <w:instrText xml:space="preserve"> ADDIN EN.CITE.DATA </w:instrText>
      </w:r>
      <w:r>
        <w:rPr>
          <w:rFonts w:ascii="Times" w:hAnsi="Times" w:cs="Times"/>
          <w:bCs/>
          <w:sz w:val="20"/>
          <w:szCs w:val="20"/>
        </w:rPr>
      </w:r>
      <w:r>
        <w:rPr>
          <w:rFonts w:ascii="Times" w:hAnsi="Times" w:cs="Times"/>
          <w:bCs/>
          <w:sz w:val="20"/>
          <w:szCs w:val="20"/>
        </w:rPr>
        <w:fldChar w:fldCharType="end"/>
      </w:r>
      <w:r>
        <w:rPr>
          <w:rFonts w:ascii="Times" w:hAnsi="Times" w:cs="Times"/>
          <w:bCs/>
          <w:sz w:val="20"/>
          <w:szCs w:val="20"/>
        </w:rPr>
      </w:r>
      <w:r>
        <w:rPr>
          <w:rFonts w:ascii="Times" w:hAnsi="Times" w:cs="Times"/>
          <w:bCs/>
          <w:sz w:val="20"/>
          <w:szCs w:val="20"/>
        </w:rPr>
        <w:fldChar w:fldCharType="separate"/>
      </w:r>
      <w:r>
        <w:rPr>
          <w:rFonts w:ascii="Times" w:hAnsi="Times" w:cs="Times"/>
          <w:bCs/>
          <w:sz w:val="20"/>
          <w:szCs w:val="20"/>
        </w:rPr>
        <w:t>[</w:t>
      </w:r>
      <w:hyperlink w:anchor="_ENREF_2" w:tooltip="Huang, 2004 #26" w:history="1">
        <w:r w:rsidR="006F5149">
          <w:rPr>
            <w:rFonts w:ascii="Times" w:hAnsi="Times" w:cs="Times"/>
            <w:bCs/>
            <w:sz w:val="20"/>
            <w:szCs w:val="20"/>
          </w:rPr>
          <w:t>2-5</w:t>
        </w:r>
      </w:hyperlink>
      <w:r>
        <w:rPr>
          <w:rFonts w:ascii="Times" w:hAnsi="Times" w:cs="Times"/>
          <w:bCs/>
          <w:sz w:val="20"/>
          <w:szCs w:val="20"/>
        </w:rPr>
        <w:t>]</w:t>
      </w:r>
      <w:r>
        <w:rPr>
          <w:rFonts w:ascii="Times" w:hAnsi="Times" w:cs="Times"/>
          <w:bCs/>
          <w:sz w:val="20"/>
          <w:szCs w:val="20"/>
        </w:rPr>
        <w:fldChar w:fldCharType="end"/>
      </w:r>
      <w:del w:id="18" w:author="zjstone" w:date="2018-03-23T01:54:00Z">
        <w:r>
          <w:rPr>
            <w:rFonts w:ascii="Times" w:hAnsi="Times" w:cs="Times"/>
            <w:bCs/>
            <w:sz w:val="20"/>
            <w:szCs w:val="20"/>
          </w:rPr>
          <w:delText>[2-6]</w:delText>
        </w:r>
      </w:del>
      <w:r>
        <w:rPr>
          <w:rFonts w:ascii="Times" w:hAnsi="Times" w:cs="Times"/>
          <w:bCs/>
          <w:sz w:val="20"/>
          <w:szCs w:val="20"/>
        </w:rPr>
        <w:fldChar w:fldCharType="begin"/>
      </w:r>
      <w:r>
        <w:rPr>
          <w:rFonts w:ascii="Times" w:hAnsi="Times" w:cs="Times"/>
          <w:bCs/>
          <w:sz w:val="20"/>
          <w:szCs w:val="20"/>
        </w:rPr>
        <w:instrText xml:space="preserve"> ADDIN EN.CITE &lt;EndNote&gt;&lt;Cite&gt;&lt;Author&gt;Antunes&lt;/Author&gt;&lt;Year&gt;2012&lt;/Year&gt;&lt;RecNum&gt;12&lt;/RecNum&gt;&lt;DisplayText&gt;[6]&lt;/DisplayText&gt;&lt;record&gt;&lt;rec-number&gt;12&lt;/rec-number&gt;&lt;foreign-keys&gt;&lt;key app="EN" db-id="edfws52rcssxd7etdz2pex5farx5exwteezs"&gt;12&lt;/key&gt;&lt;/foreign-keys&gt;&lt;ref-type name="Journal Article"&gt;17&lt;/ref-type&gt;&lt;contributors&gt;&lt;authors&gt;&lt;author&gt;Antunes, Nuno&lt;/author&gt;&lt;author&gt;Vieira, Marco&lt;/author&gt;&lt;/authors&gt;&lt;/contributors&gt;&lt;titles&gt;&lt;title&gt;Defending against web application vulnerabilities&lt;/title&gt;&lt;secondary-title&gt;Computer&lt;/secondary-title&gt;&lt;/titles&gt;&lt;periodical&gt;&lt;full-title&gt;Computer&lt;/full-title&gt;&lt;/periodical&gt;&lt;pages&gt;0066-72&lt;/pages&gt;&lt;volume&gt;45&lt;/volume&gt;&lt;number&gt;2&lt;/number&gt;&lt;dates&gt;&lt;year&gt;2012&lt;/year&gt;&lt;/dates&gt;&lt;isbn&gt;0018-9162&lt;/isbn&gt;&lt;urls&gt;&lt;/urls&gt;&lt;/record&gt;&lt;/Cite&gt;&lt;/EndNote&gt;</w:instrText>
      </w:r>
      <w:r>
        <w:rPr>
          <w:rFonts w:ascii="Times" w:hAnsi="Times" w:cs="Times"/>
          <w:bCs/>
          <w:sz w:val="20"/>
          <w:szCs w:val="20"/>
        </w:rPr>
        <w:fldChar w:fldCharType="separate"/>
      </w:r>
      <w:r>
        <w:rPr>
          <w:rFonts w:ascii="Times" w:hAnsi="Times" w:cs="Times"/>
          <w:bCs/>
          <w:sz w:val="20"/>
          <w:szCs w:val="20"/>
        </w:rPr>
        <w:t>[</w:t>
      </w:r>
      <w:hyperlink w:anchor="_ENREF_6" w:tooltip="Antunes, 2012 #12" w:history="1">
        <w:r w:rsidR="006F5149">
          <w:rPr>
            <w:rFonts w:ascii="Times" w:hAnsi="Times" w:cs="Times"/>
            <w:bCs/>
            <w:sz w:val="20"/>
            <w:szCs w:val="20"/>
          </w:rPr>
          <w:t>6</w:t>
        </w:r>
      </w:hyperlink>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w:t>
      </w:r>
    </w:p>
    <w:p w14:paraId="181DDE71"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 xml:space="preserve">(2) Security analysis/testing of legacy web applications: This class of technique verifies the security properties held by a web application and the vulnerabilities within the application, and is also known as vulnerability </w:t>
      </w:r>
      <w:del w:id="19" w:author="zjstone" w:date="2018-03-23T09:06:00Z">
        <w:r>
          <w:rPr>
            <w:rFonts w:ascii="Times" w:hAnsi="Times" w:cs="Times"/>
            <w:bCs/>
            <w:sz w:val="20"/>
            <w:szCs w:val="20"/>
          </w:rPr>
          <w:delText>analysis</w:delText>
        </w:r>
      </w:del>
      <w:ins w:id="20" w:author="zjstone" w:date="2018-03-23T09:06:00Z">
        <w:r>
          <w:rPr>
            <w:rFonts w:ascii="Times" w:hAnsi="Times" w:cs="Times"/>
            <w:bCs/>
            <w:sz w:val="20"/>
            <w:szCs w:val="20"/>
          </w:rPr>
          <w:t xml:space="preserve">analysis </w:t>
        </w:r>
      </w:ins>
      <w:r>
        <w:rPr>
          <w:rFonts w:ascii="Times" w:hAnsi="Times" w:cs="Times"/>
          <w:bCs/>
          <w:sz w:val="20"/>
          <w:szCs w:val="20"/>
        </w:rPr>
        <w:fldChar w:fldCharType="begin">
          <w:fldData xml:space="preserve">PEVuZE5vdGU+PENpdGU+PEF1dGhvcj5BbnR1bmVzPC9BdXRob3I+PFllYXI+MjAxMjwvWWVhcj48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PEVuZE5vdGU+PENpdGU+PEF1dGhvcj5BbnR1bmVzPC9BdXRob3I+PFllYXI+MjAxMjwvWWVhcj48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</w:fldData>
        </w:fldChar>
      </w:r>
      <w:r>
        <w:rPr>
          <w:rFonts w:ascii="Times" w:hAnsi="Times" w:cs="Times"/>
          <w:bCs/>
          <w:sz w:val="20"/>
          <w:szCs w:val="20"/>
        </w:rPr>
        <w:instrText xml:space="preserve"> ADDIN EN.CITE.DATA </w:instrText>
      </w:r>
      <w:r>
        <w:rPr>
          <w:rFonts w:ascii="Times" w:hAnsi="Times" w:cs="Times"/>
          <w:bCs/>
          <w:sz w:val="20"/>
          <w:szCs w:val="20"/>
        </w:rPr>
      </w:r>
      <w:r>
        <w:rPr>
          <w:rFonts w:ascii="Times" w:hAnsi="Times" w:cs="Times"/>
          <w:bCs/>
          <w:sz w:val="20"/>
          <w:szCs w:val="20"/>
        </w:rPr>
        <w:fldChar w:fldCharType="end"/>
      </w:r>
      <w:r>
        <w:rPr>
          <w:rFonts w:ascii="Times" w:hAnsi="Times" w:cs="Times"/>
          <w:bCs/>
          <w:sz w:val="20"/>
          <w:szCs w:val="20"/>
        </w:rPr>
      </w:r>
      <w:r>
        <w:rPr>
          <w:rFonts w:ascii="Times" w:hAnsi="Times" w:cs="Times"/>
          <w:bCs/>
          <w:sz w:val="20"/>
          <w:szCs w:val="20"/>
        </w:rPr>
        <w:fldChar w:fldCharType="separate"/>
      </w:r>
      <w:r>
        <w:rPr>
          <w:rFonts w:ascii="Times" w:hAnsi="Times" w:cs="Times"/>
          <w:bCs/>
          <w:sz w:val="20"/>
          <w:szCs w:val="20"/>
        </w:rPr>
        <w:t>[</w:t>
      </w:r>
      <w:hyperlink w:anchor="_ENREF_6" w:tooltip="Antunes, 2012 #12" w:history="1">
        <w:r w:rsidR="006F5149">
          <w:rPr>
            <w:rFonts w:ascii="Times" w:hAnsi="Times" w:cs="Times"/>
            <w:bCs/>
            <w:sz w:val="20"/>
            <w:szCs w:val="20"/>
          </w:rPr>
          <w:t>6-10</w:t>
        </w:r>
      </w:hyperlink>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 xml:space="preserve">. </w:t>
      </w:r>
    </w:p>
    <w:p w14:paraId="4CEB6466"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lastRenderedPageBreak/>
        <w:t xml:space="preserve">(3) Runtime protection of legacy web applications: This class of technique aims to protect a potentially vulnerable web application against attacks by building a runtime environment that supports its secure </w:t>
      </w:r>
      <w:del w:id="21" w:author="zjstone" w:date="2018-03-23T09:06:00Z">
        <w:r>
          <w:rPr>
            <w:rFonts w:ascii="Times" w:hAnsi="Times" w:cs="Times"/>
            <w:bCs/>
            <w:sz w:val="20"/>
            <w:szCs w:val="20"/>
          </w:rPr>
          <w:delText>execution</w:delText>
        </w:r>
      </w:del>
      <w:ins w:id="22" w:author="zjstone" w:date="2018-03-23T09:06:00Z">
        <w:r>
          <w:rPr>
            <w:rFonts w:ascii="Times" w:hAnsi="Times" w:cs="Times"/>
            <w:bCs/>
            <w:sz w:val="20"/>
            <w:szCs w:val="20"/>
          </w:rPr>
          <w:t xml:space="preserve">execution </w:t>
        </w:r>
      </w:ins>
      <w:r>
        <w:rPr>
          <w:rFonts w:ascii="Times" w:hAnsi="Times" w:cs="Times"/>
          <w:bCs/>
          <w:sz w:val="20"/>
          <w:szCs w:val="20"/>
        </w:rPr>
        <w:fldChar w:fldCharType="begin">
          <w:fldData xml:space="preserve">PEVuZE5vdGU+PENpdGU+PEF1dGhvcj5UaGFua2FjaGFuPC9BdXRob3I+PFllYXI+MjAxNDwvWWVh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</w:fldData>
        </w:fldChar>
      </w:r>
      <w:r>
        <w:rPr>
          <w:rFonts w:ascii="Times" w:hAnsi="Times" w:cs="Times"/>
          <w:bCs/>
          <w:sz w:val="20"/>
          <w:szCs w:val="20"/>
        </w:rPr>
        <w:instrText xml:space="preserve"> ADDIN EN.CITE </w:instrText>
      </w:r>
      <w:r>
        <w:rPr>
          <w:rFonts w:ascii="Times" w:hAnsi="Times" w:cs="Times"/>
          <w:bCs/>
          <w:sz w:val="20"/>
          <w:szCs w:val="20"/>
        </w:rPr>
        <w:fldChar w:fldCharType="begin">
          <w:fldData xml:space="preserve">PEVuZE5vdGU+PENpdGU+PEF1dGhvcj5UaGFua2FjaGFuPC9BdXRob3I+PFllYXI+MjAxNDwvWWVh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</w:fldData>
        </w:fldChar>
      </w:r>
      <w:r>
        <w:rPr>
          <w:rFonts w:ascii="Times" w:hAnsi="Times" w:cs="Times"/>
          <w:bCs/>
          <w:sz w:val="20"/>
          <w:szCs w:val="20"/>
        </w:rPr>
        <w:instrText xml:space="preserve"> ADDIN EN.CITE.DATA </w:instrText>
      </w:r>
      <w:r>
        <w:rPr>
          <w:rFonts w:ascii="Times" w:hAnsi="Times" w:cs="Times"/>
          <w:bCs/>
          <w:sz w:val="20"/>
          <w:szCs w:val="20"/>
        </w:rPr>
      </w:r>
      <w:r>
        <w:rPr>
          <w:rFonts w:ascii="Times" w:hAnsi="Times" w:cs="Times"/>
          <w:bCs/>
          <w:sz w:val="20"/>
          <w:szCs w:val="20"/>
        </w:rPr>
        <w:fldChar w:fldCharType="end"/>
      </w:r>
      <w:r>
        <w:rPr>
          <w:rFonts w:ascii="Times" w:hAnsi="Times" w:cs="Times"/>
          <w:bCs/>
          <w:sz w:val="20"/>
          <w:szCs w:val="20"/>
        </w:rPr>
      </w:r>
      <w:r>
        <w:rPr>
          <w:rFonts w:ascii="Times" w:hAnsi="Times" w:cs="Times"/>
          <w:bCs/>
          <w:sz w:val="20"/>
          <w:szCs w:val="20"/>
        </w:rPr>
        <w:fldChar w:fldCharType="separate"/>
      </w:r>
      <w:r>
        <w:rPr>
          <w:rFonts w:ascii="Times" w:hAnsi="Times" w:cs="Times"/>
          <w:bCs/>
          <w:sz w:val="20"/>
          <w:szCs w:val="20"/>
        </w:rPr>
        <w:t>[</w:t>
      </w:r>
      <w:hyperlink w:anchor="_ENREF_7" w:tooltip="Thankachan, 2014 #63" w:history="1">
        <w:r w:rsidR="006F5149">
          <w:rPr>
            <w:rFonts w:ascii="Times" w:hAnsi="Times" w:cs="Times"/>
            <w:bCs/>
            <w:sz w:val="20"/>
            <w:szCs w:val="20"/>
          </w:rPr>
          <w:t>7-12</w:t>
        </w:r>
      </w:hyperlink>
      <w:r>
        <w:rPr>
          <w:rFonts w:ascii="Times" w:hAnsi="Times" w:cs="Times"/>
          <w:bCs/>
          <w:sz w:val="20"/>
          <w:szCs w:val="20"/>
        </w:rPr>
        <w:t>]</w:t>
      </w:r>
      <w:r>
        <w:rPr>
          <w:rFonts w:ascii="Times" w:hAnsi="Times" w:cs="Times"/>
          <w:bCs/>
          <w:sz w:val="20"/>
          <w:szCs w:val="20"/>
        </w:rPr>
        <w:fldChar w:fldCharType="end"/>
      </w:r>
      <w:r>
        <w:rPr>
          <w:rFonts w:ascii="Times" w:hAnsi="Times" w:cs="Times"/>
          <w:bCs/>
          <w:sz w:val="20"/>
          <w:szCs w:val="20"/>
        </w:rPr>
        <w:t xml:space="preserve">. </w:t>
      </w:r>
    </w:p>
    <w:p w14:paraId="7D77849A"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 xml:space="preserve">This paper focuses on the research of the runtime protection method, and aims to </w:t>
      </w:r>
      <w:ins w:id="23" w:author="pc1" w:date="2018-03-23T11:57:00Z">
        <w:r w:rsidR="00B745B2">
          <w:rPr>
            <w:rFonts w:ascii="Times" w:hAnsi="Times" w:cs="Times"/>
            <w:bCs/>
            <w:sz w:val="20"/>
            <w:szCs w:val="20"/>
          </w:rPr>
          <w:t>overcome</w:t>
        </w:r>
      </w:ins>
      <w:del w:id="24" w:author="pc1" w:date="2018-03-23T11:57:00Z">
        <w:r w:rsidDel="00B745B2">
          <w:rPr>
            <w:rFonts w:ascii="Times" w:hAnsi="Times" w:cs="Times"/>
            <w:bCs/>
            <w:sz w:val="20"/>
            <w:szCs w:val="20"/>
          </w:rPr>
          <w:delText xml:space="preserve">improve </w:delText>
        </w:r>
      </w:del>
      <w:r>
        <w:rPr>
          <w:rFonts w:ascii="Times" w:hAnsi="Times" w:cs="Times"/>
          <w:bCs/>
          <w:sz w:val="20"/>
          <w:szCs w:val="20"/>
        </w:rPr>
        <w:t>the following shortcomings of the existing methods.</w:t>
      </w:r>
    </w:p>
    <w:p w14:paraId="6D270932"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(1) The existing methods are mainly based on rules, and have poor defense effectiveness for new vulnerabilities (or zero-day vulnerabilities).</w:t>
      </w:r>
    </w:p>
    <w:p w14:paraId="0D98A9BF"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(2) The management of the user's access is mainly based on the IP address, which leads to the management granularity too c</w:t>
      </w:r>
      <w:ins w:id="25" w:author="zjstone" w:date="2018-03-23T11:10:00Z">
        <w:r w:rsidR="00133147">
          <w:rPr>
            <w:rFonts w:ascii="Times" w:hAnsi="Times" w:cs="Times"/>
            <w:bCs/>
            <w:sz w:val="20"/>
            <w:szCs w:val="20"/>
          </w:rPr>
          <w:t>oa</w:t>
        </w:r>
      </w:ins>
      <w:del w:id="26" w:author="zjstone" w:date="2018-03-23T11:10:00Z">
        <w:r w:rsidDel="00133147">
          <w:rPr>
            <w:rFonts w:ascii="Times" w:hAnsi="Times" w:cs="Times"/>
            <w:bCs/>
            <w:sz w:val="20"/>
            <w:szCs w:val="20"/>
          </w:rPr>
          <w:delText>ou</w:delText>
        </w:r>
      </w:del>
      <w:r>
        <w:rPr>
          <w:rFonts w:ascii="Times" w:hAnsi="Times" w:cs="Times"/>
          <w:bCs/>
          <w:sz w:val="20"/>
          <w:szCs w:val="20"/>
        </w:rPr>
        <w:t>rse</w:t>
      </w:r>
      <w:r w:rsidR="00133147">
        <w:rPr>
          <w:rFonts w:ascii="Times" w:hAnsi="Times" w:cs="Times"/>
          <w:bCs/>
          <w:sz w:val="20"/>
          <w:szCs w:val="20"/>
        </w:rPr>
        <w:fldChar w:fldCharType="begin"/>
      </w:r>
      <w:r w:rsidR="00133147">
        <w:rPr>
          <w:rFonts w:ascii="Times" w:hAnsi="Times" w:cs="Times"/>
          <w:bCs/>
          <w:sz w:val="20"/>
          <w:szCs w:val="20"/>
        </w:rPr>
        <w:instrText xml:space="preserve"> ADDIN EN.CITE &lt;EndNote&gt;&lt;Cite&gt;&lt;Author&gt;Gutterman&lt;/Author&gt;&lt;Year&gt;2005&lt;/Year&gt;&lt;RecNum&gt;95&lt;/RecNum&gt;&lt;DisplayText&gt;[13]&lt;/DisplayText&gt;&lt;record&gt;&lt;rec-number&gt;95&lt;/rec-number&gt;&lt;foreign-keys&gt;&lt;key app="EN" db-id="edfws52rcssxd7etdz2pex5farx5exwteezs"&gt;95&lt;/key&gt;&lt;/foreign-keys&gt;&lt;ref-type name="Conference Proceedings"&gt;10&lt;/ref-type&gt;&lt;contributors&gt;&lt;authors&gt;&lt;author&gt;Gutterman, Zvi&lt;/author&gt;&lt;author&gt;Malkhi, Dahlia&lt;/author&gt;&lt;/authors&gt;&lt;/contributors&gt;&lt;titles&gt;&lt;title&gt;Hold your sessions: An attack on Java session-id generation&lt;/title&gt;&lt;secondary-title&gt;Cryptographers’ Track at the RSA Conference&lt;/secondary-title&gt;&lt;/titles&gt;&lt;pages&gt;44-57&lt;/pages&gt;&lt;dates&gt;&lt;year&gt;2005&lt;/year&gt;&lt;/dates&gt;&lt;publisher&gt;Springer&lt;/publisher&gt;&lt;urls&gt;&lt;/urls&gt;&lt;/record&gt;&lt;/Cite&gt;&lt;/EndNote&gt;</w:instrText>
      </w:r>
      <w:r w:rsidR="00133147">
        <w:rPr>
          <w:rFonts w:ascii="Times" w:hAnsi="Times" w:cs="Times"/>
          <w:bCs/>
          <w:sz w:val="20"/>
          <w:szCs w:val="20"/>
        </w:rPr>
        <w:fldChar w:fldCharType="separate"/>
      </w:r>
      <w:r w:rsidR="00133147">
        <w:rPr>
          <w:rFonts w:ascii="Times" w:hAnsi="Times" w:cs="Times"/>
          <w:bCs/>
          <w:noProof/>
          <w:sz w:val="20"/>
          <w:szCs w:val="20"/>
        </w:rPr>
        <w:t>[</w:t>
      </w:r>
      <w:hyperlink w:anchor="_ENREF_13" w:tooltip="Gutterman, 2005 #95" w:history="1">
        <w:r w:rsidR="006F5149">
          <w:rPr>
            <w:rFonts w:ascii="Times" w:hAnsi="Times" w:cs="Times"/>
            <w:bCs/>
            <w:noProof/>
            <w:sz w:val="20"/>
            <w:szCs w:val="20"/>
          </w:rPr>
          <w:t>13</w:t>
        </w:r>
      </w:hyperlink>
      <w:r w:rsidR="00133147">
        <w:rPr>
          <w:rFonts w:ascii="Times" w:hAnsi="Times" w:cs="Times"/>
          <w:bCs/>
          <w:noProof/>
          <w:sz w:val="20"/>
          <w:szCs w:val="20"/>
        </w:rPr>
        <w:t>]</w:t>
      </w:r>
      <w:r w:rsidR="00133147">
        <w:rPr>
          <w:rFonts w:ascii="Times" w:hAnsi="Times" w:cs="Times"/>
          <w:bCs/>
          <w:sz w:val="20"/>
          <w:szCs w:val="20"/>
        </w:rPr>
        <w:fldChar w:fldCharType="end"/>
      </w:r>
      <w:r>
        <w:rPr>
          <w:rFonts w:ascii="Times" w:hAnsi="Times" w:cs="Times"/>
          <w:bCs/>
          <w:sz w:val="20"/>
          <w:szCs w:val="20"/>
        </w:rPr>
        <w:t>. In addition to reducing the detection effect, it sometimes leads to false positives.</w:t>
      </w:r>
    </w:p>
    <w:p w14:paraId="34B4AB20"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 xml:space="preserve">(3) The access URL for a system resource is </w:t>
      </w:r>
      <w:ins w:id="27" w:author="zjstone" w:date="2018-03-21T20:15:00Z">
        <w:r>
          <w:rPr>
            <w:rFonts w:ascii="Times" w:hAnsi="Times" w:cs="Times"/>
            <w:bCs/>
            <w:sz w:val="20"/>
            <w:szCs w:val="20"/>
          </w:rPr>
          <w:t xml:space="preserve">fixed </w:t>
        </w:r>
        <w:r>
          <w:rPr>
            <w:rFonts w:ascii="Times" w:hAnsi="Times" w:cs="Times" w:hint="eastAsia"/>
            <w:bCs/>
            <w:sz w:val="20"/>
            <w:szCs w:val="20"/>
          </w:rPr>
          <w:t xml:space="preserve">and </w:t>
        </w:r>
      </w:ins>
      <w:r>
        <w:rPr>
          <w:rFonts w:ascii="Times" w:hAnsi="Times" w:cs="Times"/>
          <w:bCs/>
          <w:sz w:val="20"/>
          <w:szCs w:val="20"/>
        </w:rPr>
        <w:t>consistent with all users</w:t>
      </w:r>
      <w:del w:id="28" w:author="zjstone" w:date="2018-03-21T20:15:00Z">
        <w:r>
          <w:rPr>
            <w:rFonts w:ascii="Times" w:hAnsi="Times" w:cs="Times"/>
            <w:bCs/>
            <w:sz w:val="20"/>
            <w:szCs w:val="20"/>
          </w:rPr>
          <w:delText>, and it is fixed</w:delText>
        </w:r>
      </w:del>
      <w:r>
        <w:rPr>
          <w:rFonts w:ascii="Times" w:hAnsi="Times" w:cs="Times"/>
          <w:bCs/>
          <w:sz w:val="20"/>
          <w:szCs w:val="20"/>
        </w:rPr>
        <w:t xml:space="preserve">, so that: (a) the attacker can scan the network topology of the system to find out the vulnerabilities; (b) the attacker can determine the access address of other users, making it convenient for the attacker to construct the attack code. </w:t>
      </w:r>
    </w:p>
    <w:p w14:paraId="1215C0F2" w14:textId="77777777" w:rsidR="00A73B7E" w:rsidRDefault="00FC3FD2">
      <w:pPr>
        <w:pStyle w:val="a4"/>
        <w:spacing w:after="120" w:line="240" w:lineRule="exact"/>
        <w:jc w:val="both"/>
        <w:rPr>
          <w:rFonts w:ascii="Times" w:hAnsi="Times" w:cs="Times"/>
          <w:bCs/>
          <w:sz w:val="20"/>
          <w:szCs w:val="20"/>
        </w:rPr>
      </w:pPr>
      <w:r>
        <w:rPr>
          <w:rFonts w:ascii="Times" w:hAnsi="Times" w:cs="Times"/>
          <w:bCs/>
          <w:color w:val="000000" w:themeColor="text1"/>
          <w:sz w:val="20"/>
          <w:szCs w:val="20"/>
        </w:rPr>
        <w:t>In this paper, inspired by the idea of one-time-pad, we proposed a web active defense solution based on URL shifting, namely AURLS. This solution dynamically changes the access URL of the system resource, and binds the virtual URL to the user identity to realize "one URL, one user". We further joined the URL whitelist technology and finer user access management to</w:t>
      </w:r>
      <w:r>
        <w:t xml:space="preserve"> </w:t>
      </w:r>
      <w:r>
        <w:rPr>
          <w:rFonts w:ascii="Times" w:hAnsi="Times" w:cs="Times"/>
          <w:bCs/>
          <w:color w:val="000000" w:themeColor="text1"/>
          <w:sz w:val="20"/>
          <w:szCs w:val="20"/>
        </w:rPr>
        <w:t xml:space="preserve">improve system defense capability. </w:t>
      </w:r>
      <w:r>
        <w:rPr>
          <w:rFonts w:ascii="Times" w:hAnsi="Times" w:cs="Times"/>
          <w:bCs/>
          <w:sz w:val="20"/>
          <w:szCs w:val="20"/>
        </w:rPr>
        <w:t>Compared with current defense technologies, this method has the following advantages:</w:t>
      </w:r>
    </w:p>
    <w:p w14:paraId="6797C0FB"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(1) It is difficult for an attacker to obtain the network topology of the system by scanning, which can effectively reduce the attack surface for server, and make it hard for attackers to construct attack codes.</w:t>
      </w:r>
    </w:p>
    <w:p w14:paraId="43D33872"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(2) The attacker can't obtain URLs for other users. It can prevent attacks against other users, such as reflective XSS, CRSF, phishing links, and so on.</w:t>
      </w:r>
    </w:p>
    <w:p w14:paraId="19295066"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(3) Because each visit can be accurate to a specific user</w:t>
      </w:r>
      <w:r>
        <w:rPr>
          <w:rFonts w:ascii="Times" w:hAnsi="Times" w:cs="Times" w:hint="eastAsia"/>
          <w:bCs/>
          <w:sz w:val="20"/>
          <w:szCs w:val="20"/>
        </w:rPr>
        <w:t>,</w:t>
      </w:r>
      <w:r>
        <w:rPr>
          <w:rFonts w:ascii="Times" w:hAnsi="Times" w:cs="Times"/>
          <w:bCs/>
          <w:sz w:val="20"/>
          <w:szCs w:val="20"/>
        </w:rPr>
        <w:t xml:space="preserve"> we can establish more precise model of web access and perform user access management more finely, to protect against XSS, brute force crack, path traversal, etc.</w:t>
      </w:r>
    </w:p>
    <w:p w14:paraId="60FE0A81" w14:textId="77777777" w:rsidR="00A73B7E" w:rsidRDefault="00FC3FD2">
      <w:pPr>
        <w:pStyle w:val="a4"/>
        <w:spacing w:after="120" w:line="240" w:lineRule="exact"/>
        <w:jc w:val="both"/>
        <w:rPr>
          <w:rFonts w:ascii="Times" w:hAnsi="Times" w:cs="Times"/>
          <w:bCs/>
          <w:sz w:val="20"/>
          <w:szCs w:val="20"/>
        </w:rPr>
      </w:pPr>
      <w:r>
        <w:rPr>
          <w:rFonts w:ascii="Times" w:hAnsi="Times" w:cs="Times"/>
          <w:bCs/>
          <w:sz w:val="20"/>
          <w:szCs w:val="20"/>
        </w:rPr>
        <w:t>(4) The protection is not based on the rules, so this method can defend against attacks through unknown vulnerabilities to a certain extent.</w:t>
      </w:r>
    </w:p>
    <w:p w14:paraId="0CE5F293" w14:textId="77777777" w:rsidR="00A73B7E" w:rsidRDefault="00FC3FD2">
      <w:pPr>
        <w:pStyle w:val="a4"/>
        <w:spacing w:after="120" w:line="240" w:lineRule="exact"/>
        <w:jc w:val="both"/>
        <w:rPr>
          <w:rFonts w:ascii="Times" w:hAnsi="Times" w:cs="Times"/>
          <w:sz w:val="20"/>
          <w:szCs w:val="20"/>
        </w:rPr>
      </w:pPr>
      <w:r>
        <w:rPr>
          <w:rFonts w:ascii="Times" w:hAnsi="Times" w:cs="Times"/>
          <w:bCs/>
          <w:sz w:val="20"/>
          <w:szCs w:val="20"/>
        </w:rPr>
        <w:lastRenderedPageBreak/>
        <w:t xml:space="preserve">The remainder of this paper is organized as follows. In section 2, we introduce the related work in web security on the server side. In section 3, we describe the AURLS solution in detail. In section 4, we evaluate the proposed defense mechanism in several </w:t>
      </w:r>
      <w:r>
        <w:rPr>
          <w:rFonts w:ascii="Times" w:hAnsi="Times" w:cs="Times"/>
          <w:bCs/>
          <w:sz w:val="20"/>
          <w:szCs w:val="20"/>
        </w:rPr>
        <w:lastRenderedPageBreak/>
        <w:t>systems and discuss these results of the experiments. Finally, we draw conclusions in section 4.</w:t>
      </w:r>
    </w:p>
    <w:p w14:paraId="6C97A09B" w14:textId="77777777" w:rsidR="00A73B7E" w:rsidRDefault="00FC3FD2">
      <w:pPr>
        <w:pStyle w:val="a4"/>
        <w:spacing w:after="120" w:line="240" w:lineRule="exact"/>
        <w:jc w:val="both"/>
        <w:rPr>
          <w:rFonts w:ascii="Times" w:hAnsi="Times" w:cs="Times"/>
          <w:color w:val="000000" w:themeColor="text1"/>
        </w:rPr>
        <w:sectPr w:rsidR="00A73B7E">
          <w:type w:val="continuous"/>
          <w:pgSz w:w="11906" w:h="16838"/>
          <w:pgMar w:top="1440" w:right="1440" w:bottom="1440" w:left="1440" w:header="851" w:footer="992" w:gutter="0"/>
          <w:cols w:num="2" w:space="425"/>
          <w:docGrid w:type="linesAndChars" w:linePitch="312"/>
        </w:sectPr>
      </w:pPr>
      <w:bookmarkStart w:id="29" w:name="OLE_LINK23"/>
      <w:bookmarkStart w:id="30" w:name="OLE_LINK22"/>
      <w:bookmarkEnd w:id="17"/>
      <w:r>
        <w:rPr>
          <w:rFonts w:ascii="Times" w:hAnsi="Times" w:cs="Times"/>
          <w:color w:val="000000" w:themeColor="text1"/>
          <w:sz w:val="20"/>
          <w:szCs w:val="20"/>
        </w:rPr>
        <w:t>.</w:t>
      </w:r>
      <w:bookmarkEnd w:id="29"/>
      <w:bookmarkEnd w:id="30"/>
    </w:p>
    <w:p w14:paraId="0FF944C9" w14:textId="77777777" w:rsidR="00A73B7E" w:rsidRDefault="00FC3FD2">
      <w:pPr>
        <w:pStyle w:val="a4"/>
        <w:ind w:firstLineChars="50" w:firstLine="105"/>
        <w:jc w:val="center"/>
        <w:rPr>
          <w:rFonts w:ascii="Times" w:hAnsi="Times" w:cs="Times"/>
          <w:color w:val="000000" w:themeColor="text1"/>
        </w:rPr>
      </w:pPr>
      <w:r>
        <w:rPr>
          <w:noProof/>
        </w:rPr>
        <w:lastRenderedPageBreak/>
        <w:drawing>
          <wp:inline distT="0" distB="0" distL="0" distR="0" wp14:anchorId="4AEEE835" wp14:editId="4A4F06F4">
            <wp:extent cx="4866005" cy="1191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66005" cy="1191895"/>
                    </a:xfrm>
                    <a:prstGeom prst="rect">
                      <a:avLst/>
                    </a:prstGeom>
                    <a:noFill/>
                    <a:ln>
                      <a:noFill/>
                    </a:ln>
                  </pic:spPr>
                </pic:pic>
              </a:graphicData>
            </a:graphic>
          </wp:inline>
        </w:drawing>
      </w:r>
      <w:r>
        <w:t xml:space="preserve"> </w:t>
      </w:r>
    </w:p>
    <w:p w14:paraId="68D08AD7" w14:textId="77777777" w:rsidR="00A73B7E" w:rsidRDefault="00FC3FD2">
      <w:pPr>
        <w:pStyle w:val="12"/>
        <w:spacing w:after="40" w:line="240" w:lineRule="exact"/>
        <w:jc w:val="center"/>
      </w:pPr>
      <w:r>
        <w:rPr>
          <w:kern w:val="0"/>
          <w:sz w:val="16"/>
          <w:szCs w:val="16"/>
        </w:rPr>
        <w:t>Fig. 1 Architecture of AURLS</w:t>
      </w:r>
    </w:p>
    <w:p w14:paraId="236B404F" w14:textId="77777777" w:rsidR="00A73B7E" w:rsidRDefault="00A73B7E">
      <w:pPr>
        <w:pStyle w:val="a4"/>
        <w:ind w:firstLineChars="50" w:firstLine="105"/>
        <w:jc w:val="both"/>
        <w:rPr>
          <w:rFonts w:ascii="Times" w:hAnsi="Times" w:cs="Times"/>
          <w:color w:val="000000" w:themeColor="text1"/>
        </w:rPr>
      </w:pPr>
    </w:p>
    <w:p w14:paraId="648EE73F" w14:textId="77777777" w:rsidR="00A73B7E" w:rsidRDefault="00A73B7E">
      <w:pPr>
        <w:pStyle w:val="a4"/>
        <w:spacing w:after="120" w:line="240" w:lineRule="exact"/>
        <w:ind w:firstLineChars="50" w:firstLine="105"/>
        <w:jc w:val="both"/>
        <w:rPr>
          <w:rFonts w:ascii="Times" w:hAnsi="Times" w:cs="Times"/>
          <w:color w:val="000000" w:themeColor="text1"/>
        </w:rPr>
        <w:sectPr w:rsidR="00A73B7E">
          <w:type w:val="continuous"/>
          <w:pgSz w:w="11906" w:h="16838"/>
          <w:pgMar w:top="1440" w:right="1440" w:bottom="1440" w:left="1440" w:header="851" w:footer="992" w:gutter="0"/>
          <w:cols w:space="425"/>
          <w:docGrid w:type="linesAndChars" w:linePitch="312"/>
        </w:sectPr>
      </w:pPr>
    </w:p>
    <w:p w14:paraId="594A3FD7" w14:textId="77777777" w:rsidR="00A73B7E" w:rsidRDefault="00FC3FD2">
      <w:pPr>
        <w:pStyle w:val="2"/>
        <w:spacing w:before="0" w:after="40" w:line="240" w:lineRule="exact"/>
        <w:rPr>
          <w:rFonts w:ascii="Times" w:hAnsi="Times" w:cs="Times"/>
          <w:sz w:val="24"/>
          <w:szCs w:val="24"/>
        </w:rPr>
      </w:pPr>
      <w:r>
        <w:rPr>
          <w:rFonts w:ascii="Times" w:hAnsi="Times" w:cs="Times" w:hint="eastAsia"/>
          <w:sz w:val="24"/>
          <w:szCs w:val="24"/>
        </w:rPr>
        <w:lastRenderedPageBreak/>
        <w:t>2</w:t>
      </w:r>
      <w:r>
        <w:rPr>
          <w:rFonts w:ascii="Times" w:hAnsi="Times" w:cs="Times"/>
          <w:sz w:val="24"/>
          <w:szCs w:val="24"/>
        </w:rPr>
        <w:t xml:space="preserve"> Related works</w:t>
      </w:r>
    </w:p>
    <w:p w14:paraId="108000C9"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Web application security involves both the client and server sides. In this paper, we narrow our research scope and focus on approaches that are deployed on the server side. Web security technologies for the server side include the traditional protection technology, the MTD technique, the URL rewriting method, etc.</w:t>
      </w:r>
    </w:p>
    <w:p w14:paraId="19AAE528"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(1) Secure </w:t>
      </w:r>
      <w:r>
        <w:rPr>
          <w:rFonts w:ascii="Times" w:hAnsi="Times" w:cs="Times"/>
          <w:bCs/>
          <w:sz w:val="20"/>
          <w:szCs w:val="20"/>
        </w:rPr>
        <w:t>Construction</w:t>
      </w:r>
      <w:r>
        <w:rPr>
          <w:rFonts w:ascii="Times" w:hAnsi="Times" w:cs="Times"/>
          <w:color w:val="000000" w:themeColor="text1"/>
          <w:sz w:val="20"/>
          <w:szCs w:val="20"/>
        </w:rPr>
        <w:t xml:space="preserve"> Techniques</w:t>
      </w:r>
    </w:p>
    <w:p w14:paraId="4C25E39B"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Study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&lt;EndNote&gt;&lt;Cite&gt;&lt;Author&gt;OWASP&lt;/Author&gt;&lt;Year&gt;2015&lt;/Year&gt;&lt;RecNum&gt;59&lt;/RecNum&gt;&lt;DisplayText&gt;[14]&lt;/DisplayText&gt;&lt;record&gt;&lt;rec-number&gt;59&lt;/rec-number&gt;&lt;foreign-keys&gt;&lt;key app="EN" db-id="edfws52rcssxd7etdz2pex5farx5exwteezs"&gt;59&lt;/key&gt;&lt;/foreign-keys&gt;&lt;ref-type name="Web Page"&gt;12&lt;/ref-type&gt;&lt;contributors&gt;&lt;authors&gt;&lt;author&gt;OWASP&lt;/author&gt;&lt;/authors&gt;&lt;/contributors&gt;&lt;titles&gt;&lt;title&gt;OWASP Secure Coding Practices - Quick Reference Guide&lt;/title&gt;&lt;/titles&gt;&lt;dates&gt;&lt;year&gt;2015&lt;/year&gt;&lt;/dates&gt;&lt;publisher&gt;OWASP&lt;/publisher&gt;&lt;urls&gt;&lt;related-urls&gt;&lt;url&gt;https://www.owasp.org/index.php/OWASP_Secure_Coding_Practices_-_Quick_Reference_Guide&lt;/url&gt;&lt;/related-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4" w:tooltip="OWASP, 2015 #59" w:history="1">
        <w:r w:rsidR="006F5149">
          <w:rPr>
            <w:rFonts w:ascii="Times" w:hAnsi="Times" w:cs="Times"/>
            <w:noProof/>
            <w:color w:val="000000" w:themeColor="text1"/>
            <w:sz w:val="20"/>
            <w:szCs w:val="20"/>
          </w:rPr>
          <w:t>14</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1" w:author="zjstone" w:date="2018-03-23T02:03:00Z">
        <w:r>
          <w:rPr>
            <w:rFonts w:ascii="Times" w:hAnsi="Times" w:cs="Times"/>
            <w:color w:val="000000" w:themeColor="text1"/>
            <w:sz w:val="20"/>
            <w:szCs w:val="20"/>
          </w:rPr>
          <w:delText>[2]</w:delText>
        </w:r>
      </w:del>
      <w:r>
        <w:rPr>
          <w:rFonts w:ascii="Times" w:hAnsi="Times" w:cs="Times"/>
          <w:color w:val="000000" w:themeColor="text1"/>
          <w:sz w:val="20"/>
          <w:szCs w:val="20"/>
        </w:rPr>
        <w:t xml:space="preserve"> defines </w:t>
      </w:r>
      <w:r>
        <w:rPr>
          <w:rFonts w:ascii="Times" w:hAnsi="Times" w:cs="Times"/>
          <w:sz w:val="20"/>
          <w:szCs w:val="20"/>
        </w:rPr>
        <w:t>a</w:t>
      </w:r>
      <w:r>
        <w:rPr>
          <w:rFonts w:ascii="Times" w:hAnsi="Times" w:cs="Times"/>
          <w:color w:val="000000" w:themeColor="text1"/>
          <w:sz w:val="20"/>
          <w:szCs w:val="20"/>
        </w:rPr>
        <w:t xml:space="preserve"> set of general software security coding </w:t>
      </w:r>
      <w:r>
        <w:rPr>
          <w:rFonts w:ascii="Times" w:hAnsi="Times" w:cs="Times"/>
          <w:bCs/>
          <w:sz w:val="20"/>
          <w:szCs w:val="20"/>
        </w:rPr>
        <w:t>specifications</w:t>
      </w:r>
      <w:r>
        <w:rPr>
          <w:rFonts w:ascii="Times" w:hAnsi="Times" w:cs="Times"/>
          <w:color w:val="000000" w:themeColor="text1"/>
          <w:sz w:val="20"/>
          <w:szCs w:val="20"/>
        </w:rPr>
        <w:t xml:space="preserve"> </w:t>
      </w:r>
      <w:r>
        <w:rPr>
          <w:rFonts w:ascii="Times" w:hAnsi="Times" w:cs="Times"/>
          <w:sz w:val="20"/>
          <w:szCs w:val="20"/>
        </w:rPr>
        <w:t>that</w:t>
      </w:r>
      <w:r>
        <w:rPr>
          <w:rFonts w:ascii="Times" w:hAnsi="Times" w:cs="Times"/>
          <w:color w:val="000000" w:themeColor="text1"/>
          <w:sz w:val="20"/>
          <w:szCs w:val="20"/>
        </w:rPr>
        <w:t xml:space="preserve"> can be integrated into the software-development life cycle to reduce the most common software vulnerabilities. In addition, OWASP also recommended a number of web application development processes involved in the common norms. Study </w:t>
      </w:r>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&lt;EndNote&gt;&lt;Cite&gt;&lt;Author&gt;Seacord&lt;/Author&gt;&lt;Year&gt;2011&lt;/Year&gt;&lt;RecNum&gt;60&lt;/RecNum&gt;&lt;DisplayText&gt;[3]&lt;/DisplayText&gt;&lt;record&gt;&lt;rec-number&gt;60&lt;/rec-number&gt;&lt;foreign-keys&gt;&lt;key app="EN" db-id="edfws52rcssxd7etdz2pex5farx5exwteezs"&gt;60&lt;/key&gt;&lt;/foreign-keys&gt;&lt;ref-type name="Web Page"&gt;12&lt;/ref-type&gt;&lt;contributors&gt;&lt;authors&gt;&lt;author&gt;Robert Seacord&lt;/author&gt;&lt;/authors&gt;&lt;/contributors&gt;&lt;titles&gt;&lt;title&gt;Top 10 Secure Coding Practices&lt;/title&gt;&lt;/titles&gt;&lt;dates&gt;&lt;year&gt;2011&lt;/year&gt;&lt;/dates&gt;&lt;urls&gt;&lt;related-urls&gt;&lt;url&gt;https://www.securecoding.cert.org/confluence/display/seccode/Top+10+Secure+Coding+Practices&lt;/url&gt;&lt;/related-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3" w:tooltip="Seacord, 2011 #60" w:history="1">
        <w:r w:rsidR="006F5149">
          <w:rPr>
            <w:rFonts w:ascii="Times" w:hAnsi="Times" w:cs="Times"/>
            <w:color w:val="000000" w:themeColor="text1"/>
            <w:sz w:val="20"/>
            <w:szCs w:val="20"/>
          </w:rPr>
          <w:t>3</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del w:id="32" w:author="zjstone" w:date="2018-03-23T02:04:00Z">
        <w:r>
          <w:rPr>
            <w:rFonts w:ascii="Times" w:hAnsi="Times" w:cs="Times"/>
            <w:color w:val="000000" w:themeColor="text1"/>
            <w:sz w:val="20"/>
            <w:szCs w:val="20"/>
          </w:rPr>
          <w:delText>[3]</w:delText>
        </w:r>
      </w:del>
      <w:r>
        <w:rPr>
          <w:rFonts w:ascii="Times" w:hAnsi="Times" w:cs="Times"/>
          <w:color w:val="000000" w:themeColor="text1"/>
          <w:sz w:val="20"/>
          <w:szCs w:val="20"/>
        </w:rPr>
        <w:t xml:space="preserve"> lists a number of C and C++ applications in development and the relevant security coding specifications, and shows that the incorrect coding may bring security issues.</w:t>
      </w:r>
    </w:p>
    <w:p w14:paraId="6499945D"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(2) Security </w:t>
      </w:r>
      <w:r>
        <w:rPr>
          <w:rFonts w:ascii="Times" w:hAnsi="Times" w:cs="Times"/>
          <w:bCs/>
          <w:sz w:val="20"/>
          <w:szCs w:val="20"/>
        </w:rPr>
        <w:t>Analysis</w:t>
      </w:r>
      <w:r>
        <w:rPr>
          <w:rFonts w:ascii="Times" w:hAnsi="Times" w:cs="Times"/>
          <w:color w:val="000000" w:themeColor="text1"/>
          <w:sz w:val="20"/>
          <w:szCs w:val="20"/>
        </w:rPr>
        <w:t xml:space="preserve"> Techniques</w:t>
      </w:r>
    </w:p>
    <w:p w14:paraId="72DD9291"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In this kind of </w:t>
      </w:r>
      <w:r>
        <w:rPr>
          <w:rFonts w:ascii="Times" w:hAnsi="Times" w:cs="Times"/>
          <w:sz w:val="20"/>
          <w:szCs w:val="20"/>
        </w:rPr>
        <w:t>method</w:t>
      </w:r>
      <w:r>
        <w:rPr>
          <w:rFonts w:ascii="Times" w:hAnsi="Times" w:cs="Times"/>
          <w:color w:val="000000" w:themeColor="text1"/>
          <w:sz w:val="20"/>
          <w:szCs w:val="20"/>
        </w:rPr>
        <w:t xml:space="preserve">, attention should be paid when choosing a </w:t>
      </w:r>
      <w:r>
        <w:rPr>
          <w:rFonts w:ascii="Times" w:hAnsi="Times" w:cs="Times"/>
          <w:bCs/>
          <w:sz w:val="20"/>
          <w:szCs w:val="20"/>
        </w:rPr>
        <w:t>proper</w:t>
      </w:r>
      <w:r>
        <w:rPr>
          <w:rFonts w:ascii="Times" w:hAnsi="Times" w:cs="Times"/>
          <w:color w:val="000000" w:themeColor="text1"/>
          <w:sz w:val="20"/>
          <w:szCs w:val="20"/>
        </w:rPr>
        <w:t xml:space="preserve"> assessment tool. Curphey and others recommend eight tools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&lt;EndNote&gt;&lt;Cite&gt;&lt;Author&gt;Curphey&lt;/Author&gt;&lt;Year&gt;2006&lt;/Year&gt;&lt;RecNum&gt;68&lt;/RecNum&gt;&lt;DisplayText&gt;[15]&lt;/DisplayText&gt;&lt;record&gt;&lt;rec-number&gt;68&lt;/rec-number&gt;&lt;foreign-keys&gt;&lt;key app="EN" db-id="edfws52rcssxd7etdz2pex5farx5exwteezs"&gt;68&lt;/key&gt;&lt;/foreign-keys&gt;&lt;ref-type name="Journal Article"&gt;17&lt;/ref-type&gt;&lt;contributors&gt;&lt;authors&gt;&lt;author&gt;Curphey, Mark&lt;/author&gt;&lt;author&gt;Arawo, Rudolph&lt;/author&gt;&lt;/authors&gt;&lt;/contributors&gt;&lt;titles&gt;&lt;title&gt;Web application security assessment tools&lt;/title&gt;&lt;secondary-title&gt;IEEE Security &amp;amp; Privacy&lt;/secondary-title&gt;&lt;/titles&gt;&lt;periodical&gt;&lt;full-title&gt;IEEE Security &amp;amp; Privacy&lt;/full-title&gt;&lt;/periodical&gt;&lt;pages&gt;32-41&lt;/pages&gt;&lt;volume&gt;4&lt;/volume&gt;&lt;number&gt;4&lt;/number&gt;&lt;dates&gt;&lt;year&gt;2006&lt;/year&gt;&lt;/dates&gt;&lt;isbn&gt;1540-7993&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5" w:tooltip="Curphey, 2006 #68" w:history="1">
        <w:r w:rsidR="006F5149">
          <w:rPr>
            <w:rFonts w:ascii="Times" w:hAnsi="Times" w:cs="Times"/>
            <w:noProof/>
            <w:color w:val="000000" w:themeColor="text1"/>
            <w:sz w:val="20"/>
            <w:szCs w:val="20"/>
          </w:rPr>
          <w:t>15</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3" w:author="zjstone" w:date="2018-03-23T02:05:00Z">
        <w:r>
          <w:rPr>
            <w:rFonts w:ascii="Times" w:hAnsi="Times" w:cs="Times"/>
            <w:color w:val="000000" w:themeColor="text1"/>
            <w:sz w:val="20"/>
            <w:szCs w:val="20"/>
          </w:rPr>
          <w:delText>[4]</w:delText>
        </w:r>
      </w:del>
      <w:r>
        <w:rPr>
          <w:rFonts w:ascii="Times" w:hAnsi="Times" w:cs="Times"/>
          <w:color w:val="000000" w:themeColor="text1"/>
          <w:sz w:val="20"/>
          <w:szCs w:val="20"/>
        </w:rPr>
        <w:t xml:space="preserve">, including HTTP proxies, web application (black-box) scanners, and database scanners. They also suggest how to select the right tool, with the advantages and disadvantages concerned. Felmetsger, V. et al. proposed an automated detection of application logic vulnerabilities </w:t>
      </w:r>
      <w:del w:id="34" w:author="zjstone" w:date="2018-03-23T02:07:00Z">
        <w:r>
          <w:rPr>
            <w:rFonts w:ascii="Times" w:hAnsi="Times" w:cs="Times"/>
            <w:color w:val="000000" w:themeColor="text1"/>
            <w:sz w:val="20"/>
            <w:szCs w:val="20"/>
          </w:rPr>
          <w:delText>[5]</w:delText>
        </w:r>
      </w:del>
      <w:del w:id="35" w:author="zjstone" w:date="2018-03-23T02:08:00Z">
        <w:r>
          <w:rPr>
            <w:rFonts w:ascii="Times" w:hAnsi="Times" w:cs="Times"/>
            <w:color w:val="000000" w:themeColor="text1"/>
            <w:sz w:val="20"/>
            <w:szCs w:val="20"/>
          </w:rPr>
          <w:delText xml:space="preserve"> </w:delText>
        </w:r>
      </w:del>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&lt;EndNote&gt;&lt;Cite&gt;&lt;Author&gt;Felmetsger&lt;/Author&gt;&lt;Year&gt;2010&lt;/Year&gt;&lt;RecNum&gt;6&lt;/RecNum&gt;&lt;DisplayText&gt;[16]&lt;/DisplayText&gt;&lt;record&gt;&lt;rec-number&gt;6&lt;/rec-number&gt;&lt;foreign-keys&gt;&lt;key app="EN" db-id="edfws52rcssxd7etdz2pex5farx5exwteezs"&gt;6&lt;/key&gt;&lt;/foreign-keys&gt;&lt;ref-type name="Conference Proceedings"&gt;10&lt;/ref-type&gt;&lt;contributors&gt;&lt;authors&gt;&lt;author&gt;Felmetsger, Viktoria&lt;/author&gt;&lt;author&gt;Cavedon, Ludovico&lt;/author&gt;&lt;author&gt;Kruegel, Christopher&lt;/author&gt;&lt;author&gt;Vigna, Giovanni&lt;/author&gt;&lt;/authors&gt;&lt;/contributors&gt;&lt;titles&gt;&lt;title&gt;Toward automated detection of logic vulnerabilities in web applications&lt;/title&gt;&lt;secondary-title&gt;USENIX Security Symposium&lt;/secondary-title&gt;&lt;/titles&gt;&lt;volume&gt;58&lt;/volume&gt;&lt;dates&gt;&lt;year&gt;2010&lt;/year&gt;&lt;/dates&gt;&lt;urls&gt;&lt;/urls&gt;&lt;/record&gt;&lt;/Cite&gt;&lt;/EndNote&gt;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6" w:tooltip="Felmetsger, 2010 #6" w:history="1">
        <w:r w:rsidR="006F5149">
          <w:rPr>
            <w:rFonts w:ascii="Times" w:hAnsi="Times" w:cs="Times"/>
            <w:noProof/>
            <w:color w:val="000000" w:themeColor="text1"/>
            <w:sz w:val="20"/>
            <w:szCs w:val="20"/>
          </w:rPr>
          <w:t>16</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They developed a tool, Waler, and applied it to a number of web applications to find previously-unknown logic vulnerabilities. Waler infers specifications that partially capture a web application’s logic and analyzes the inferred specifications with respect to the web application’s code and identify violations. Jovanovic, Kruegel et al. address the problem of vulnerable web applications by static source code analysis</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&lt;EndNote&gt;&lt;Cite&gt;&lt;Author&gt;Jovanovic&lt;/Author&gt;&lt;Year&gt;2010&lt;/Year&gt;&lt;RecNum&gt;19&lt;/RecNum&gt;&lt;DisplayText&gt;[17]&lt;/DisplayText&gt;&lt;record&gt;&lt;rec-number&gt;19&lt;/rec-number&gt;&lt;foreign-keys&gt;&lt;key app="EN" db-id="edfws52rcssxd7etdz2pex5farx5exwteezs"&gt;19&lt;/key&gt;&lt;/foreign-keys&gt;&lt;ref-type name="Journal Article"&gt;17&lt;/ref-type&gt;&lt;contributors&gt;&lt;authors&gt;&lt;author&gt;Jovanovic, Nenad&lt;/author&gt;&lt;author&gt;Kruegel, Christopher&lt;/author&gt;&lt;author&gt;Kirda, Engin&lt;/author&gt;&lt;/authors&gt;&lt;/contributors&gt;&lt;titles&gt;&lt;title&gt;Static analysis for detecting taint-style vulnerabilities in web applications&lt;/title&gt;&lt;secondary-title&gt;Journal of Computer Security&lt;/secondary-title&gt;&lt;/titles&gt;&lt;periodical&gt;&lt;full-title&gt;Journal of Computer Security&lt;/full-title&gt;&lt;/periodical&gt;&lt;pages&gt;861-907&lt;/pages&gt;&lt;volume&gt;18&lt;/volume&gt;&lt;number&gt;5&lt;/number&gt;&lt;dates&gt;&lt;year&gt;2010&lt;/year&gt;&lt;/dates&gt;&lt;isbn&gt;0926-227X&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7" w:tooltip="Jovanovic, 2010 #19" w:history="1">
        <w:r w:rsidR="006F5149">
          <w:rPr>
            <w:rFonts w:ascii="Times" w:hAnsi="Times" w:cs="Times"/>
            <w:noProof/>
            <w:color w:val="000000" w:themeColor="text1"/>
            <w:sz w:val="20"/>
            <w:szCs w:val="20"/>
          </w:rPr>
          <w:t>17</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They present Pixy, a tool for statically detecting XSS and SQL injection vulnerabilities in PHP 4 codes by data flow analysis</w:t>
      </w:r>
      <w:del w:id="36" w:author="zjstone" w:date="2018-03-23T02:10:00Z">
        <w:r>
          <w:rPr>
            <w:rFonts w:ascii="Times" w:hAnsi="Times" w:cs="Times" w:hint="eastAsia"/>
            <w:color w:val="000000" w:themeColor="text1"/>
            <w:sz w:val="20"/>
            <w:szCs w:val="20"/>
          </w:rPr>
          <w:delText xml:space="preserve"> </w:delText>
        </w:r>
        <w:r>
          <w:rPr>
            <w:rFonts w:ascii="Times" w:hAnsi="Times" w:cs="Times"/>
            <w:color w:val="000000" w:themeColor="text1"/>
            <w:sz w:val="20"/>
            <w:szCs w:val="20"/>
          </w:rPr>
          <w:lastRenderedPageBreak/>
          <w:delText>[6]</w:delText>
        </w:r>
      </w:del>
      <w:r>
        <w:rPr>
          <w:rFonts w:ascii="Times" w:hAnsi="Times" w:cs="Times"/>
          <w:color w:val="000000" w:themeColor="text1"/>
          <w:sz w:val="20"/>
          <w:szCs w:val="20"/>
        </w:rPr>
        <w:t xml:space="preserve">. Shar et al. proposed an inspiring approach to removing XSS vulnerability by developing a tool, saferXSS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&lt;EndNote&gt;&lt;Cite&gt;&lt;Author&gt;Shar&lt;/Author&gt;&lt;Year&gt;2012&lt;/Year&gt;&lt;RecNum&gt;67&lt;/RecNum&gt;&lt;DisplayText&gt;[18]&lt;/DisplayText&gt;&lt;record&gt;&lt;rec-number&gt;67&lt;/rec-number&gt;&lt;foreign-keys&gt;&lt;key app="EN" db-id="edfws52rcssxd7etdz2pex5farx5exwteezs"&gt;67&lt;/key&gt;&lt;/foreign-keys&gt;&lt;ref-type name="Journal Article"&gt;17&lt;/ref-type&gt;&lt;contributors&gt;&lt;authors&gt;&lt;author&gt;Shar, Lwin Khin&lt;/author&gt;&lt;author&gt;Tan, Hee Beng Kuan&lt;/author&gt;&lt;/authors&gt;&lt;/contributors&gt;&lt;titles&gt;&lt;title&gt;Automated removal of cross site scripting vulnerabilities in web applications&lt;/title&gt;&lt;secondary-title&gt;Information and Software Technology&lt;/secondary-title&gt;&lt;/titles&gt;&lt;periodical&gt;&lt;full-title&gt;Information and Software Technology&lt;/full-title&gt;&lt;/periodical&gt;&lt;pages&gt;467-478&lt;/pages&gt;&lt;volume&gt;54&lt;/volume&gt;&lt;number&gt;5&lt;/number&gt;&lt;dates&gt;&lt;year&gt;2012&lt;/year&gt;&lt;/dates&gt;&lt;isbn&gt;0950-5849&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8" w:tooltip="Shar, 2012 #67" w:history="1">
        <w:r w:rsidR="006F5149">
          <w:rPr>
            <w:rFonts w:ascii="Times" w:hAnsi="Times" w:cs="Times"/>
            <w:noProof/>
            <w:color w:val="000000" w:themeColor="text1"/>
            <w:sz w:val="20"/>
            <w:szCs w:val="20"/>
          </w:rPr>
          <w:t>18</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7" w:author="zjstone" w:date="2018-03-23T02:10:00Z">
        <w:r>
          <w:rPr>
            <w:rFonts w:ascii="Times" w:hAnsi="Times" w:cs="Times"/>
            <w:color w:val="000000" w:themeColor="text1"/>
            <w:sz w:val="20"/>
            <w:szCs w:val="20"/>
          </w:rPr>
          <w:delText>[7]</w:delText>
        </w:r>
      </w:del>
      <w:r>
        <w:rPr>
          <w:rFonts w:ascii="Times" w:hAnsi="Times" w:cs="Times"/>
          <w:color w:val="000000" w:themeColor="text1"/>
          <w:sz w:val="20"/>
          <w:szCs w:val="20"/>
        </w:rPr>
        <w:t xml:space="preserve">. </w:t>
      </w:r>
    </w:p>
    <w:p w14:paraId="394CBC43"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(3) Runtime Protection Techniques</w:t>
      </w:r>
    </w:p>
    <w:p w14:paraId="4FDF2C48"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Many of the </w:t>
      </w:r>
      <w:r>
        <w:rPr>
          <w:rFonts w:ascii="Times" w:hAnsi="Times" w:cs="Times"/>
          <w:bCs/>
          <w:color w:val="000000" w:themeColor="text1"/>
          <w:sz w:val="20"/>
          <w:szCs w:val="20"/>
        </w:rPr>
        <w:t>techniques</w:t>
      </w:r>
      <w:r>
        <w:rPr>
          <w:rFonts w:ascii="Times" w:hAnsi="Times" w:cs="Times"/>
          <w:color w:val="000000" w:themeColor="text1"/>
          <w:sz w:val="20"/>
          <w:szCs w:val="20"/>
        </w:rPr>
        <w:t xml:space="preserve"> used for runtime protection of legacy applications only address one particular type of attack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&lt;EndNote&gt;&lt;Cite&gt;&lt;Author&gt;Rietta&lt;/Author&gt;&lt;Year&gt;2006&lt;/Year&gt;&lt;RecNum&gt;20&lt;/RecNum&gt;&lt;DisplayText&gt;[19, 20]&lt;/DisplayText&gt;&lt;record&gt;&lt;rec-number&gt;20&lt;/rec-number&gt;&lt;foreign-keys&gt;&lt;key app="EN" db-id="edfws52rcssxd7etdz2pex5farx5exwteezs"&gt;20&lt;/key&gt;&lt;/foreign-keys&gt;&lt;ref-type name="Conference Proceedings"&gt;10&lt;/ref-type&gt;&lt;contributors&gt;&lt;authors&gt;&lt;author&gt;Rietta, Frank S&lt;/author&gt;&lt;/authors&gt;&lt;/contributors&gt;&lt;titles&gt;&lt;title&gt;Application layer intrusion detection for SQL injection&lt;/title&gt;&lt;secondary-title&gt;Proceedings of the 44th annual Southeast regional conference&lt;/secondary-title&gt;&lt;/titles&gt;&lt;pages&gt;531-536&lt;/pages&gt;&lt;dates&gt;&lt;year&gt;2006&lt;/year&gt;&lt;/dates&gt;&lt;publisher&gt;ACM&lt;/publisher&gt;&lt;isbn&gt;1595933158&lt;/isbn&gt;&lt;urls&gt;&lt;/urls&gt;&lt;/record&gt;&lt;/Cite&gt;&lt;Cite&gt;&lt;Author&gt;Kar&lt;/Author&gt;&lt;Year&gt;2015&lt;/Year&gt;&lt;RecNum&gt;4&lt;/RecNum&gt;&lt;record&gt;&lt;rec-number&gt;4&lt;/rec-number&gt;&lt;foreign-keys&gt;&lt;key app="EN" db-id="edfws52rcssxd7etdz2pex5farx5exwteezs"&gt;4&lt;/key&gt;&lt;/foreign-keys&gt;&lt;ref-type name="Conference Proceedings"&gt;10&lt;/ref-type&gt;&lt;contributors&gt;&lt;authors&gt;&lt;author&gt;Kar, Debabrata&lt;/author&gt;&lt;author&gt;Panigrahi, Suvasini&lt;/author&gt;&lt;author&gt;Sundararajan, Srikanth&lt;/author&gt;&lt;/authors&gt;&lt;/contributors&gt;&lt;titles&gt;&lt;title&gt;SQLiDDS: SQL injection detection using query transformation and document similarity&lt;/title&gt;&lt;secondary-title&gt;International Conference on Distributed Computing and Internet Technology&lt;/secondary-title&gt;&lt;/titles&gt;&lt;pages&gt;377-390&lt;/pages&gt;&lt;dates&gt;&lt;year&gt;2015&lt;/year&gt;&lt;/dates&gt;&lt;publisher&gt;Springer&lt;/publisher&gt;&lt;urls&gt;&lt;/urls&gt;&lt;/record&gt;&lt;/Cite&gt;&lt;/EndNote&gt;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9" w:tooltip="Rietta, 2006 #20" w:history="1">
        <w:r w:rsidR="006F5149">
          <w:rPr>
            <w:rFonts w:ascii="Times" w:hAnsi="Times" w:cs="Times"/>
            <w:noProof/>
            <w:color w:val="000000" w:themeColor="text1"/>
            <w:sz w:val="20"/>
            <w:szCs w:val="20"/>
          </w:rPr>
          <w:t>19</w:t>
        </w:r>
      </w:hyperlink>
      <w:r w:rsidR="00133147">
        <w:rPr>
          <w:rFonts w:ascii="Times" w:hAnsi="Times" w:cs="Times"/>
          <w:noProof/>
          <w:color w:val="000000" w:themeColor="text1"/>
          <w:sz w:val="20"/>
          <w:szCs w:val="20"/>
        </w:rPr>
        <w:t xml:space="preserve">, </w:t>
      </w:r>
      <w:hyperlink w:anchor="_ENREF_20" w:tooltip="Kar, 2015 #4" w:history="1">
        <w:r w:rsidR="006F5149">
          <w:rPr>
            <w:rFonts w:ascii="Times" w:hAnsi="Times" w:cs="Times"/>
            <w:noProof/>
            <w:color w:val="000000" w:themeColor="text1"/>
            <w:sz w:val="20"/>
            <w:szCs w:val="20"/>
          </w:rPr>
          <w:t>20</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8" w:author="zjstone" w:date="2018-03-23T02:11:00Z">
        <w:r>
          <w:rPr>
            <w:rFonts w:ascii="Times" w:hAnsi="Times" w:cs="Times"/>
            <w:color w:val="000000" w:themeColor="text1"/>
            <w:sz w:val="20"/>
            <w:szCs w:val="20"/>
          </w:rPr>
          <w:delText>[8, 9]</w:delText>
        </w:r>
      </w:del>
      <w:r>
        <w:rPr>
          <w:rFonts w:ascii="Times" w:hAnsi="Times" w:cs="Times"/>
          <w:color w:val="000000" w:themeColor="text1"/>
          <w:sz w:val="20"/>
          <w:szCs w:val="20"/>
        </w:rPr>
        <w:t xml:space="preserve">. Razzaq et al. evaluate different web application firewalls through some necessary features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&lt;EndNote&gt;&lt;Cite&gt;&lt;Author&gt;Razzaq&lt;/Author&gt;&lt;Year&gt;2013&lt;/Year&gt;&lt;RecNum&gt;70&lt;/RecNum&gt;&lt;DisplayText&gt;[21]&lt;/DisplayText&gt;&lt;record&gt;&lt;rec-number&gt;70&lt;/rec-number&gt;&lt;foreign-keys&gt;&lt;key app="EN" db-id="edfws52rcssxd7etdz2pex5farx5exwteezs"&gt;70&lt;/key&gt;&lt;/foreign-keys&gt;&lt;ref-type name="Conference Proceedings"&gt;10&lt;/ref-type&gt;&lt;contributors&gt;&lt;authors&gt;&lt;author&gt;Razzaq, Abdul&lt;/author&gt;&lt;author&gt;Hur, Ali&lt;/author&gt;&lt;author&gt;Shahbaz, Sidra&lt;/author&gt;&lt;author&gt;Masood, Muddassar&lt;/author&gt;&lt;author&gt;Ahmad, H Farooq&lt;/author&gt;&lt;/authors&gt;&lt;/contributors&gt;&lt;titles&gt;&lt;title&gt;Critical analysis on web application firewall solutions&lt;/title&gt;&lt;secondary-title&gt;Autonomous Decentralized Systems (ISADS), 2013 IEEE Eleventh International Symposium on&lt;/secondary-title&gt;&lt;/titles&gt;&lt;pages&gt;1-6&lt;/pages&gt;&lt;dates&gt;&lt;year&gt;2013&lt;/year&gt;&lt;/dates&gt;&lt;publisher&gt;IEEE&lt;/publisher&gt;&lt;isbn&gt;1467350702&lt;/isbn&gt;&lt;urls&gt;&lt;/urls&gt;&lt;/record&gt;&lt;/Cite&gt;&lt;/EndNote&gt;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1" w:tooltip="Razzaq, 2013 #70" w:history="1">
        <w:r w:rsidR="006F5149">
          <w:rPr>
            <w:rFonts w:ascii="Times" w:hAnsi="Times" w:cs="Times"/>
            <w:noProof/>
            <w:color w:val="000000" w:themeColor="text1"/>
            <w:sz w:val="20"/>
            <w:szCs w:val="20"/>
          </w:rPr>
          <w:t>21</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39" w:author="zjstone" w:date="2018-03-23T02:12:00Z">
        <w:r>
          <w:rPr>
            <w:rFonts w:ascii="Times" w:hAnsi="Times" w:cs="Times"/>
            <w:color w:val="000000" w:themeColor="text1"/>
            <w:sz w:val="20"/>
            <w:szCs w:val="20"/>
          </w:rPr>
          <w:delText>[10]</w:delText>
        </w:r>
      </w:del>
      <w:r>
        <w:rPr>
          <w:rFonts w:ascii="Times" w:hAnsi="Times" w:cs="Times"/>
          <w:color w:val="000000" w:themeColor="text1"/>
          <w:sz w:val="20"/>
          <w:szCs w:val="20"/>
        </w:rPr>
        <w:t xml:space="preserve">. Instead of detecting the most well-known web vulnerability such as in </w:t>
      </w:r>
      <w:r>
        <w:rPr>
          <w:rFonts w:ascii="Times" w:hAnsi="Times" w:cs="Times"/>
          <w:color w:val="000000" w:themeColor="text1"/>
          <w:sz w:val="20"/>
          <w:szCs w:val="20"/>
        </w:rPr>
        <w:fldChar w:fldCharType="begin">
          <w:fldData xml:space="preserve">PEVuZE5vdGU+PENpdGU+PEF1dGhvcj5SaWV0dGE8L0F1dGhvcj48WWVhcj4yMDA2PC9ZZWFyPjxS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==
</w:fldData>
        </w:fldChar>
      </w:r>
      <w:r w:rsidR="00133147">
        <w:rPr>
          <w:rFonts w:ascii="Times" w:hAnsi="Times" w:cs="Times"/>
          <w:color w:val="000000" w:themeColor="text1"/>
          <w:sz w:val="20"/>
          <w:szCs w:val="20"/>
        </w:rPr>
        <w:instrText xml:space="preserve"> ADDIN EN.CITE </w:instrText>
      </w:r>
      <w:r w:rsidR="00133147">
        <w:rPr>
          <w:rFonts w:ascii="Times" w:hAnsi="Times" w:cs="Times"/>
          <w:color w:val="000000" w:themeColor="text1"/>
          <w:sz w:val="20"/>
          <w:szCs w:val="20"/>
        </w:rPr>
        <w:fldChar w:fldCharType="begin">
          <w:fldData xml:space="preserve">PEVuZE5vdGU+PENpdGU+PEF1dGhvcj5SaWV0dGE8L0F1dGhvcj48WWVhcj4yMDA2PC9ZZWFyPjxS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==
</w:fldData>
        </w:fldChar>
      </w:r>
      <w:r w:rsidR="00133147">
        <w:rPr>
          <w:rFonts w:ascii="Times" w:hAnsi="Times" w:cs="Times"/>
          <w:color w:val="000000" w:themeColor="text1"/>
          <w:sz w:val="20"/>
          <w:szCs w:val="20"/>
        </w:rPr>
        <w:instrText xml:space="preserve"> ADDIN EN.CITE.DATA </w:instrText>
      </w:r>
      <w:r w:rsidR="00133147">
        <w:rPr>
          <w:rFonts w:ascii="Times" w:hAnsi="Times" w:cs="Times"/>
          <w:color w:val="000000" w:themeColor="text1"/>
          <w:sz w:val="20"/>
          <w:szCs w:val="20"/>
        </w:rPr>
      </w:r>
      <w:r w:rsidR="00133147">
        <w:rPr>
          <w:rFonts w:ascii="Times" w:hAnsi="Times" w:cs="Times"/>
          <w:color w:val="000000" w:themeColor="text1"/>
          <w:sz w:val="20"/>
          <w:szCs w:val="20"/>
        </w:rPr>
        <w:fldChar w:fldCharType="end"/>
      </w:r>
      <w:r>
        <w:rPr>
          <w:rFonts w:ascii="Times" w:hAnsi="Times" w:cs="Times"/>
          <w:color w:val="000000" w:themeColor="text1"/>
          <w:sz w:val="20"/>
          <w:szCs w:val="20"/>
        </w:rPr>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19" w:tooltip="Rietta, 2006 #20" w:history="1">
        <w:r w:rsidR="006F5149">
          <w:rPr>
            <w:rFonts w:ascii="Times" w:hAnsi="Times" w:cs="Times"/>
            <w:noProof/>
            <w:color w:val="000000" w:themeColor="text1"/>
            <w:sz w:val="20"/>
            <w:szCs w:val="20"/>
          </w:rPr>
          <w:t>19-21</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40" w:author="zjstone" w:date="2018-03-23T02:13:00Z">
        <w:r>
          <w:rPr>
            <w:rFonts w:ascii="Times" w:hAnsi="Times" w:cs="Times"/>
            <w:color w:val="000000" w:themeColor="text1"/>
            <w:sz w:val="20"/>
            <w:szCs w:val="20"/>
          </w:rPr>
          <w:delText>[11-13]</w:delText>
        </w:r>
      </w:del>
      <w:r>
        <w:rPr>
          <w:rFonts w:ascii="Times" w:hAnsi="Times" w:cs="Times"/>
          <w:color w:val="000000" w:themeColor="text1"/>
          <w:sz w:val="20"/>
          <w:szCs w:val="20"/>
        </w:rPr>
        <w:t xml:space="preserve">, WebDefender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&lt;EndNote&gt;&lt;Cite&gt;&lt;Author&gt;Xie&lt;/Author&gt;&lt;Year&gt;2007&lt;/Year&gt;&lt;RecNum&gt;71&lt;/RecNum&gt;&lt;DisplayText&gt;[22]&lt;/DisplayText&gt;&lt;record&gt;&lt;rec-number&gt;71&lt;/rec-number&gt;&lt;foreign-keys&gt;&lt;key app="EN" db-id="edfws52rcssxd7etdz2pex5farx5exwteezs"&gt;71&lt;/key&gt;&lt;/foreign-keys&gt;&lt;ref-type name="Journal Article"&gt;17&lt;/ref-type&gt;&lt;contributors&gt;&lt;authors&gt;&lt;author&gt;Xie, Yi&lt;/author&gt;&lt;author&gt;Yu, Shun-Zheng&lt;/author&gt;&lt;/authors&gt;&lt;/contributors&gt;&lt;titles&gt;&lt;title&gt;Anomaly detection based on web users&amp;apos; browsing behaviors&lt;/title&gt;&lt;secondary-title&gt;Ruan Jian Xue Bao(Journal of Software)&lt;/secondary-title&gt;&lt;/titles&gt;&lt;periodical&gt;&lt;full-title&gt;Ruan Jian Xue Bao(Journal of Software)&lt;/full-title&gt;&lt;/periodical&gt;&lt;pages&gt;967-977&lt;/pages&gt;&lt;volume&gt;18&lt;/volume&gt;&lt;number&gt;4&lt;/number&gt;&lt;dates&gt;&lt;year&gt;2007&lt;/year&gt;&lt;/dates&gt;&lt;isbn&gt;1000-9825&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2" w:tooltip="Xie, 2007 #71" w:history="1">
        <w:r w:rsidR="006F5149">
          <w:rPr>
            <w:rFonts w:ascii="Times" w:hAnsi="Times" w:cs="Times"/>
            <w:noProof/>
            <w:color w:val="000000" w:themeColor="text1"/>
            <w:sz w:val="20"/>
            <w:szCs w:val="20"/>
          </w:rPr>
          <w:t>22</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41" w:author="zjstone" w:date="2018-03-23T02:14:00Z">
        <w:r>
          <w:rPr>
            <w:rFonts w:ascii="Times" w:hAnsi="Times" w:cs="Times"/>
            <w:color w:val="000000" w:themeColor="text1"/>
            <w:sz w:val="20"/>
            <w:szCs w:val="20"/>
          </w:rPr>
          <w:delText>[14]</w:delText>
        </w:r>
      </w:del>
      <w:r>
        <w:rPr>
          <w:rFonts w:ascii="Times" w:hAnsi="Times" w:cs="Times"/>
          <w:color w:val="000000" w:themeColor="text1"/>
          <w:sz w:val="20"/>
          <w:szCs w:val="20"/>
        </w:rPr>
        <w:t xml:space="preserve"> is devoted to detecting those attacks based on input validation through pattern recognition, demonstrating good performance with flexibility and expandability. In study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&lt;EndNote&gt;&lt;Cite&gt;&lt;Author&gt;Auxilia&lt;/Author&gt;&lt;Year&gt;2010&lt;/Year&gt;&lt;RecNum&gt;73&lt;/RecNum&gt;&lt;DisplayText&gt;[23]&lt;/DisplayText&gt;&lt;record&gt;&lt;rec-number&gt;73&lt;/rec-number&gt;&lt;foreign-keys&gt;&lt;key app="EN" db-id="edfws52rcssxd7etdz2pex5farx5exwteezs"&gt;73&lt;/key&gt;&lt;/foreign-keys&gt;&lt;ref-type name="Conference Proceedings"&gt;10&lt;/ref-type&gt;&lt;contributors&gt;&lt;authors&gt;&lt;author&gt;Auxilia, Michael&lt;/author&gt;&lt;author&gt;Tamilselvan, D&lt;/author&gt;&lt;/authors&gt;&lt;/contributors&gt;&lt;titles&gt;&lt;title&gt;Anomaly detection using negative security model in web application&lt;/title&gt;&lt;secondary-title&gt;Computer Information Systems and Industrial Management Applications (CISIM), 2010 International Conference on&lt;/secondary-title&gt;&lt;/titles&gt;&lt;pages&gt;481-486&lt;/pages&gt;&lt;dates&gt;&lt;year&gt;2010&lt;/year&gt;&lt;/dates&gt;&lt;publisher&gt;IEEE&lt;/publisher&gt;&lt;isbn&gt;1424478189&lt;/isbn&gt;&lt;urls&gt;&lt;/urls&gt;&lt;/record&gt;&lt;/Cite&gt;&lt;/EndNote&gt;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3" w:tooltip="Auxilia, 2010 #73" w:history="1">
        <w:r w:rsidR="006F5149">
          <w:rPr>
            <w:rFonts w:ascii="Times" w:hAnsi="Times" w:cs="Times"/>
            <w:noProof/>
            <w:color w:val="000000" w:themeColor="text1"/>
            <w:sz w:val="20"/>
            <w:szCs w:val="20"/>
          </w:rPr>
          <w:t>23</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42" w:author="zjstone" w:date="2018-03-23T02:15:00Z">
        <w:r>
          <w:rPr>
            <w:rFonts w:ascii="Times" w:hAnsi="Times" w:cs="Times"/>
            <w:color w:val="000000" w:themeColor="text1"/>
            <w:sz w:val="20"/>
            <w:szCs w:val="20"/>
          </w:rPr>
          <w:delText>[13</w:delText>
        </w:r>
      </w:del>
      <w:del w:id="43" w:author="zjstone" w:date="2018-03-23T02:16:00Z">
        <w:r>
          <w:rPr>
            <w:rFonts w:ascii="Times" w:hAnsi="Times" w:cs="Times"/>
            <w:color w:val="000000" w:themeColor="text1"/>
            <w:sz w:val="20"/>
            <w:szCs w:val="20"/>
          </w:rPr>
          <w:delText>]</w:delText>
        </w:r>
      </w:del>
      <w:r>
        <w:rPr>
          <w:rFonts w:ascii="Times" w:hAnsi="Times" w:cs="Times"/>
          <w:color w:val="000000" w:themeColor="text1"/>
          <w:sz w:val="20"/>
          <w:szCs w:val="20"/>
        </w:rPr>
        <w:t xml:space="preserve">, a negative security model is presented to detect and prevent common attacks. Based on this, a rule-based Web Application Firewall (WAF) appears, which can mitigate or block almost all existing attacks. Moreover, Tekerek raises a hybrid web application firewall by utilizing signature-based detection and other detection methods </w:t>
      </w:r>
      <w:del w:id="44" w:author="zjstone" w:date="2018-03-23T02:16:00Z">
        <w:r>
          <w:rPr>
            <w:rFonts w:ascii="Times" w:hAnsi="Times" w:cs="Times"/>
            <w:color w:val="000000" w:themeColor="text1"/>
            <w:sz w:val="20"/>
            <w:szCs w:val="20"/>
          </w:rPr>
          <w:delText xml:space="preserve">[15] </w:delText>
        </w:r>
      </w:del>
      <w:r>
        <w:rPr>
          <w:rFonts w:ascii="Times" w:hAnsi="Times" w:cs="Times"/>
          <w:color w:val="000000" w:themeColor="text1"/>
          <w:sz w:val="20"/>
          <w:szCs w:val="20"/>
        </w:rPr>
        <w:fldChar w:fldCharType="begin"/>
      </w:r>
      <w:r>
        <w:rPr>
          <w:rFonts w:ascii="Times" w:hAnsi="Times" w:cs="Times"/>
          <w:color w:val="000000" w:themeColor="text1"/>
          <w:sz w:val="20"/>
          <w:szCs w:val="20"/>
        </w:rPr>
        <w:instrText xml:space="preserve"> ADDIN EN.CITE &lt;EndNote&gt;&lt;Cite&gt;&lt;Author&gt;Tekerek&lt;/Author&gt;&lt;Year&gt;2014&lt;/Year&gt;&lt;RecNum&gt;74&lt;/RecNum&gt;&lt;DisplayText&gt;[12]&lt;/DisplayText&gt;&lt;record&gt;&lt;rec-number&gt;74&lt;/rec-number&gt;&lt;foreign-keys&gt;&lt;key app="EN" db-id="edfws52rcssxd7etdz2pex5farx5exwteezs"&gt;74&lt;/key&gt;&lt;/foreign-keys&gt;&lt;ref-type name="Conference Proceedings"&gt;10&lt;/ref-type&gt;&lt;contributors&gt;&lt;authors&gt;&lt;author&gt;Tekerek, Adem&lt;/author&gt;&lt;author&gt;Gemci, Cemal&lt;/author&gt;&lt;author&gt;Bay, Omer Faruk&lt;/author&gt;&lt;/authors&gt;&lt;/contributors&gt;&lt;titles&gt;&lt;title&gt;Development of a hybrid web application firewall to prevent web based attacks&lt;/title&gt;&lt;secondary-title&gt;Application of Information and Communication Technologies (AICT), 2014 IEEE 8th International Conference on&lt;/secondary-title&gt;&lt;/titles&gt;&lt;pages&gt;1-4&lt;/pages&gt;&lt;dates&gt;&lt;year&gt;2014&lt;/year&gt;&lt;/dates&gt;&lt;publisher&gt;IEEE&lt;/publisher&gt;&lt;isbn&gt;1479941190&lt;/isbn&gt;&lt;urls&gt;&lt;/urls&gt;&lt;/record&gt;&lt;/Cite&gt;&lt;/EndNote&gt;</w:instrText>
      </w:r>
      <w:r>
        <w:rPr>
          <w:rFonts w:ascii="Times" w:hAnsi="Times" w:cs="Times"/>
          <w:color w:val="000000" w:themeColor="text1"/>
          <w:sz w:val="20"/>
          <w:szCs w:val="20"/>
        </w:rPr>
        <w:fldChar w:fldCharType="separate"/>
      </w:r>
      <w:r>
        <w:rPr>
          <w:rFonts w:ascii="Times" w:hAnsi="Times" w:cs="Times"/>
          <w:color w:val="000000" w:themeColor="text1"/>
          <w:sz w:val="20"/>
          <w:szCs w:val="20"/>
        </w:rPr>
        <w:t>[</w:t>
      </w:r>
      <w:hyperlink w:anchor="_ENREF_12" w:tooltip="Tekerek, 2014 #74" w:history="1">
        <w:r w:rsidR="006F5149">
          <w:rPr>
            <w:rFonts w:ascii="Times" w:hAnsi="Times" w:cs="Times"/>
            <w:color w:val="000000" w:themeColor="text1"/>
            <w:sz w:val="20"/>
            <w:szCs w:val="20"/>
          </w:rPr>
          <w:t>12</w:t>
        </w:r>
      </w:hyperlink>
      <w:r>
        <w:rPr>
          <w:rFonts w:ascii="Times" w:hAnsi="Times" w:cs="Times"/>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w:t>
      </w:r>
    </w:p>
    <w:p w14:paraId="3FB2AD1C"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(4) Moving Target Defense Techniques</w:t>
      </w:r>
    </w:p>
    <w:p w14:paraId="44A7D4AD"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 xml:space="preserve">MTD techniques create moving attack surfaces for web services to introduce diversity and uncertainty. Y. Huang et al applied the MTD concept to constitute a dynamic and uncertain attack surface, including various offline servers rotating to replace online servers </w:t>
      </w:r>
      <w:del w:id="45" w:author="zjstone" w:date="2018-03-23T02:17:00Z">
        <w:r>
          <w:rPr>
            <w:rFonts w:ascii="Times" w:hAnsi="Times" w:cs="Times"/>
            <w:color w:val="000000" w:themeColor="text1"/>
            <w:sz w:val="20"/>
            <w:szCs w:val="20"/>
          </w:rPr>
          <w:delText xml:space="preserve">[16] </w:delText>
        </w:r>
      </w:del>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&lt;EndNote&gt;&lt;Cite&gt;&lt;Author&gt;Huang&lt;/Author&gt;&lt;Year&gt;2011&lt;/Year&gt;&lt;RecNum&gt;83&lt;/RecNum&gt;&lt;DisplayText&gt;[24]&lt;/DisplayText&gt;&lt;record&gt;&lt;rec-number&gt;83&lt;/rec-number&gt;&lt;foreign-keys&gt;&lt;key app="EN" db-id="edfws52rcssxd7etdz2pex5farx5exwteezs"&gt;83&lt;/key&gt;&lt;/foreign-keys&gt;&lt;ref-type name="Book"&gt;6&lt;/ref-type&gt;&lt;contributors&gt;&lt;authors&gt;&lt;author&gt;Huang, Yih&lt;/author&gt;&lt;author&gt;Ghosh, Anup K.&lt;/author&gt;&lt;/authors&gt;&lt;/contributors&gt;&lt;titles&gt;&lt;title&gt;Introducing Diversity and Uncertainty to Create Moving Attack Surfaces for Web Services&lt;/title&gt;&lt;/titles&gt;&lt;pages&gt;131-151&lt;/pages&gt;&lt;dates&gt;&lt;year&gt;2011&lt;/year&gt;&lt;/dates&gt;&lt;publisher&gt;Springer New York&lt;/publisher&gt;&lt;urls&gt;&lt;/urls&gt;&lt;/record&gt;&lt;/Cite&gt;&lt;/EndNote&gt;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4" w:tooltip="Huang, 2011 #83" w:history="1">
        <w:r w:rsidR="006F5149">
          <w:rPr>
            <w:rFonts w:ascii="Times" w:hAnsi="Times" w:cs="Times"/>
            <w:noProof/>
            <w:color w:val="000000" w:themeColor="text1"/>
            <w:sz w:val="20"/>
            <w:szCs w:val="20"/>
          </w:rPr>
          <w:t>24</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xml:space="preserve">. Similarly, M. Taguinod et al developed two MTD approaches to mitigate several classes of web application vulnerabilities and allow for changing language implementation of the web application and database implementation </w:t>
      </w:r>
      <w:del w:id="46" w:author="zjstone" w:date="2018-03-23T02:18:00Z">
        <w:r>
          <w:rPr>
            <w:rFonts w:ascii="Times" w:hAnsi="Times" w:cs="Times"/>
            <w:color w:val="000000" w:themeColor="text1"/>
            <w:sz w:val="20"/>
            <w:szCs w:val="20"/>
          </w:rPr>
          <w:delText xml:space="preserve">[17] </w:delText>
        </w:r>
      </w:del>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&lt;EndNote&gt;&lt;Cite&gt;&lt;Author&gt;Taguinod&lt;/Author&gt;&lt;Year&gt;2015&lt;/Year&gt;&lt;RecNum&gt;82&lt;/RecNum&gt;&lt;DisplayText&gt;[25]&lt;/DisplayText&gt;&lt;record&gt;&lt;rec-number&gt;82&lt;/rec-number&gt;&lt;foreign-keys&gt;&lt;key app="EN" db-id="edfws52rcssxd7etdz2pex5farx5exwteezs"&gt;82&lt;/key&gt;&lt;/foreign-keys&gt;&lt;ref-type name="Conference Proceedings"&gt;10&lt;/ref-type&gt;&lt;contributors&gt;&lt;authors&gt;&lt;author&gt;Taguinod, M.&lt;/author&gt;&lt;author&gt;Doupé, A.&lt;/author&gt;&lt;author&gt;Zhao, Z.&lt;/author&gt;&lt;author&gt;Ahn, G. J.&lt;/author&gt;&lt;/authors&gt;&lt;/contributors&gt;&lt;titles&gt;&lt;title&gt;Toward a Moving Target Defense for Web Applications&lt;/title&gt;&lt;secondary-title&gt;IEEE International Conference on Information Reuse and Integration&lt;/secondary-title&gt;&lt;/titles&gt;&lt;pages&gt;510-517&lt;/pages&gt;&lt;dates&gt;&lt;year&gt;2015&lt;/year&gt;&lt;/dates&gt;&lt;urls&gt;&lt;/urls&gt;&lt;/record&gt;&lt;/Cite&gt;&lt;/EndNote&gt;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5" w:tooltip="Taguinod, 2015 #82" w:history="1">
        <w:r w:rsidR="006F5149">
          <w:rPr>
            <w:rFonts w:ascii="Times" w:hAnsi="Times" w:cs="Times"/>
            <w:noProof/>
            <w:color w:val="000000" w:themeColor="text1"/>
            <w:sz w:val="20"/>
            <w:szCs w:val="20"/>
          </w:rPr>
          <w:t>25</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r>
        <w:rPr>
          <w:rFonts w:ascii="Times" w:hAnsi="Times" w:cs="Times"/>
          <w:color w:val="000000" w:themeColor="text1"/>
          <w:sz w:val="20"/>
          <w:szCs w:val="20"/>
        </w:rPr>
        <w:t>. However, semantic issues still remain</w:t>
      </w:r>
      <w:del w:id="47" w:author="zjstone" w:date="2018-03-23T02:23:00Z">
        <w:r>
          <w:rPr>
            <w:rFonts w:ascii="Times" w:hAnsi="Times" w:cs="Times"/>
            <w:color w:val="000000" w:themeColor="text1"/>
            <w:sz w:val="20"/>
            <w:szCs w:val="20"/>
          </w:rPr>
          <w:delText xml:space="preserve"> [18, 19]</w:delText>
        </w:r>
      </w:del>
      <w:r>
        <w:rPr>
          <w:rFonts w:ascii="Times" w:hAnsi="Times" w:cs="Times"/>
          <w:color w:val="000000" w:themeColor="text1"/>
          <w:sz w:val="20"/>
          <w:szCs w:val="20"/>
        </w:rPr>
        <w:t xml:space="preserve">. Besides these traditional techniques, novel moving target defense (MTD) techniques are applied to protect web applications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&lt;EndNote&gt;&lt;Cite&gt;&lt;Author&gt;Chu&lt;/Author&gt;&lt;Year&gt;2016&lt;/Year&gt;&lt;RecNum&gt;87&lt;/RecNum&gt;&lt;DisplayText&gt;[24, 26]&lt;/DisplayText&gt;&lt;record&gt;&lt;rec-number&gt;87&lt;/rec-number&gt;&lt;foreign-keys&gt;&lt;key app="EN" db-id="edfws52rcssxd7etdz2pex5farx5exwteezs"&gt;87&lt;/key&gt;&lt;/foreign-keys&gt;&lt;ref-type name="Generic"&gt;13&lt;/ref-type&gt;&lt;contributors&gt;&lt;authors&gt;&lt;author&gt;Chu, Bei-tseng&lt;/author&gt;&lt;author&gt;Portner, Joe&lt;/author&gt;&lt;author&gt;Joel, KERR&lt;/author&gt;&lt;author&gt;Ehab, AL-SHAER&lt;/author&gt;&lt;/authors&gt;&lt;/contributors&gt;&lt;titles&gt;&lt;title&gt;Moving target defense against cross-site scripting&lt;/title&gt;&lt;/titles&gt;&lt;dates&gt;&lt;year&gt;2016&lt;/year&gt;&lt;/dates&gt;&lt;publisher&gt;Google Patents&lt;/publisher&gt;&lt;urls&gt;&lt;/urls&gt;&lt;/record&gt;&lt;/Cite&gt;&lt;Cite&gt;&lt;Author&gt;Huang&lt;/Author&gt;&lt;Year&gt;2011&lt;/Year&gt;&lt;RecNum&gt;83&lt;/RecNum&gt;&lt;record&gt;&lt;rec-number&gt;83&lt;/rec-number&gt;&lt;foreign-keys&gt;&lt;key app="EN" db-id="edfws52rcssxd7etdz2pex5farx5exwteezs"&gt;83&lt;/key&gt;&lt;/foreign-keys&gt;&lt;ref-type name="Book"&gt;6&lt;/ref-type&gt;&lt;contributors&gt;&lt;authors&gt;&lt;author&gt;Huang, Yih&lt;/author&gt;&lt;author&gt;Ghosh, Anup K.&lt;/author&gt;&lt;/authors&gt;&lt;/contributors&gt;&lt;titles&gt;&lt;title&gt;Introducing Diversity and Uncertainty to Create Moving Attack Surfaces for Web Services&lt;/title&gt;&lt;/titles&gt;&lt;pages&gt;131-151&lt;/pages&gt;&lt;dates&gt;&lt;year&gt;2011&lt;/year&gt;&lt;/dates&gt;&lt;publisher&gt;Springer New York&lt;/publisher&gt;&lt;urls&gt;&lt;/urls&gt;&lt;/record&gt;&lt;/Cite&gt;&lt;/EndNote&gt;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4" w:tooltip="Huang, 2011 #83" w:history="1">
        <w:r w:rsidR="006F5149">
          <w:rPr>
            <w:rFonts w:ascii="Times" w:hAnsi="Times" w:cs="Times"/>
            <w:noProof/>
            <w:color w:val="000000" w:themeColor="text1"/>
            <w:sz w:val="20"/>
            <w:szCs w:val="20"/>
          </w:rPr>
          <w:t>24</w:t>
        </w:r>
      </w:hyperlink>
      <w:r w:rsidR="00133147">
        <w:rPr>
          <w:rFonts w:ascii="Times" w:hAnsi="Times" w:cs="Times"/>
          <w:noProof/>
          <w:color w:val="000000" w:themeColor="text1"/>
          <w:sz w:val="20"/>
          <w:szCs w:val="20"/>
        </w:rPr>
        <w:t xml:space="preserve">, </w:t>
      </w:r>
      <w:hyperlink w:anchor="_ENREF_26" w:tooltip="Chu, 2016 #87" w:history="1">
        <w:r w:rsidR="006F5149">
          <w:rPr>
            <w:rFonts w:ascii="Times" w:hAnsi="Times" w:cs="Times"/>
            <w:noProof/>
            <w:color w:val="000000" w:themeColor="text1"/>
            <w:sz w:val="20"/>
            <w:szCs w:val="20"/>
          </w:rPr>
          <w:t>26</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del w:id="48" w:author="zjstone" w:date="2018-03-23T02:21:00Z">
        <w:r>
          <w:rPr>
            <w:rFonts w:ascii="Times" w:hAnsi="Times" w:cs="Times"/>
            <w:color w:val="000000" w:themeColor="text1"/>
            <w:sz w:val="20"/>
            <w:szCs w:val="20"/>
          </w:rPr>
          <w:delText>[16, 17]</w:delText>
        </w:r>
      </w:del>
      <w:r>
        <w:rPr>
          <w:rFonts w:ascii="Times" w:hAnsi="Times" w:cs="Times"/>
          <w:color w:val="000000" w:themeColor="text1"/>
          <w:sz w:val="20"/>
          <w:szCs w:val="20"/>
        </w:rPr>
        <w:t xml:space="preserve">. MTD techniques introduce diversity and uncertainty to create moving attack surfaces for web services, including changing the server-side language, and </w:t>
      </w:r>
      <w:r>
        <w:rPr>
          <w:rFonts w:ascii="Times" w:hAnsi="Times" w:cs="Times"/>
          <w:color w:val="000000" w:themeColor="text1"/>
          <w:sz w:val="20"/>
          <w:szCs w:val="20"/>
        </w:rPr>
        <w:lastRenderedPageBreak/>
        <w:t xml:space="preserve">shifting the database into different implementations. MTD techniques increase the complexity and cost for attackers, and reduce the information asymmetry between the attacker and defender. MTD-based techniques can increase the difficulty of attack, but are still in a theoretical research stage because of the difficulty of implementation. </w:t>
      </w:r>
    </w:p>
    <w:p w14:paraId="7596D1F4" w14:textId="77777777" w:rsidR="00A73B7E" w:rsidRDefault="00FC3FD2">
      <w:pPr>
        <w:pStyle w:val="a4"/>
        <w:spacing w:after="120" w:line="240" w:lineRule="exact"/>
        <w:jc w:val="both"/>
        <w:rPr>
          <w:rFonts w:ascii="Times" w:hAnsi="Times" w:cs="Times"/>
          <w:color w:val="000000" w:themeColor="text1"/>
          <w:sz w:val="20"/>
          <w:szCs w:val="20"/>
        </w:rPr>
      </w:pPr>
      <w:r>
        <w:rPr>
          <w:rFonts w:ascii="Times" w:hAnsi="Times" w:cs="Times"/>
          <w:color w:val="000000" w:themeColor="text1"/>
          <w:sz w:val="20"/>
          <w:szCs w:val="20"/>
        </w:rPr>
        <w:t>(5) URL Rewriting Techniques</w:t>
      </w:r>
    </w:p>
    <w:p w14:paraId="36016711" w14:textId="77777777" w:rsidR="00A73B7E" w:rsidRDefault="00FC3FD2">
      <w:pPr>
        <w:pStyle w:val="a4"/>
        <w:spacing w:after="120" w:line="240" w:lineRule="exact"/>
        <w:jc w:val="both"/>
        <w:rPr>
          <w:rFonts w:ascii="Times" w:hAnsi="Times" w:cs="Times"/>
          <w:sz w:val="20"/>
          <w:szCs w:val="20"/>
        </w:rPr>
      </w:pPr>
      <w:r>
        <w:rPr>
          <w:rFonts w:ascii="Times" w:hAnsi="Times" w:cs="Times"/>
          <w:color w:val="000000" w:themeColor="text1"/>
          <w:sz w:val="20"/>
          <w:szCs w:val="20"/>
        </w:rPr>
        <w:t xml:space="preserve">One of the methods that are similar to the proposed algorithm we present in this </w:t>
      </w:r>
      <w:r>
        <w:rPr>
          <w:rFonts w:ascii="Times" w:hAnsi="Times" w:cs="Times" w:hint="eastAsia"/>
          <w:color w:val="000000" w:themeColor="text1"/>
          <w:sz w:val="20"/>
          <w:szCs w:val="20"/>
        </w:rPr>
        <w:t xml:space="preserve">paper </w:t>
      </w:r>
      <w:r>
        <w:rPr>
          <w:rFonts w:ascii="Times" w:hAnsi="Times" w:cs="Times"/>
          <w:color w:val="000000" w:themeColor="text1"/>
          <w:sz w:val="20"/>
          <w:szCs w:val="20"/>
        </w:rPr>
        <w:t xml:space="preserve">is URL rewriting. URL rewriting can turn unsightly URLs into nice ones — with a lot less agony and expense than picking a good domain name. Salz, Kuznetsov et al. proposed a method of encoding a remote record identifier that maintains compatibility with active content by creating a new identifier from a base portion and a path and/or query portion. They also disclosed a method of decrypting an encrypted rewritten record identifier and a gateway apparatus for mediating </w:t>
      </w:r>
      <w:r>
        <w:rPr>
          <w:rFonts w:ascii="Times" w:hAnsi="Times" w:cs="Times"/>
          <w:bCs/>
          <w:sz w:val="20"/>
          <w:szCs w:val="20"/>
        </w:rPr>
        <w:t>communication</w:t>
      </w:r>
      <w:r>
        <w:rPr>
          <w:rFonts w:ascii="Times" w:hAnsi="Times" w:cs="Times"/>
          <w:color w:val="000000" w:themeColor="text1"/>
          <w:sz w:val="20"/>
          <w:szCs w:val="20"/>
        </w:rPr>
        <w:t xml:space="preserve"> between a client system and a server system using the remote record identifier encryption and decryption methods</w:t>
      </w:r>
      <w:del w:id="49" w:author="zjstone" w:date="2018-03-23T11:05:00Z">
        <w:r w:rsidDel="00BB3664">
          <w:rPr>
            <w:rFonts w:ascii="Times" w:hAnsi="Times" w:cs="Times"/>
            <w:color w:val="000000" w:themeColor="text1"/>
            <w:sz w:val="20"/>
            <w:szCs w:val="20"/>
          </w:rPr>
          <w:delText>.</w:delText>
        </w:r>
      </w:del>
      <w:r>
        <w:rPr>
          <w:rFonts w:ascii="Times" w:hAnsi="Times" w:cs="Times"/>
          <w:color w:val="000000" w:themeColor="text1"/>
          <w:sz w:val="20"/>
          <w:szCs w:val="20"/>
        </w:rPr>
        <w:t xml:space="preserve"> </w:t>
      </w:r>
      <w:r>
        <w:rPr>
          <w:rFonts w:ascii="Times" w:hAnsi="Times" w:cs="Times"/>
          <w:color w:val="000000" w:themeColor="text1"/>
          <w:sz w:val="20"/>
          <w:szCs w:val="20"/>
        </w:rPr>
        <w:fldChar w:fldCharType="begin"/>
      </w:r>
      <w:r w:rsidR="00133147">
        <w:rPr>
          <w:rFonts w:ascii="Times" w:hAnsi="Times" w:cs="Times"/>
          <w:color w:val="000000" w:themeColor="text1"/>
          <w:sz w:val="20"/>
          <w:szCs w:val="20"/>
        </w:rPr>
        <w:instrText xml:space="preserve"> ADDIN EN.CITE &lt;EndNote&gt;&lt;Cite&gt;&lt;Author&gt;Bailiff&lt;/Author&gt;&lt;Year&gt;2003&lt;/Year&gt;&lt;RecNum&gt;85&lt;/RecNum&gt;&lt;DisplayText&gt;[27, 28]&lt;/DisplayText&gt;&lt;record&gt;&lt;rec-number&gt;85&lt;/rec-number&gt;&lt;foreign-keys&gt;&lt;key app="EN" db-id="edfws52rcssxd7etdz2pex5farx5exwteezs"&gt;85&lt;/key&gt;&lt;/foreign-keys&gt;&lt;ref-type name="Generic"&gt;13&lt;/ref-type&gt;&lt;contributors&gt;&lt;authors&gt;&lt;author&gt;Bailiff, Crispin&lt;/author&gt;&lt;/authors&gt;&lt;/contributors&gt;&lt;titles&gt;&lt;title&gt;Encoding of universal resource locators in a security gateway to enable manipulation by active content&lt;/title&gt;&lt;/titles&gt;&lt;dates&gt;&lt;year&gt;2003&lt;/year&gt;&lt;/dates&gt;&lt;publisher&gt;US Patent 20,030,037,232&lt;/publisher&gt;&lt;urls&gt;&lt;/urls&gt;&lt;/record&gt;&lt;/Cite&gt;&lt;Cite&gt;&lt;Author&gt;Salz&lt;/Author&gt;&lt;Year&gt;2010&lt;/Year&gt;&lt;RecNum&gt;86&lt;/RecNum&gt;&lt;record&gt;&lt;rec-number&gt;86&lt;/rec-number&gt;&lt;foreign-keys&gt;&lt;key app="EN" db-id="edfws52rcssxd7etdz2pex5farx5exwteezs"&gt;86&lt;/key&gt;&lt;/foreign-keys&gt;&lt;ref-type name="Generic"&gt;13&lt;/ref-type&gt;&lt;contributors&gt;&lt;authors&gt;&lt;author&gt;Salz, Richard E&lt;/author&gt;&lt;author&gt;Kuznetsov, Eugene&lt;/author&gt;&lt;author&gt;Dolph, Cyrus A&lt;/author&gt;&lt;author&gt;Lynch, William T&lt;/author&gt;&lt;author&gt;French, Anthony M&lt;/author&gt;&lt;/authors&gt;&lt;/contributors&gt;&lt;titles&gt;&lt;title&gt;System and method remapping identifiers to secure files&lt;/title&gt;&lt;/titles&gt;&lt;dates&gt;&lt;year&gt;2010&lt;/year&gt;&lt;/dates&gt;&lt;publisher&gt;Google Patents&lt;/publisher&gt;&lt;urls&gt;&lt;/urls&gt;&lt;/record&gt;&lt;/Cite&gt;&lt;/EndNote&gt;</w:instrText>
      </w:r>
      <w:r>
        <w:rPr>
          <w:rFonts w:ascii="Times" w:hAnsi="Times" w:cs="Times"/>
          <w:color w:val="000000" w:themeColor="text1"/>
          <w:sz w:val="20"/>
          <w:szCs w:val="20"/>
        </w:rPr>
        <w:fldChar w:fldCharType="separate"/>
      </w:r>
      <w:r w:rsidR="00133147">
        <w:rPr>
          <w:rFonts w:ascii="Times" w:hAnsi="Times" w:cs="Times"/>
          <w:noProof/>
          <w:color w:val="000000" w:themeColor="text1"/>
          <w:sz w:val="20"/>
          <w:szCs w:val="20"/>
        </w:rPr>
        <w:t>[</w:t>
      </w:r>
      <w:hyperlink w:anchor="_ENREF_27" w:tooltip="Bailiff, 2003 #85" w:history="1">
        <w:r w:rsidR="006F5149">
          <w:rPr>
            <w:rFonts w:ascii="Times" w:hAnsi="Times" w:cs="Times"/>
            <w:noProof/>
            <w:color w:val="000000" w:themeColor="text1"/>
            <w:sz w:val="20"/>
            <w:szCs w:val="20"/>
          </w:rPr>
          <w:t>27</w:t>
        </w:r>
      </w:hyperlink>
      <w:r w:rsidR="00133147">
        <w:rPr>
          <w:rFonts w:ascii="Times" w:hAnsi="Times" w:cs="Times"/>
          <w:noProof/>
          <w:color w:val="000000" w:themeColor="text1"/>
          <w:sz w:val="20"/>
          <w:szCs w:val="20"/>
        </w:rPr>
        <w:t xml:space="preserve">, </w:t>
      </w:r>
      <w:hyperlink w:anchor="_ENREF_28" w:tooltip="Salz, 2010 #86" w:history="1">
        <w:r w:rsidR="006F5149">
          <w:rPr>
            <w:rFonts w:ascii="Times" w:hAnsi="Times" w:cs="Times"/>
            <w:noProof/>
            <w:color w:val="000000" w:themeColor="text1"/>
            <w:sz w:val="20"/>
            <w:szCs w:val="20"/>
          </w:rPr>
          <w:t>28</w:t>
        </w:r>
      </w:hyperlink>
      <w:r w:rsidR="00133147">
        <w:rPr>
          <w:rFonts w:ascii="Times" w:hAnsi="Times" w:cs="Times"/>
          <w:noProof/>
          <w:color w:val="000000" w:themeColor="text1"/>
          <w:sz w:val="20"/>
          <w:szCs w:val="20"/>
        </w:rPr>
        <w:t>]</w:t>
      </w:r>
      <w:r>
        <w:rPr>
          <w:rFonts w:ascii="Times" w:hAnsi="Times" w:cs="Times"/>
          <w:color w:val="000000" w:themeColor="text1"/>
          <w:sz w:val="20"/>
          <w:szCs w:val="20"/>
        </w:rPr>
        <w:fldChar w:fldCharType="end"/>
      </w:r>
      <w:ins w:id="50" w:author="zjstone" w:date="2018-03-23T11:05:00Z">
        <w:r w:rsidR="00BB3664">
          <w:rPr>
            <w:rFonts w:ascii="Times" w:hAnsi="Times" w:cs="Times"/>
            <w:color w:val="000000" w:themeColor="text1"/>
            <w:sz w:val="20"/>
            <w:szCs w:val="20"/>
          </w:rPr>
          <w:t>.</w:t>
        </w:r>
      </w:ins>
      <w:del w:id="51" w:author="zjstone" w:date="2018-03-23T02:25:00Z">
        <w:r>
          <w:rPr>
            <w:rFonts w:ascii="Times" w:hAnsi="Times" w:cs="Times"/>
            <w:color w:val="000000" w:themeColor="text1"/>
            <w:sz w:val="20"/>
            <w:szCs w:val="20"/>
          </w:rPr>
          <w:delText>[20, 21]</w:delText>
        </w:r>
      </w:del>
      <w:del w:id="52" w:author="zjstone" w:date="2018-03-23T11:05:00Z">
        <w:r w:rsidDel="00BB3664">
          <w:rPr>
            <w:rFonts w:ascii="Times" w:hAnsi="Times" w:cs="Times"/>
            <w:color w:val="000000" w:themeColor="text1"/>
            <w:sz w:val="20"/>
            <w:szCs w:val="20"/>
          </w:rPr>
          <w:delText>.</w:delText>
        </w:r>
      </w:del>
    </w:p>
    <w:p w14:paraId="6EDBC087" w14:textId="77777777" w:rsidR="00A73B7E" w:rsidRDefault="00FC3FD2">
      <w:pPr>
        <w:pStyle w:val="2"/>
        <w:spacing w:before="0" w:after="40" w:line="240" w:lineRule="exact"/>
        <w:rPr>
          <w:rFonts w:ascii="Times" w:hAnsi="Times" w:cs="Times"/>
          <w:sz w:val="24"/>
          <w:szCs w:val="24"/>
        </w:rPr>
      </w:pPr>
      <w:r>
        <w:rPr>
          <w:rFonts w:ascii="Times" w:hAnsi="Times" w:cs="Times" w:hint="eastAsia"/>
          <w:sz w:val="24"/>
          <w:szCs w:val="24"/>
        </w:rPr>
        <w:t>3</w:t>
      </w:r>
      <w:r>
        <w:rPr>
          <w:rFonts w:ascii="Times" w:hAnsi="Times" w:cs="Times"/>
          <w:sz w:val="24"/>
          <w:szCs w:val="24"/>
        </w:rPr>
        <w:t xml:space="preserve"> The AULS Solution</w:t>
      </w:r>
    </w:p>
    <w:p w14:paraId="7F75F493"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Our solution can be generally divided into two parts, namely the URL shifting and the URL validity check. The URL shifting is </w:t>
      </w:r>
      <w:r>
        <w:rPr>
          <w:rFonts w:ascii="Times" w:hAnsi="Times" w:cs="Times"/>
          <w:color w:val="000000" w:themeColor="text1"/>
          <w:sz w:val="20"/>
          <w:szCs w:val="20"/>
          <w:rPrChange w:id="53" w:author="zjstone" w:date="2018-03-22T23:42:00Z">
            <w:rPr>
              <w:rFonts w:ascii="Times" w:hAnsi="Times" w:cs="Times"/>
              <w:sz w:val="20"/>
              <w:szCs w:val="20"/>
            </w:rPr>
          </w:rPrChange>
        </w:rPr>
        <w:t>responsible</w:t>
      </w:r>
      <w:r>
        <w:rPr>
          <w:rFonts w:ascii="Times" w:hAnsi="Times" w:cs="Times"/>
          <w:sz w:val="20"/>
          <w:szCs w:val="20"/>
        </w:rPr>
        <w:t xml:space="preserve"> for changing dynamically the URLs in a response and binding these shifting URL with the users' identity, to realize "one URL one user." URL validity checking is responsible </w:t>
      </w:r>
      <w:r>
        <w:rPr>
          <w:rFonts w:ascii="Times" w:hAnsi="Times" w:cs="Times"/>
          <w:sz w:val="20"/>
          <w:szCs w:val="20"/>
        </w:rPr>
        <w:lastRenderedPageBreak/>
        <w:t>to check whether the request is valid according to the</w:t>
      </w:r>
      <w:ins w:id="54" w:author="zjstone" w:date="2018-03-22T21:39:00Z">
        <w:r>
          <w:rPr>
            <w:rFonts w:ascii="Times" w:hAnsi="Times" w:cs="Times"/>
            <w:sz w:val="20"/>
            <w:szCs w:val="20"/>
          </w:rPr>
          <w:t xml:space="preserve"> </w:t>
        </w:r>
      </w:ins>
      <w:del w:id="55" w:author="zjstone" w:date="2018-03-22T19:09:00Z">
        <w:r>
          <w:rPr>
            <w:rFonts w:ascii="Times" w:hAnsi="Times" w:cs="Times"/>
            <w:sz w:val="20"/>
            <w:szCs w:val="20"/>
          </w:rPr>
          <w:delText xml:space="preserve"> </w:delText>
        </w:r>
      </w:del>
      <w:r>
        <w:rPr>
          <w:rFonts w:ascii="Times" w:hAnsi="Times" w:cs="Times"/>
          <w:sz w:val="20"/>
          <w:szCs w:val="20"/>
        </w:rPr>
        <w:t>information stored in the system.</w:t>
      </w:r>
    </w:p>
    <w:p w14:paraId="6B349D37"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We describe the proposed solutions in the following, including the system architecture, key technologies, and related processes. The main key technologies involved in this solution include the URL shifting, the binding mechanism of the virtual URL and the user identity, and the user access validation.</w:t>
      </w:r>
    </w:p>
    <w:p w14:paraId="5C8043E2" w14:textId="77777777" w:rsidR="00A73B7E" w:rsidRDefault="00FC3FD2">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.1 The architecture of AULS</w:t>
      </w:r>
    </w:p>
    <w:p w14:paraId="3FB92D83"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As illustrated in Fig.1</w:t>
      </w:r>
      <w:r>
        <w:rPr>
          <w:rFonts w:ascii="Times" w:hAnsi="Times" w:cs="Times" w:hint="eastAsia"/>
          <w:sz w:val="20"/>
          <w:szCs w:val="20"/>
        </w:rPr>
        <w:t>,</w:t>
      </w:r>
      <w:r>
        <w:rPr>
          <w:rFonts w:ascii="Times" w:hAnsi="Times" w:cs="Times"/>
          <w:sz w:val="20"/>
          <w:szCs w:val="20"/>
        </w:rPr>
        <w:t xml:space="preserve"> AULS system consists of three components: the URL shifting module, the URL checking module, and the URL conversion module. </w:t>
      </w:r>
    </w:p>
    <w:p w14:paraId="3E13D075"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The URL shifting module replaces all URLs in the response from the web server with virtual URLs generated at random. It also binds the shifting URLs with the user identity, and forwards the response transformed to the client.</w:t>
      </w:r>
    </w:p>
    <w:p w14:paraId="1930F87D"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The URL validity check module receives the request from the client and examines the validity of this request.</w:t>
      </w:r>
    </w:p>
    <w:p w14:paraId="06B9A10A"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If the request is valid, the URL conversion module translates the virtual URL with the original URL, and forwards this request to the web server. </w:t>
      </w:r>
    </w:p>
    <w:p w14:paraId="1A63B701" w14:textId="77777777" w:rsidR="00A73B7E" w:rsidRDefault="00FC3FD2">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.2 URL shifting</w:t>
      </w:r>
    </w:p>
    <w:p w14:paraId="7E7067F1" w14:textId="77777777" w:rsidR="00A73B7E" w:rsidRDefault="00FC3FD2">
      <w:pPr>
        <w:pStyle w:val="a4"/>
        <w:spacing w:after="120" w:line="240" w:lineRule="exact"/>
        <w:jc w:val="both"/>
        <w:rPr>
          <w:ins w:id="56" w:author="zjstone" w:date="2018-03-22T19:07:00Z"/>
          <w:rFonts w:ascii="Times" w:hAnsi="Times" w:cs="Times"/>
          <w:sz w:val="20"/>
          <w:szCs w:val="20"/>
        </w:rPr>
        <w:sectPr w:rsidR="00A73B7E">
          <w:type w:val="continuous"/>
          <w:pgSz w:w="11906" w:h="16838"/>
          <w:pgMar w:top="1440" w:right="1440" w:bottom="1440" w:left="1440" w:header="851" w:footer="992" w:gutter="0"/>
          <w:cols w:num="2" w:space="425"/>
          <w:docGrid w:type="linesAndChars" w:linePitch="312"/>
        </w:sectPr>
      </w:pPr>
      <w:ins w:id="57" w:author="zjstone" w:date="2018-03-22T19:03:00Z">
        <w:r>
          <w:rPr>
            <w:rFonts w:ascii="Times" w:hAnsi="Times" w:cs="Times"/>
            <w:color w:val="FF0000"/>
            <w:sz w:val="20"/>
            <w:szCs w:val="20"/>
            <w:rPrChange w:id="58" w:author="zjstone" w:date="2018-03-22T19:03:00Z">
              <w:rPr>
                <w:color w:val="FF0000"/>
              </w:rPr>
            </w:rPrChange>
          </w:rPr>
          <w:t>URL Shifting means the URL addresses in a page source are replaced by a randomly generated address. Take the following as an example</w:t>
        </w:r>
      </w:ins>
    </w:p>
    <w:p w14:paraId="39508CCD" w14:textId="77777777" w:rsidR="00A73B7E" w:rsidRDefault="00FC3FD2">
      <w:pPr>
        <w:pStyle w:val="a4"/>
        <w:spacing w:line="200" w:lineRule="exact"/>
        <w:jc w:val="center"/>
        <w:rPr>
          <w:ins w:id="59" w:author="zjstone" w:date="2018-03-22T21:35:00Z"/>
          <w:rFonts w:ascii="Times" w:hAnsi="Times" w:cs="Times"/>
          <w:sz w:val="16"/>
          <w:szCs w:val="16"/>
        </w:rPr>
        <w:pPrChange w:id="60" w:author="zjstone" w:date="2018-03-23T09:06:00Z">
          <w:pPr>
            <w:pStyle w:val="a4"/>
            <w:spacing w:after="120" w:line="240" w:lineRule="exact"/>
            <w:jc w:val="both"/>
          </w:pPr>
        </w:pPrChange>
      </w:pPr>
      <w:ins w:id="61" w:author="zjstone" w:date="2018-03-22T23:42:00Z">
        <w:r>
          <w:rPr>
            <w:rFonts w:ascii="Times" w:hAnsi="Times" w:cs="Times"/>
            <w:sz w:val="20"/>
            <w:szCs w:val="20"/>
          </w:rPr>
          <w:lastRenderedPageBreak/>
          <w:t xml:space="preserve">       </w:t>
        </w:r>
      </w:ins>
      <w:ins w:id="62" w:author="zjstone" w:date="2018-03-22T21:35:00Z">
        <w:r>
          <w:rPr>
            <w:rFonts w:ascii="Times" w:hAnsi="Times" w:cs="Times"/>
            <w:sz w:val="16"/>
            <w:szCs w:val="16"/>
          </w:rPr>
          <w:t xml:space="preserve">/view.php?tid=512&amp;cid=183    </w:t>
        </w:r>
      </w:ins>
      <w:ins w:id="63" w:author="zjstone" w:date="2018-03-22T21:37:00Z">
        <w:r>
          <w:rPr>
            <w:rFonts w:ascii="Times" w:hAnsi="Times" w:cs="Times"/>
            <w:sz w:val="16"/>
            <w:szCs w:val="16"/>
            <w:rPrChange w:id="64" w:author="zjstone" w:date="2018-03-23T01:26:00Z">
              <w:rPr>
                <w:rFonts w:ascii="Times" w:hAnsi="Times" w:cs="Times"/>
                <w:sz w:val="20"/>
                <w:szCs w:val="20"/>
              </w:rPr>
            </w:rPrChange>
          </w:rPr>
          <w:t xml:space="preserve">       </w:t>
        </w:r>
      </w:ins>
      <w:ins w:id="65" w:author="zjstone" w:date="2018-03-22T21:35:00Z">
        <w:r>
          <w:rPr>
            <w:rFonts w:ascii="Times" w:hAnsi="Times" w:cs="Times"/>
            <w:sz w:val="16"/>
            <w:szCs w:val="16"/>
          </w:rPr>
          <w:t>/$1adde9a5-6504-4876-b8d7-2e84b87c2005</w:t>
        </w:r>
      </w:ins>
    </w:p>
    <w:p w14:paraId="62365EE0" w14:textId="77777777" w:rsidR="00A73B7E" w:rsidRPr="00A73B7E" w:rsidRDefault="00FC3FD2">
      <w:pPr>
        <w:pStyle w:val="a4"/>
        <w:numPr>
          <w:ilvl w:val="0"/>
          <w:numId w:val="1"/>
        </w:numPr>
        <w:spacing w:after="120" w:line="240" w:lineRule="exact"/>
        <w:jc w:val="center"/>
        <w:rPr>
          <w:ins w:id="66" w:author="zjstone" w:date="2018-03-22T19:03:00Z"/>
          <w:rFonts w:ascii="Times" w:hAnsi="Times" w:cs="Times"/>
          <w:sz w:val="16"/>
          <w:szCs w:val="16"/>
          <w:rPrChange w:id="67" w:author="zjstone" w:date="2018-03-23T01:26:00Z">
            <w:rPr>
              <w:ins w:id="68" w:author="zjstone" w:date="2018-03-22T19:03:00Z"/>
            </w:rPr>
          </w:rPrChange>
        </w:rPr>
        <w:pPrChange w:id="69" w:author="zjstone" w:date="2018-03-22T23:41:00Z">
          <w:pPr>
            <w:pStyle w:val="ListParagraph1"/>
            <w:numPr>
              <w:numId w:val="1"/>
            </w:numPr>
            <w:ind w:left="360" w:firstLineChars="0" w:hanging="360"/>
            <w:jc w:val="center"/>
          </w:pPr>
        </w:pPrChange>
      </w:pPr>
      <w:ins w:id="70" w:author="zjstone" w:date="2018-03-22T23:41:00Z">
        <w:r>
          <w:rPr>
            <w:rFonts w:ascii="Times" w:hAnsi="Times" w:cs="Times"/>
            <w:sz w:val="16"/>
            <w:szCs w:val="16"/>
            <w:rPrChange w:id="71" w:author="zjstone" w:date="2018-03-23T01:26:00Z">
              <w:rPr>
                <w:rFonts w:ascii="Times" w:hAnsi="Times" w:cs="Times"/>
                <w:sz w:val="20"/>
                <w:szCs w:val="20"/>
              </w:rPr>
            </w:rPrChange>
          </w:rPr>
          <w:t>(a)</w:t>
        </w:r>
      </w:ins>
      <w:ins w:id="72" w:author="zjstone" w:date="2018-03-22T19:08:00Z">
        <w:r>
          <w:rPr>
            <w:rFonts w:ascii="Times" w:hAnsi="Times" w:cs="Times"/>
            <w:sz w:val="16"/>
            <w:szCs w:val="16"/>
            <w:rPrChange w:id="73" w:author="zjstone" w:date="2018-03-23T01:26:00Z">
              <w:rPr>
                <w:rFonts w:ascii="Times" w:hAnsi="Times" w:cs="Times"/>
                <w:sz w:val="20"/>
                <w:szCs w:val="20"/>
              </w:rPr>
            </w:rPrChange>
          </w:rPr>
          <w:t>The original URL</w:t>
        </w:r>
      </w:ins>
      <w:ins w:id="74" w:author="zjstone" w:date="2018-03-22T21:37:00Z">
        <w:r>
          <w:rPr>
            <w:rFonts w:ascii="Times" w:hAnsi="Times" w:cs="Times"/>
            <w:sz w:val="16"/>
            <w:szCs w:val="16"/>
            <w:rPrChange w:id="75" w:author="zjstone" w:date="2018-03-23T01:26:00Z">
              <w:rPr>
                <w:rFonts w:ascii="Times" w:hAnsi="Times" w:cs="Times"/>
                <w:sz w:val="20"/>
                <w:szCs w:val="20"/>
              </w:rPr>
            </w:rPrChange>
          </w:rPr>
          <w:t xml:space="preserve">     </w:t>
        </w:r>
      </w:ins>
      <w:ins w:id="76" w:author="zjstone" w:date="2018-03-22T23:42:00Z">
        <w:r>
          <w:rPr>
            <w:rFonts w:ascii="Times" w:hAnsi="Times" w:cs="Times"/>
            <w:sz w:val="16"/>
            <w:szCs w:val="16"/>
            <w:rPrChange w:id="77" w:author="zjstone" w:date="2018-03-23T01:26:00Z">
              <w:rPr>
                <w:rFonts w:ascii="Times" w:hAnsi="Times" w:cs="Times"/>
                <w:sz w:val="20"/>
                <w:szCs w:val="20"/>
              </w:rPr>
            </w:rPrChange>
          </w:rPr>
          <w:t xml:space="preserve">   </w:t>
        </w:r>
      </w:ins>
      <w:ins w:id="78" w:author="zjstone" w:date="2018-03-22T21:37:00Z">
        <w:r>
          <w:rPr>
            <w:rFonts w:ascii="Times" w:hAnsi="Times" w:cs="Times"/>
            <w:sz w:val="16"/>
            <w:szCs w:val="16"/>
            <w:rPrChange w:id="79" w:author="zjstone" w:date="2018-03-23T01:26:00Z">
              <w:rPr>
                <w:rFonts w:ascii="Times" w:hAnsi="Times" w:cs="Times"/>
                <w:sz w:val="20"/>
                <w:szCs w:val="20"/>
              </w:rPr>
            </w:rPrChange>
          </w:rPr>
          <w:t xml:space="preserve">        </w:t>
        </w:r>
      </w:ins>
      <w:ins w:id="80" w:author="zjstone" w:date="2018-03-22T19:03:00Z">
        <w:r>
          <w:rPr>
            <w:rFonts w:ascii="Times" w:hAnsi="Times" w:cs="Times"/>
            <w:sz w:val="16"/>
            <w:szCs w:val="16"/>
            <w:rPrChange w:id="81" w:author="zjstone" w:date="2018-03-23T01:26:00Z">
              <w:rPr/>
            </w:rPrChange>
          </w:rPr>
          <w:t xml:space="preserve"> </w:t>
        </w:r>
      </w:ins>
      <w:ins w:id="82" w:author="zjstone" w:date="2018-03-22T21:35:00Z">
        <w:r>
          <w:rPr>
            <w:rFonts w:ascii="Times" w:hAnsi="Times" w:cs="Times"/>
            <w:sz w:val="16"/>
            <w:szCs w:val="16"/>
            <w:rPrChange w:id="83" w:author="zjstone" w:date="2018-03-23T01:26:00Z">
              <w:rPr>
                <w:rFonts w:ascii="Times" w:hAnsi="Times" w:cs="Times"/>
                <w:sz w:val="20"/>
                <w:szCs w:val="20"/>
              </w:rPr>
            </w:rPrChange>
          </w:rPr>
          <w:t xml:space="preserve">     </w:t>
        </w:r>
      </w:ins>
      <w:ins w:id="84" w:author="zjstone" w:date="2018-03-22T19:03:00Z">
        <w:r>
          <w:rPr>
            <w:rFonts w:ascii="Times" w:hAnsi="Times" w:cs="Times"/>
            <w:sz w:val="16"/>
            <w:szCs w:val="16"/>
            <w:rPrChange w:id="85" w:author="zjstone" w:date="2018-03-23T01:26:00Z">
              <w:rPr/>
            </w:rPrChange>
          </w:rPr>
          <w:t xml:space="preserve">    (b</w:t>
        </w:r>
      </w:ins>
      <w:ins w:id="86" w:author="zjstone" w:date="2018-03-22T23:41:00Z">
        <w:r>
          <w:rPr>
            <w:rFonts w:ascii="Times" w:hAnsi="Times" w:cs="Times"/>
            <w:sz w:val="16"/>
            <w:szCs w:val="16"/>
            <w:rPrChange w:id="87" w:author="zjstone" w:date="2018-03-23T01:26:00Z">
              <w:rPr>
                <w:rFonts w:ascii="Times" w:hAnsi="Times" w:cs="Times"/>
                <w:sz w:val="20"/>
                <w:szCs w:val="20"/>
              </w:rPr>
            </w:rPrChange>
          </w:rPr>
          <w:t>) the</w:t>
        </w:r>
      </w:ins>
      <w:ins w:id="88" w:author="zjstone" w:date="2018-03-22T19:08:00Z">
        <w:r>
          <w:rPr>
            <w:rFonts w:ascii="Times" w:hAnsi="Times" w:cs="Times"/>
            <w:sz w:val="16"/>
            <w:szCs w:val="16"/>
            <w:rPrChange w:id="89" w:author="zjstone" w:date="2018-03-23T01:26:00Z">
              <w:rPr>
                <w:rFonts w:ascii="Times" w:hAnsi="Times" w:cs="Times"/>
                <w:sz w:val="20"/>
                <w:szCs w:val="20"/>
              </w:rPr>
            </w:rPrChange>
          </w:rPr>
          <w:t xml:space="preserve"> shifted URL</w:t>
        </w:r>
      </w:ins>
    </w:p>
    <w:p w14:paraId="5AE29F60" w14:textId="77777777" w:rsidR="00254E9F" w:rsidRDefault="00FC3FD2">
      <w:pPr>
        <w:pStyle w:val="a4"/>
        <w:spacing w:after="120" w:line="240" w:lineRule="exact"/>
        <w:jc w:val="center"/>
        <w:rPr>
          <w:ins w:id="90" w:author="zjstone" w:date="2018-03-22T19:07:00Z"/>
          <w:rFonts w:ascii="Times" w:hAnsi="Times" w:cs="Times"/>
          <w:sz w:val="16"/>
          <w:szCs w:val="16"/>
          <w:rPrChange w:id="91" w:author="zjstone" w:date="2018-03-22T21:38:00Z">
            <w:rPr>
              <w:ins w:id="92" w:author="zjstone" w:date="2018-03-22T19:07:00Z"/>
            </w:rPr>
          </w:rPrChange>
        </w:rPr>
        <w:sectPr w:rsidR="00254E9F">
          <w:type w:val="continuous"/>
          <w:pgSz w:w="11906" w:h="16838"/>
          <w:pgMar w:top="1440" w:right="1440" w:bottom="1440" w:left="1440" w:header="851" w:footer="992" w:gutter="0"/>
          <w:cols w:space="425"/>
          <w:docGrid w:type="linesAndChars" w:linePitch="312"/>
        </w:sectPr>
        <w:pPrChange w:id="93" w:author="zjstone" w:date="2018-03-22T19:08:00Z">
          <w:pPr>
            <w:jc w:val="center"/>
          </w:pPr>
        </w:pPrChange>
      </w:pPr>
      <w:ins w:id="94" w:author="zjstone" w:date="2018-03-22T19:03:00Z">
        <w:r>
          <w:rPr>
            <w:rFonts w:ascii="Times" w:hAnsi="Times" w:cs="Times"/>
            <w:sz w:val="16"/>
            <w:szCs w:val="16"/>
          </w:rPr>
          <w:t xml:space="preserve">Fig. </w:t>
        </w:r>
        <w:r>
          <w:rPr>
            <w:rFonts w:ascii="Times" w:hAnsi="Times" w:cs="Times"/>
            <w:sz w:val="16"/>
            <w:szCs w:val="16"/>
            <w:rPrChange w:id="95" w:author="zjstone" w:date="2018-03-22T21:38:00Z">
              <w:rPr/>
            </w:rPrChange>
          </w:rPr>
          <w:t>1 An example of URL shifting</w:t>
        </w:r>
      </w:ins>
    </w:p>
    <w:p w14:paraId="43090436"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lastRenderedPageBreak/>
        <w:t xml:space="preserve">The URL shifting involves the dynamic URLs generated in the client-side, the static URLs and the dynamic URLs (include the form URLs) generated on the server-side. </w:t>
      </w:r>
    </w:p>
    <w:p w14:paraId="4BF35964" w14:textId="77777777" w:rsidR="00A73B7E" w:rsidRPr="00A73B7E" w:rsidRDefault="00FC3FD2">
      <w:pPr>
        <w:pStyle w:val="a4"/>
        <w:spacing w:after="120" w:line="240" w:lineRule="exact"/>
        <w:jc w:val="both"/>
        <w:rPr>
          <w:ins w:id="96" w:author="zjstone" w:date="2018-03-22T19:22:00Z"/>
          <w:rFonts w:ascii="Times" w:hAnsi="Times" w:cs="Times"/>
          <w:color w:val="FF0000"/>
          <w:sz w:val="20"/>
          <w:szCs w:val="20"/>
          <w:rPrChange w:id="97" w:author="zjstone" w:date="2018-03-22T23:43:00Z">
            <w:rPr>
              <w:ins w:id="98" w:author="zjstone" w:date="2018-03-22T19:22:00Z"/>
              <w:rFonts w:ascii="Times" w:hAnsi="Times" w:cs="Times"/>
              <w:sz w:val="20"/>
              <w:szCs w:val="20"/>
            </w:rPr>
          </w:rPrChange>
        </w:rPr>
        <w:sectPr w:rsidR="00A73B7E" w:rsidRPr="00A73B7E">
          <w:type w:val="continuous"/>
          <w:pgSz w:w="11906" w:h="16838"/>
          <w:pgMar w:top="1440" w:right="1440" w:bottom="1440" w:left="1440" w:header="851" w:footer="992" w:gutter="0"/>
          <w:cols w:num="2" w:space="425"/>
          <w:docGrid w:type="linesAndChars" w:linePitch="312"/>
        </w:sectPr>
      </w:pPr>
      <w:r>
        <w:rPr>
          <w:rFonts w:ascii="Times" w:hAnsi="Times" w:cs="Times"/>
          <w:sz w:val="20"/>
          <w:szCs w:val="20"/>
        </w:rPr>
        <w:t xml:space="preserve">The client-side dynamic URLs refer to these URL addresses that generated during page rendering. After </w:t>
      </w:r>
      <w:r>
        <w:rPr>
          <w:rFonts w:ascii="Times" w:hAnsi="Times" w:cs="Times"/>
          <w:sz w:val="20"/>
          <w:szCs w:val="20"/>
        </w:rPr>
        <w:lastRenderedPageBreak/>
        <w:t xml:space="preserve">web 2.0, there are a number of links generated by the client of the web applications. </w:t>
      </w:r>
      <w:del w:id="99" w:author="zjstone" w:date="2018-03-22T19:27:00Z">
        <w:r>
          <w:rPr>
            <w:rFonts w:ascii="Times" w:hAnsi="Times" w:cs="Times"/>
            <w:color w:val="FF0000"/>
            <w:sz w:val="20"/>
            <w:szCs w:val="20"/>
            <w:rPrChange w:id="100" w:author="zjstone" w:date="2018-03-22T23:43:00Z">
              <w:rPr>
                <w:rFonts w:ascii="Times" w:hAnsi="Times" w:cs="Times"/>
                <w:sz w:val="20"/>
                <w:szCs w:val="20"/>
              </w:rPr>
            </w:rPrChange>
          </w:rPr>
          <w:delText xml:space="preserve">When the web service is accessed through these URLs, AURLS will block these requests to cause the user to fail to access the application. </w:delText>
        </w:r>
      </w:del>
      <w:ins w:id="101" w:author="zjstone" w:date="2018-03-22T19:22:00Z">
        <w:r>
          <w:rPr>
            <w:rFonts w:ascii="Times" w:hAnsi="Times" w:cs="Times"/>
            <w:color w:val="FF0000"/>
            <w:sz w:val="20"/>
            <w:szCs w:val="20"/>
            <w:rPrChange w:id="102" w:author="zjstone" w:date="2018-03-22T23:43:00Z">
              <w:rPr>
                <w:color w:val="FF0000"/>
              </w:rPr>
            </w:rPrChange>
          </w:rPr>
          <w:t>An example of dynamic generation in client-side is demonstrated as followed.</w:t>
        </w:r>
      </w:ins>
    </w:p>
    <w:p w14:paraId="51B93FFF" w14:textId="77777777" w:rsidR="00A73B7E" w:rsidRDefault="00FC3FD2">
      <w:pPr>
        <w:jc w:val="center"/>
        <w:rPr>
          <w:ins w:id="103" w:author="zjstone" w:date="2018-03-22T19:23:00Z"/>
        </w:rPr>
      </w:pPr>
      <w:ins w:id="104" w:author="zjstone" w:date="2018-03-22T19:23:00Z">
        <w:r>
          <w:rPr>
            <w:noProof/>
          </w:rPr>
          <w:lastRenderedPageBreak/>
          <mc:AlternateContent>
            <mc:Choice Requires="wps">
              <w:drawing>
                <wp:inline distT="0" distB="0" distL="114300" distR="114300" wp14:anchorId="54CAA657" wp14:editId="7D5C406D">
                  <wp:extent cx="4838065" cy="1017270"/>
                  <wp:effectExtent l="0" t="0" r="19685" b="11430"/>
                  <wp:docPr id="6" name="文本框 6"/>
                  <wp:cNvGraphicFramePr/>
                  <a:graphic xmlns:a="http://schemas.openxmlformats.org/drawingml/2006/main">
                    <a:graphicData uri="http://schemas.microsoft.com/office/word/2010/wordprocessingShape">
                      <wps:wsp>
                        <wps:cNvSpPr txBox="1"/>
                        <wps:spPr>
                          <a:xfrm>
                            <a:off x="0" y="0"/>
                            <a:ext cx="4838065" cy="101781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615E37" w14:textId="77777777" w:rsidR="00254E9F" w:rsidRPr="00A73B7E" w:rsidRDefault="00254E9F">
                              <w:pPr>
                                <w:spacing w:line="200" w:lineRule="exact"/>
                                <w:rPr>
                                  <w:sz w:val="16"/>
                                  <w:szCs w:val="16"/>
                                  <w:rPrChange w:id="105" w:author="zjstone" w:date="2018-03-22T21:38:00Z">
                                    <w:rPr/>
                                  </w:rPrChange>
                                </w:rPr>
                                <w:pPrChange w:id="106" w:author="zjstone" w:date="2018-03-23T09:07:00Z">
                                  <w:pPr/>
                                </w:pPrChange>
                              </w:pPr>
                              <w:r>
                                <w:rPr>
                                  <w:sz w:val="16"/>
                                  <w:szCs w:val="16"/>
                                  <w:rPrChange w:id="107" w:author="zjstone" w:date="2018-03-22T21:38:00Z">
                                    <w:rPr/>
                                  </w:rPrChange>
                                </w:rPr>
                                <w:t>function publish(id)</w:t>
                              </w:r>
                            </w:p>
                            <w:p w14:paraId="52683307" w14:textId="77777777" w:rsidR="00254E9F" w:rsidRPr="00A73B7E" w:rsidRDefault="00254E9F">
                              <w:pPr>
                                <w:rPr>
                                  <w:sz w:val="16"/>
                                  <w:szCs w:val="16"/>
                                  <w:rPrChange w:id="108" w:author="zjstone" w:date="2018-03-22T21:38:00Z">
                                    <w:rPr/>
                                  </w:rPrChange>
                                </w:rPr>
                              </w:pPr>
                              <w:r>
                                <w:rPr>
                                  <w:sz w:val="16"/>
                                  <w:szCs w:val="16"/>
                                  <w:rPrChange w:id="109" w:author="zjstone" w:date="2018-03-22T21:38:00Z">
                                    <w:rPr/>
                                  </w:rPrChange>
                                </w:rPr>
                                <w:t>{</w:t>
                              </w:r>
                            </w:p>
                            <w:p w14:paraId="027A8597" w14:textId="77777777" w:rsidR="00254E9F" w:rsidRPr="00A73B7E" w:rsidRDefault="00254E9F">
                              <w:pPr>
                                <w:rPr>
                                  <w:sz w:val="16"/>
                                  <w:szCs w:val="16"/>
                                  <w:rPrChange w:id="110" w:author="zjstone" w:date="2018-03-22T21:38:00Z">
                                    <w:rPr/>
                                  </w:rPrChange>
                                </w:rPr>
                              </w:pPr>
                              <w:r>
                                <w:rPr>
                                  <w:sz w:val="16"/>
                                  <w:szCs w:val="16"/>
                                  <w:rPrChange w:id="111" w:author="zjstone" w:date="2018-03-22T21:38:00Z">
                                    <w:rPr/>
                                  </w:rPrChange>
                                </w:rPr>
                                <w:tab/>
                                <w:t>if (confirm('YES</w:t>
                              </w:r>
                              <w:r>
                                <w:rPr>
                                  <w:rFonts w:hint="eastAsia"/>
                                  <w:sz w:val="16"/>
                                  <w:szCs w:val="16"/>
                                  <w:rPrChange w:id="112" w:author="zjstone" w:date="2018-03-22T21:38:00Z">
                                    <w:rPr>
                                      <w:rFonts w:hint="eastAsia"/>
                                    </w:rPr>
                                  </w:rPrChange>
                                </w:rPr>
                                <w:t>？</w:t>
                              </w:r>
                              <w:r>
                                <w:rPr>
                                  <w:sz w:val="16"/>
                                  <w:szCs w:val="16"/>
                                  <w:rPrChange w:id="113" w:author="zjstone" w:date="2018-03-22T21:38:00Z">
                                    <w:rPr/>
                                  </w:rPrChange>
                                </w:rPr>
                                <w:t>'))</w:t>
                              </w:r>
                            </w:p>
                            <w:p w14:paraId="31639081" w14:textId="77777777" w:rsidR="00254E9F" w:rsidRPr="00A73B7E" w:rsidRDefault="00254E9F">
                              <w:pPr>
                                <w:rPr>
                                  <w:sz w:val="16"/>
                                  <w:szCs w:val="16"/>
                                  <w:rPrChange w:id="114" w:author="zjstone" w:date="2018-03-22T21:38:00Z">
                                    <w:rPr/>
                                  </w:rPrChange>
                                </w:rPr>
                              </w:pPr>
                              <w:r>
                                <w:rPr>
                                  <w:sz w:val="16"/>
                                  <w:szCs w:val="16"/>
                                  <w:rPrChange w:id="115" w:author="zjstone" w:date="2018-03-22T21:38:00Z">
                                    <w:rPr/>
                                  </w:rPrChange>
                                </w:rPr>
                                <w:tab/>
                              </w:r>
                              <w:r>
                                <w:rPr>
                                  <w:sz w:val="16"/>
                                  <w:szCs w:val="16"/>
                                  <w:rPrChange w:id="116" w:author="zjstone" w:date="2018-03-22T21:38:00Z">
                                    <w:rPr/>
                                  </w:rPrChange>
                                </w:rPr>
                                <w:tab/>
                                <w:t>loader.location.href = "</w:t>
                              </w:r>
                              <w:r>
                                <w:rPr>
                                  <w:b/>
                                  <w:bCs/>
                                  <w:color w:val="4472C4" w:themeColor="accent5"/>
                                  <w:sz w:val="16"/>
                                  <w:szCs w:val="16"/>
                                  <w:rPrChange w:id="117" w:author="zjstone" w:date="2018-03-22T21:38:00Z">
                                    <w:rPr>
                                      <w:b/>
                                      <w:bCs/>
                                      <w:color w:val="4472C4" w:themeColor="accent5"/>
                                    </w:rPr>
                                  </w:rPrChange>
                                </w:rPr>
                                <w:t>hwnd_article_edit.php?cmd=publish&amp;articles=</w:t>
                              </w:r>
                              <w:r>
                                <w:rPr>
                                  <w:sz w:val="16"/>
                                  <w:szCs w:val="16"/>
                                  <w:rPrChange w:id="118" w:author="zjstone" w:date="2018-03-22T21:38:00Z">
                                    <w:rPr/>
                                  </w:rPrChange>
                                </w:rPr>
                                <w:t>" + id;</w:t>
                              </w:r>
                            </w:p>
                            <w:p w14:paraId="53AB6381" w14:textId="77777777" w:rsidR="00254E9F" w:rsidRPr="00A73B7E" w:rsidRDefault="00254E9F">
                              <w:pPr>
                                <w:rPr>
                                  <w:sz w:val="16"/>
                                  <w:szCs w:val="16"/>
                                  <w:rPrChange w:id="119" w:author="zjstone" w:date="2018-03-22T21:38:00Z">
                                    <w:rPr/>
                                  </w:rPrChange>
                                </w:rPr>
                              </w:pPr>
                              <w:r>
                                <w:rPr>
                                  <w:sz w:val="16"/>
                                  <w:szCs w:val="16"/>
                                  <w:rPrChange w:id="120" w:author="zjstone" w:date="2018-03-22T21:38:00Z">
                                    <w:rPr/>
                                  </w:rPrChange>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54CAA657" id="_x0000_t202" coordsize="21600,21600" o:spt="202" path="m,l,21600r21600,l21600,xe">
                  <v:stroke joinstyle="miter"/>
                  <v:path gradientshapeok="t" o:connecttype="rect"/>
                </v:shapetype>
                <v:shape id="文本框 6" o:spid="_x0000_s1026" type="#_x0000_t202" style="width:380.95pt;height:8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" fillcolor="white [3201]" strokeweight=".5pt">
                  <v:textbox>
                    <w:txbxContent>
                      <w:p w14:paraId="20615E37" w14:textId="77777777" w:rsidR="00254E9F" w:rsidRPr="00A73B7E" w:rsidRDefault="00254E9F">
                        <w:pPr>
                          <w:spacing w:line="200" w:lineRule="exact"/>
                          <w:rPr>
                            <w:sz w:val="16"/>
                            <w:szCs w:val="16"/>
                            <w:rPrChange w:id="121" w:author="zjstone" w:date="2018-03-22T21:38:00Z">
                              <w:rPr/>
                            </w:rPrChange>
                          </w:rPr>
                          <w:pPrChange w:id="122" w:author="zjstone" w:date="2018-03-23T09:07:00Z">
                            <w:pPr/>
                          </w:pPrChange>
                        </w:pPr>
                        <w:r>
                          <w:rPr>
                            <w:sz w:val="16"/>
                            <w:szCs w:val="16"/>
                            <w:rPrChange w:id="123" w:author="zjstone" w:date="2018-03-22T21:38:00Z">
                              <w:rPr/>
                            </w:rPrChange>
                          </w:rPr>
                          <w:t>function publish(id)</w:t>
                        </w:r>
                      </w:p>
                      <w:p w14:paraId="52683307" w14:textId="77777777" w:rsidR="00254E9F" w:rsidRPr="00A73B7E" w:rsidRDefault="00254E9F">
                        <w:pPr>
                          <w:rPr>
                            <w:sz w:val="16"/>
                            <w:szCs w:val="16"/>
                            <w:rPrChange w:id="124" w:author="zjstone" w:date="2018-03-22T21:38:00Z">
                              <w:rPr/>
                            </w:rPrChange>
                          </w:rPr>
                        </w:pPr>
                        <w:r>
                          <w:rPr>
                            <w:sz w:val="16"/>
                            <w:szCs w:val="16"/>
                            <w:rPrChange w:id="125" w:author="zjstone" w:date="2018-03-22T21:38:00Z">
                              <w:rPr/>
                            </w:rPrChange>
                          </w:rPr>
                          <w:t>{</w:t>
                        </w:r>
                      </w:p>
                      <w:p w14:paraId="027A8597" w14:textId="77777777" w:rsidR="00254E9F" w:rsidRPr="00A73B7E" w:rsidRDefault="00254E9F">
                        <w:pPr>
                          <w:rPr>
                            <w:sz w:val="16"/>
                            <w:szCs w:val="16"/>
                            <w:rPrChange w:id="126" w:author="zjstone" w:date="2018-03-22T21:38:00Z">
                              <w:rPr/>
                            </w:rPrChange>
                          </w:rPr>
                        </w:pPr>
                        <w:r>
                          <w:rPr>
                            <w:sz w:val="16"/>
                            <w:szCs w:val="16"/>
                            <w:rPrChange w:id="127" w:author="zjstone" w:date="2018-03-22T21:38:00Z">
                              <w:rPr/>
                            </w:rPrChange>
                          </w:rPr>
                          <w:tab/>
                          <w:t>if (confirm('YES</w:t>
                        </w:r>
                        <w:r>
                          <w:rPr>
                            <w:rFonts w:hint="eastAsia"/>
                            <w:sz w:val="16"/>
                            <w:szCs w:val="16"/>
                            <w:rPrChange w:id="128" w:author="zjstone" w:date="2018-03-22T21:38:00Z">
                              <w:rPr>
                                <w:rFonts w:hint="eastAsia"/>
                              </w:rPr>
                            </w:rPrChange>
                          </w:rPr>
                          <w:t>？</w:t>
                        </w:r>
                        <w:r>
                          <w:rPr>
                            <w:sz w:val="16"/>
                            <w:szCs w:val="16"/>
                            <w:rPrChange w:id="129" w:author="zjstone" w:date="2018-03-22T21:38:00Z">
                              <w:rPr/>
                            </w:rPrChange>
                          </w:rPr>
                          <w:t>'))</w:t>
                        </w:r>
                      </w:p>
                      <w:p w14:paraId="31639081" w14:textId="77777777" w:rsidR="00254E9F" w:rsidRPr="00A73B7E" w:rsidRDefault="00254E9F">
                        <w:pPr>
                          <w:rPr>
                            <w:sz w:val="16"/>
                            <w:szCs w:val="16"/>
                            <w:rPrChange w:id="130" w:author="zjstone" w:date="2018-03-22T21:38:00Z">
                              <w:rPr/>
                            </w:rPrChange>
                          </w:rPr>
                        </w:pPr>
                        <w:r>
                          <w:rPr>
                            <w:sz w:val="16"/>
                            <w:szCs w:val="16"/>
                            <w:rPrChange w:id="131" w:author="zjstone" w:date="2018-03-22T21:38:00Z">
                              <w:rPr/>
                            </w:rPrChange>
                          </w:rPr>
                          <w:tab/>
                        </w:r>
                        <w:r>
                          <w:rPr>
                            <w:sz w:val="16"/>
                            <w:szCs w:val="16"/>
                            <w:rPrChange w:id="132" w:author="zjstone" w:date="2018-03-22T21:38:00Z">
                              <w:rPr/>
                            </w:rPrChange>
                          </w:rPr>
                          <w:tab/>
                          <w:t>loader.location.href = "</w:t>
                        </w:r>
                        <w:r>
                          <w:rPr>
                            <w:b/>
                            <w:bCs/>
                            <w:color w:val="4472C4" w:themeColor="accent5"/>
                            <w:sz w:val="16"/>
                            <w:szCs w:val="16"/>
                            <w:rPrChange w:id="133" w:author="zjstone" w:date="2018-03-22T21:38:00Z">
                              <w:rPr>
                                <w:b/>
                                <w:bCs/>
                                <w:color w:val="4472C4" w:themeColor="accent5"/>
                              </w:rPr>
                            </w:rPrChange>
                          </w:rPr>
                          <w:t>hwnd_article_edit.php?cmd=publish&amp;articles=</w:t>
                        </w:r>
                        <w:r>
                          <w:rPr>
                            <w:sz w:val="16"/>
                            <w:szCs w:val="16"/>
                            <w:rPrChange w:id="134" w:author="zjstone" w:date="2018-03-22T21:38:00Z">
                              <w:rPr/>
                            </w:rPrChange>
                          </w:rPr>
                          <w:t>" + id;</w:t>
                        </w:r>
                      </w:p>
                      <w:p w14:paraId="53AB6381" w14:textId="77777777" w:rsidR="00254E9F" w:rsidRPr="00A73B7E" w:rsidRDefault="00254E9F">
                        <w:pPr>
                          <w:rPr>
                            <w:sz w:val="16"/>
                            <w:szCs w:val="16"/>
                            <w:rPrChange w:id="135" w:author="zjstone" w:date="2018-03-22T21:38:00Z">
                              <w:rPr/>
                            </w:rPrChange>
                          </w:rPr>
                        </w:pPr>
                        <w:r>
                          <w:rPr>
                            <w:sz w:val="16"/>
                            <w:szCs w:val="16"/>
                            <w:rPrChange w:id="136" w:author="zjstone" w:date="2018-03-22T21:38:00Z">
                              <w:rPr/>
                            </w:rPrChange>
                          </w:rPr>
                          <w:t>}</w:t>
                        </w:r>
                      </w:p>
                    </w:txbxContent>
                  </v:textbox>
                  <w10:anchorlock/>
                </v:shape>
              </w:pict>
            </mc:Fallback>
          </mc:AlternateContent>
        </w:r>
      </w:ins>
    </w:p>
    <w:p w14:paraId="4AD8FE57" w14:textId="77777777" w:rsidR="00A73B7E" w:rsidRPr="00A73B7E" w:rsidRDefault="00FC3FD2">
      <w:pPr>
        <w:jc w:val="center"/>
        <w:rPr>
          <w:ins w:id="137" w:author="zjstone" w:date="2018-03-22T19:23:00Z"/>
          <w:sz w:val="20"/>
          <w:szCs w:val="20"/>
          <w:rPrChange w:id="138" w:author="zjstone" w:date="2018-03-23T09:07:00Z">
            <w:rPr>
              <w:ins w:id="139" w:author="zjstone" w:date="2018-03-22T19:23:00Z"/>
            </w:rPr>
          </w:rPrChange>
        </w:rPr>
        <w:sectPr w:rsidR="00A73B7E" w:rsidRPr="00A73B7E">
          <w:type w:val="continuous"/>
          <w:pgSz w:w="11906" w:h="16838"/>
          <w:pgMar w:top="1440" w:right="1440" w:bottom="1440" w:left="1440" w:header="851" w:footer="992" w:gutter="0"/>
          <w:cols w:space="425"/>
          <w:docGrid w:type="linesAndChars" w:linePitch="312"/>
        </w:sectPr>
      </w:pPr>
      <w:ins w:id="140" w:author="zjstone" w:date="2018-03-23T09:07:00Z">
        <w:r>
          <w:rPr>
            <w:sz w:val="20"/>
            <w:szCs w:val="20"/>
            <w:rPrChange w:id="141" w:author="zjstone" w:date="2018-03-23T09:07:00Z">
              <w:rPr/>
            </w:rPrChange>
          </w:rPr>
          <w:t xml:space="preserve">Fig. 2 </w:t>
        </w:r>
      </w:ins>
      <w:ins w:id="142" w:author="zjstone" w:date="2018-03-22T19:23:00Z">
        <w:r>
          <w:rPr>
            <w:rFonts w:hint="eastAsia"/>
            <w:sz w:val="20"/>
            <w:szCs w:val="20"/>
            <w:rPrChange w:id="143" w:author="zjstone" w:date="2018-03-23T09:07:00Z">
              <w:rPr>
                <w:rFonts w:hint="eastAsia"/>
              </w:rPr>
            </w:rPrChange>
          </w:rPr>
          <w:t>客户端</w:t>
        </w:r>
        <w:r>
          <w:rPr>
            <w:sz w:val="20"/>
            <w:szCs w:val="20"/>
            <w:rPrChange w:id="144" w:author="zjstone" w:date="2018-03-23T09:07:00Z">
              <w:rPr/>
            </w:rPrChange>
          </w:rPr>
          <w:t>URL</w:t>
        </w:r>
        <w:r>
          <w:rPr>
            <w:rFonts w:hint="eastAsia"/>
            <w:sz w:val="20"/>
            <w:szCs w:val="20"/>
            <w:rPrChange w:id="145" w:author="zjstone" w:date="2018-03-23T09:07:00Z">
              <w:rPr>
                <w:rFonts w:hint="eastAsia"/>
              </w:rPr>
            </w:rPrChange>
          </w:rPr>
          <w:t>解决示例图</w:t>
        </w:r>
      </w:ins>
    </w:p>
    <w:p w14:paraId="01A22E3E" w14:textId="77777777" w:rsidR="00A73B7E" w:rsidRDefault="00FC3FD2">
      <w:pPr>
        <w:pStyle w:val="a4"/>
        <w:spacing w:after="120" w:line="240" w:lineRule="exact"/>
        <w:jc w:val="both"/>
        <w:rPr>
          <w:ins w:id="146" w:author="zjstone" w:date="2018-03-22T19:44:00Z"/>
          <w:rFonts w:ascii="Times" w:hAnsi="Times" w:cs="Times"/>
          <w:sz w:val="20"/>
          <w:szCs w:val="20"/>
        </w:rPr>
        <w:pPrChange w:id="147" w:author="zjstone" w:date="2018-03-22T19:25:00Z">
          <w:pPr>
            <w:jc w:val="left"/>
          </w:pPr>
        </w:pPrChange>
      </w:pPr>
      <w:ins w:id="148" w:author="zjstone" w:date="2018-03-22T19:25:00Z">
        <w:r>
          <w:rPr>
            <w:rFonts w:ascii="Times" w:hAnsi="Times" w:cs="Times"/>
            <w:color w:val="FF0000"/>
            <w:sz w:val="20"/>
            <w:szCs w:val="20"/>
            <w:rPrChange w:id="149" w:author="zjstone" w:date="2018-03-22T19:25:00Z">
              <w:rPr>
                <w:color w:val="FF0000"/>
              </w:rPr>
            </w:rPrChange>
          </w:rPr>
          <w:lastRenderedPageBreak/>
          <w:t>On the above figure, when user trigger</w:t>
        </w:r>
      </w:ins>
      <w:ins w:id="150" w:author="zjstone" w:date="2018-03-22T19:26:00Z">
        <w:r>
          <w:rPr>
            <w:rFonts w:ascii="Times" w:hAnsi="Times" w:cs="Times"/>
            <w:sz w:val="20"/>
            <w:szCs w:val="20"/>
          </w:rPr>
          <w:t>s</w:t>
        </w:r>
      </w:ins>
      <w:ins w:id="151" w:author="zjstone" w:date="2018-03-22T19:25:00Z">
        <w:r>
          <w:rPr>
            <w:rFonts w:ascii="Times" w:hAnsi="Times" w:cs="Times"/>
            <w:sz w:val="20"/>
            <w:szCs w:val="20"/>
          </w:rPr>
          <w:t xml:space="preserve"> the </w:t>
        </w:r>
      </w:ins>
      <w:ins w:id="152" w:author="zjstone" w:date="2018-03-22T19:26:00Z">
        <w:r>
          <w:rPr>
            <w:rFonts w:ascii="Times" w:hAnsi="Times" w:cs="Times"/>
            <w:i/>
            <w:sz w:val="20"/>
            <w:szCs w:val="20"/>
            <w:rPrChange w:id="153" w:author="zjstone" w:date="2018-03-22T19:26:00Z">
              <w:rPr>
                <w:rFonts w:ascii="Times" w:hAnsi="Times" w:cs="Times"/>
                <w:sz w:val="20"/>
                <w:szCs w:val="20"/>
              </w:rPr>
            </w:rPrChange>
          </w:rPr>
          <w:t>publish</w:t>
        </w:r>
        <w:r>
          <w:rPr>
            <w:rFonts w:ascii="Times" w:hAnsi="Times" w:cs="Times"/>
            <w:sz w:val="20"/>
            <w:szCs w:val="20"/>
          </w:rPr>
          <w:t xml:space="preserve"> </w:t>
        </w:r>
      </w:ins>
      <w:ins w:id="154" w:author="zjstone" w:date="2018-03-22T19:25:00Z">
        <w:r>
          <w:rPr>
            <w:rFonts w:ascii="Times" w:hAnsi="Times" w:cs="Times"/>
            <w:sz w:val="20"/>
            <w:szCs w:val="20"/>
          </w:rPr>
          <w:t>event</w:t>
        </w:r>
        <w:r>
          <w:rPr>
            <w:rFonts w:ascii="Times" w:hAnsi="Times" w:cs="Times"/>
            <w:color w:val="FF0000"/>
            <w:sz w:val="20"/>
            <w:szCs w:val="20"/>
            <w:rPrChange w:id="155" w:author="zjstone" w:date="2018-03-22T19:25:00Z">
              <w:rPr>
                <w:color w:val="FF0000"/>
              </w:rPr>
            </w:rPrChange>
          </w:rPr>
          <w:t>, browser in client-side will send a request like this:</w:t>
        </w:r>
      </w:ins>
      <w:ins w:id="156" w:author="zjstone" w:date="2018-03-22T23:44:00Z">
        <w:r>
          <w:rPr>
            <w:rFonts w:ascii="Times" w:hAnsi="Times" w:cs="Times"/>
            <w:sz w:val="20"/>
            <w:szCs w:val="20"/>
          </w:rPr>
          <w:t xml:space="preserve"> </w:t>
        </w:r>
      </w:ins>
      <w:ins w:id="157" w:author="zjstone" w:date="2018-03-22T19:25:00Z">
        <w:r>
          <w:rPr>
            <w:rFonts w:ascii="Times" w:hAnsi="Times" w:cs="Times"/>
            <w:i/>
            <w:color w:val="FF0000"/>
            <w:sz w:val="20"/>
            <w:szCs w:val="20"/>
            <w:rPrChange w:id="158" w:author="zjstone" w:date="2018-03-22T23:44:00Z">
              <w:rPr>
                <w:color w:val="FF0000"/>
              </w:rPr>
            </w:rPrChange>
          </w:rPr>
          <w:t>GET /wescms/hwnd_article_edit.php?cmd=</w:t>
        </w:r>
      </w:ins>
      <w:ins w:id="159" w:author="zjstone" w:date="2018-03-22T23:44:00Z">
        <w:r>
          <w:rPr>
            <w:rFonts w:ascii="Times" w:hAnsi="Times" w:cs="Times"/>
            <w:i/>
            <w:sz w:val="20"/>
            <w:szCs w:val="20"/>
            <w:rPrChange w:id="160" w:author="zjstone" w:date="2018-03-22T23:44:00Z">
              <w:rPr>
                <w:rFonts w:ascii="Times" w:hAnsi="Times" w:cs="Times"/>
                <w:sz w:val="20"/>
                <w:szCs w:val="20"/>
              </w:rPr>
            </w:rPrChange>
          </w:rPr>
          <w:t xml:space="preserve"> </w:t>
        </w:r>
      </w:ins>
      <w:ins w:id="161" w:author="zjstone" w:date="2018-03-22T19:25:00Z">
        <w:r>
          <w:rPr>
            <w:rFonts w:ascii="Times" w:hAnsi="Times" w:cs="Times"/>
            <w:i/>
            <w:color w:val="FF0000"/>
            <w:sz w:val="20"/>
            <w:szCs w:val="20"/>
            <w:rPrChange w:id="162" w:author="zjstone" w:date="2018-03-22T23:44:00Z">
              <w:rPr>
                <w:color w:val="FF0000"/>
              </w:rPr>
            </w:rPrChange>
          </w:rPr>
          <w:t>publish</w:t>
        </w:r>
      </w:ins>
      <w:ins w:id="163" w:author="zjstone" w:date="2018-03-22T23:44:00Z">
        <w:r>
          <w:rPr>
            <w:rFonts w:ascii="Times" w:hAnsi="Times" w:cs="Times"/>
            <w:i/>
            <w:sz w:val="20"/>
            <w:szCs w:val="20"/>
            <w:rPrChange w:id="164" w:author="zjstone" w:date="2018-03-22T23:44:00Z">
              <w:rPr>
                <w:rFonts w:ascii="Times" w:hAnsi="Times" w:cs="Times"/>
                <w:sz w:val="20"/>
                <w:szCs w:val="20"/>
              </w:rPr>
            </w:rPrChange>
          </w:rPr>
          <w:t xml:space="preserve"> </w:t>
        </w:r>
      </w:ins>
      <w:ins w:id="165" w:author="zjstone" w:date="2018-03-22T19:25:00Z">
        <w:r>
          <w:rPr>
            <w:rFonts w:ascii="Times" w:hAnsi="Times" w:cs="Times"/>
            <w:i/>
            <w:color w:val="FF0000"/>
            <w:sz w:val="20"/>
            <w:szCs w:val="20"/>
            <w:rPrChange w:id="166" w:author="zjstone" w:date="2018-03-22T23:44:00Z">
              <w:rPr>
                <w:color w:val="FF0000"/>
              </w:rPr>
            </w:rPrChange>
          </w:rPr>
          <w:t>&amp;</w:t>
        </w:r>
        <w:r>
          <w:rPr>
            <w:rFonts w:ascii="Times" w:hAnsi="Times" w:cs="Times"/>
            <w:i/>
            <w:sz w:val="20"/>
            <w:szCs w:val="20"/>
            <w:rPrChange w:id="167" w:author="zjstone" w:date="2018-03-22T23:44:00Z">
              <w:rPr>
                <w:rFonts w:ascii="Times" w:hAnsi="Times" w:cs="Times"/>
                <w:sz w:val="20"/>
                <w:szCs w:val="20"/>
              </w:rPr>
            </w:rPrChange>
          </w:rPr>
          <w:t xml:space="preserve"> </w:t>
        </w:r>
        <w:r>
          <w:rPr>
            <w:rFonts w:ascii="Times" w:hAnsi="Times" w:cs="Times"/>
            <w:i/>
            <w:color w:val="FF0000"/>
            <w:sz w:val="20"/>
            <w:szCs w:val="20"/>
            <w:rPrChange w:id="168" w:author="zjstone" w:date="2018-03-22T23:44:00Z">
              <w:rPr>
                <w:color w:val="FF0000"/>
              </w:rPr>
            </w:rPrChange>
          </w:rPr>
          <w:t>articles=1452 HTTP/1.1</w:t>
        </w:r>
      </w:ins>
      <w:ins w:id="169" w:author="zjstone" w:date="2018-03-22T23:44:00Z">
        <w:r>
          <w:rPr>
            <w:rFonts w:ascii="Times" w:hAnsi="Times" w:cs="Times"/>
            <w:sz w:val="20"/>
            <w:szCs w:val="20"/>
          </w:rPr>
          <w:t xml:space="preserve">. </w:t>
        </w:r>
      </w:ins>
      <w:ins w:id="170" w:author="zjstone" w:date="2018-03-22T19:28:00Z">
        <w:r>
          <w:rPr>
            <w:rFonts w:ascii="Times" w:hAnsi="Times" w:cs="Times" w:hint="eastAsia"/>
            <w:sz w:val="20"/>
            <w:szCs w:val="20"/>
          </w:rPr>
          <w:t>因为</w:t>
        </w:r>
        <w:r>
          <w:rPr>
            <w:rFonts w:ascii="Times" w:hAnsi="Times" w:cs="Times"/>
            <w:sz w:val="20"/>
            <w:szCs w:val="20"/>
          </w:rPr>
          <w:t>该</w:t>
        </w:r>
        <w:r>
          <w:rPr>
            <w:rFonts w:ascii="Times" w:hAnsi="Times" w:cs="Times" w:hint="eastAsia"/>
            <w:sz w:val="20"/>
            <w:szCs w:val="20"/>
          </w:rPr>
          <w:t>请求</w:t>
        </w:r>
        <w:r>
          <w:rPr>
            <w:rFonts w:ascii="Times" w:hAnsi="Times" w:cs="Times"/>
            <w:sz w:val="20"/>
            <w:szCs w:val="20"/>
          </w:rPr>
          <w:t>URL</w:t>
        </w:r>
        <w:r>
          <w:rPr>
            <w:rFonts w:ascii="Times" w:hAnsi="Times" w:cs="Times"/>
            <w:sz w:val="20"/>
            <w:szCs w:val="20"/>
          </w:rPr>
          <w:t>既不是</w:t>
        </w:r>
        <w:r>
          <w:rPr>
            <w:rFonts w:ascii="Times" w:hAnsi="Times" w:cs="Times" w:hint="eastAsia"/>
            <w:sz w:val="20"/>
            <w:szCs w:val="20"/>
          </w:rPr>
          <w:t>跳变</w:t>
        </w:r>
        <w:r>
          <w:rPr>
            <w:rFonts w:ascii="Times" w:hAnsi="Times" w:cs="Times"/>
            <w:sz w:val="20"/>
            <w:szCs w:val="20"/>
          </w:rPr>
          <w:t>URL</w:t>
        </w:r>
        <w:r>
          <w:rPr>
            <w:rFonts w:ascii="Times" w:hAnsi="Times" w:cs="Times"/>
            <w:sz w:val="20"/>
            <w:szCs w:val="20"/>
          </w:rPr>
          <w:t>，也不在</w:t>
        </w:r>
        <w:r>
          <w:rPr>
            <w:rFonts w:ascii="Times" w:hAnsi="Times" w:cs="Times" w:hint="eastAsia"/>
            <w:sz w:val="20"/>
            <w:szCs w:val="20"/>
          </w:rPr>
          <w:t>全局</w:t>
        </w:r>
        <w:r>
          <w:rPr>
            <w:rFonts w:ascii="Times" w:hAnsi="Times" w:cs="Times"/>
            <w:sz w:val="20"/>
            <w:szCs w:val="20"/>
          </w:rPr>
          <w:t>白名单列表中</w:t>
        </w:r>
      </w:ins>
      <w:ins w:id="171" w:author="zjstone" w:date="2018-03-22T19:27:00Z">
        <w:del w:id="172" w:author="zjstone" w:date="2018-03-22T19:28:00Z">
          <w:r>
            <w:rPr>
              <w:rFonts w:ascii="Times" w:hAnsi="Times" w:cs="Times"/>
              <w:sz w:val="20"/>
              <w:szCs w:val="20"/>
            </w:rPr>
            <w:delText>When the web service is accessed through these URLs</w:delText>
          </w:r>
        </w:del>
        <w:r>
          <w:rPr>
            <w:rFonts w:ascii="Times" w:hAnsi="Times" w:cs="Times"/>
            <w:sz w:val="20"/>
            <w:szCs w:val="20"/>
          </w:rPr>
          <w:t xml:space="preserve">, AURLS will block </w:t>
        </w:r>
        <w:del w:id="173" w:author="zjstone" w:date="2018-03-22T19:40:00Z">
          <w:r>
            <w:rPr>
              <w:rFonts w:ascii="Times" w:hAnsi="Times" w:cs="Times"/>
              <w:sz w:val="20"/>
              <w:szCs w:val="20"/>
            </w:rPr>
            <w:delText>these</w:delText>
          </w:r>
        </w:del>
      </w:ins>
      <w:ins w:id="174" w:author="zjstone" w:date="2018-03-22T19:40:00Z">
        <w:r>
          <w:rPr>
            <w:rFonts w:ascii="Times" w:hAnsi="Times" w:cs="Times"/>
            <w:sz w:val="20"/>
            <w:szCs w:val="20"/>
          </w:rPr>
          <w:t>this</w:t>
        </w:r>
      </w:ins>
      <w:ins w:id="175" w:author="zjstone" w:date="2018-03-22T19:27:00Z">
        <w:r>
          <w:rPr>
            <w:rFonts w:ascii="Times" w:hAnsi="Times" w:cs="Times"/>
            <w:sz w:val="20"/>
            <w:szCs w:val="20"/>
          </w:rPr>
          <w:t xml:space="preserve"> requests to cause the user </w:t>
        </w:r>
        <w:del w:id="176" w:author="zjstone" w:date="2018-03-22T19:41:00Z">
          <w:r>
            <w:rPr>
              <w:rFonts w:ascii="Times" w:hAnsi="Times" w:cs="Times"/>
              <w:sz w:val="20"/>
              <w:szCs w:val="20"/>
            </w:rPr>
            <w:lastRenderedPageBreak/>
            <w:delText xml:space="preserve">to </w:delText>
          </w:r>
        </w:del>
        <w:r>
          <w:rPr>
            <w:rFonts w:ascii="Times" w:hAnsi="Times" w:cs="Times"/>
            <w:sz w:val="20"/>
            <w:szCs w:val="20"/>
          </w:rPr>
          <w:t>fail to access the application.</w:t>
        </w:r>
      </w:ins>
    </w:p>
    <w:p w14:paraId="45D4C3CF" w14:textId="77777777" w:rsidR="00A73B7E" w:rsidRDefault="00FC3FD2">
      <w:pPr>
        <w:pStyle w:val="a4"/>
        <w:spacing w:after="120" w:line="240" w:lineRule="exact"/>
        <w:jc w:val="both"/>
        <w:rPr>
          <w:del w:id="177" w:author="zjstone" w:date="2018-03-22T19:29:00Z"/>
          <w:rFonts w:ascii="Times" w:hAnsi="Times" w:cs="Times"/>
          <w:sz w:val="20"/>
          <w:szCs w:val="20"/>
        </w:rPr>
      </w:pPr>
      <w:ins w:id="178" w:author="zjstone" w:date="2018-03-22T19:27:00Z">
        <w:del w:id="179" w:author="zjstone" w:date="2018-03-22T19:44:00Z">
          <w:r>
            <w:rPr>
              <w:rFonts w:ascii="Times" w:hAnsi="Times" w:cs="Times"/>
              <w:sz w:val="20"/>
              <w:szCs w:val="20"/>
            </w:rPr>
            <w:delText xml:space="preserve"> </w:delText>
          </w:r>
        </w:del>
      </w:ins>
    </w:p>
    <w:p w14:paraId="0E68BA63" w14:textId="77777777" w:rsidR="00A73B7E" w:rsidRPr="00A73B7E" w:rsidRDefault="00FC3FD2">
      <w:pPr>
        <w:pStyle w:val="a4"/>
        <w:spacing w:after="120" w:line="240" w:lineRule="exact"/>
        <w:jc w:val="both"/>
        <w:rPr>
          <w:ins w:id="180" w:author="zjstone" w:date="2018-03-22T19:25:00Z"/>
          <w:rFonts w:ascii="Times" w:hAnsi="Times" w:cs="Times"/>
          <w:color w:val="FF0000"/>
          <w:sz w:val="20"/>
          <w:szCs w:val="20"/>
          <w:rPrChange w:id="181" w:author="zjstone" w:date="2018-03-22T19:25:00Z">
            <w:rPr>
              <w:ins w:id="182" w:author="zjstone" w:date="2018-03-22T19:25:00Z"/>
              <w:color w:val="FF0000"/>
            </w:rPr>
          </w:rPrChange>
        </w:rPr>
        <w:pPrChange w:id="183" w:author="zjstone" w:date="2018-03-22T19:25:00Z">
          <w:pPr>
            <w:jc w:val="left"/>
          </w:pPr>
        </w:pPrChange>
      </w:pPr>
      <w:ins w:id="184" w:author="zjstone" w:date="2018-03-22T19:25:00Z">
        <w:r>
          <w:rPr>
            <w:rFonts w:ascii="Times" w:hAnsi="Times" w:cs="Times"/>
            <w:color w:val="FF0000"/>
            <w:sz w:val="20"/>
            <w:szCs w:val="20"/>
            <w:rPrChange w:id="185" w:author="zjstone" w:date="2018-03-22T19:25:00Z">
              <w:rPr>
                <w:color w:val="FF0000"/>
              </w:rPr>
            </w:rPrChange>
          </w:rPr>
          <w:t xml:space="preserve">To solve this problem, we develop a tool </w:t>
        </w:r>
      </w:ins>
      <w:ins w:id="186" w:author="zjstone" w:date="2018-03-22T19:30:00Z">
        <w:r>
          <w:rPr>
            <w:rFonts w:ascii="Times" w:hAnsi="Times" w:cs="Times"/>
            <w:sz w:val="20"/>
            <w:szCs w:val="20"/>
          </w:rPr>
          <w:t>using a taint analysis method [2-4]</w:t>
        </w:r>
      </w:ins>
      <w:ins w:id="187" w:author="zjstone" w:date="2018-03-22T19:31:00Z">
        <w:r>
          <w:rPr>
            <w:rFonts w:ascii="Times" w:hAnsi="Times" w:cs="Times"/>
            <w:sz w:val="20"/>
            <w:szCs w:val="20"/>
          </w:rPr>
          <w:t xml:space="preserve"> </w:t>
        </w:r>
      </w:ins>
      <w:ins w:id="188" w:author="zjstone" w:date="2018-03-22T19:25:00Z">
        <w:r>
          <w:rPr>
            <w:rFonts w:ascii="Times" w:hAnsi="Times" w:cs="Times"/>
            <w:color w:val="FF0000"/>
            <w:sz w:val="20"/>
            <w:szCs w:val="20"/>
            <w:rPrChange w:id="189" w:author="zjstone" w:date="2018-03-22T19:25:00Z">
              <w:rPr>
                <w:color w:val="FF0000"/>
              </w:rPr>
            </w:rPrChange>
          </w:rPr>
          <w:t xml:space="preserve">to find out all the pages that has the capability of </w:t>
        </w:r>
        <w:r>
          <w:rPr>
            <w:rFonts w:ascii="Times" w:hAnsi="Times" w:cs="Times"/>
            <w:color w:val="FF0000"/>
            <w:sz w:val="20"/>
            <w:szCs w:val="20"/>
            <w:rPrChange w:id="190" w:author="zjstone" w:date="2018-03-22T23:45:00Z">
              <w:rPr>
                <w:color w:val="FF0000"/>
              </w:rPr>
            </w:rPrChange>
          </w:rPr>
          <w:t>dynamic generation of client-side’s address</w:t>
        </w:r>
        <w:r>
          <w:rPr>
            <w:rFonts w:ascii="Times" w:hAnsi="Times" w:cs="Times"/>
            <w:color w:val="FF0000"/>
            <w:sz w:val="20"/>
            <w:szCs w:val="20"/>
            <w:rPrChange w:id="191" w:author="zjstone" w:date="2018-03-22T19:25:00Z">
              <w:rPr>
                <w:color w:val="FF0000"/>
              </w:rPr>
            </w:rPrChange>
          </w:rPr>
          <w:t xml:space="preserve">, then find the relative strings and store them </w:t>
        </w:r>
        <w:r>
          <w:rPr>
            <w:rFonts w:ascii="Times" w:hAnsi="Times" w:cs="Times"/>
            <w:color w:val="FF0000"/>
            <w:sz w:val="20"/>
            <w:szCs w:val="20"/>
            <w:rPrChange w:id="192" w:author="zjstone" w:date="2018-03-22T19:25:00Z">
              <w:rPr>
                <w:color w:val="FF0000"/>
              </w:rPr>
            </w:rPrChange>
          </w:rPr>
          <w:lastRenderedPageBreak/>
          <w:t>in the form of [</w:t>
        </w:r>
      </w:ins>
      <w:ins w:id="193" w:author="zjstone" w:date="2018-03-22T23:45:00Z">
        <w:r>
          <w:rPr>
            <w:rFonts w:ascii="Times" w:hAnsi="Times" w:cs="Times"/>
            <w:sz w:val="20"/>
            <w:szCs w:val="20"/>
          </w:rPr>
          <w:t>URL</w:t>
        </w:r>
      </w:ins>
      <w:ins w:id="194" w:author="zjstone" w:date="2018-03-22T19:25:00Z">
        <w:r>
          <w:rPr>
            <w:rFonts w:ascii="Times" w:hAnsi="Times" w:cs="Times"/>
            <w:color w:val="FF0000"/>
            <w:sz w:val="20"/>
            <w:szCs w:val="20"/>
            <w:rPrChange w:id="195" w:author="zjstone" w:date="2018-03-22T19:25:00Z">
              <w:rPr>
                <w:color w:val="FF0000"/>
              </w:rPr>
            </w:rPrChange>
          </w:rPr>
          <w:t>, token] in the system.</w:t>
        </w:r>
      </w:ins>
      <w:ins w:id="196" w:author="zjstone" w:date="2018-03-22T19:30:00Z">
        <w:r>
          <w:rPr>
            <w:rFonts w:ascii="Times" w:hAnsi="Times" w:cs="Times"/>
            <w:sz w:val="20"/>
            <w:szCs w:val="20"/>
          </w:rPr>
          <w:t xml:space="preserve"> </w:t>
        </w:r>
      </w:ins>
    </w:p>
    <w:p w14:paraId="62C33344" w14:textId="77777777" w:rsidR="00A73B7E" w:rsidRDefault="00FC3FD2">
      <w:pPr>
        <w:pStyle w:val="a4"/>
        <w:spacing w:after="120" w:line="240" w:lineRule="exact"/>
        <w:jc w:val="both"/>
        <w:rPr>
          <w:ins w:id="197" w:author="zjstone" w:date="2018-03-22T19:38:00Z"/>
          <w:rFonts w:ascii="Times" w:hAnsi="Times" w:cs="Times"/>
          <w:sz w:val="20"/>
          <w:szCs w:val="20"/>
        </w:rPr>
        <w:sectPr w:rsidR="00A73B7E">
          <w:type w:val="continuous"/>
          <w:pgSz w:w="11906" w:h="16838"/>
          <w:pgMar w:top="1440" w:right="1440" w:bottom="1440" w:left="1440" w:header="851" w:footer="992" w:gutter="0"/>
          <w:cols w:num="2" w:space="425"/>
          <w:docGrid w:type="linesAndChars" w:linePitch="312"/>
        </w:sectPr>
      </w:pPr>
      <w:ins w:id="198" w:author="zjstone" w:date="2018-03-22T19:25:00Z">
        <w:r>
          <w:rPr>
            <w:rFonts w:ascii="Times" w:hAnsi="Times" w:cs="Times"/>
            <w:color w:val="FF0000"/>
            <w:sz w:val="20"/>
            <w:szCs w:val="20"/>
            <w:rPrChange w:id="199" w:author="zjstone" w:date="2018-03-22T19:25:00Z">
              <w:rPr>
                <w:color w:val="FF0000"/>
              </w:rPr>
            </w:rPrChange>
          </w:rPr>
          <w:t xml:space="preserve">When the </w:t>
        </w:r>
      </w:ins>
      <w:ins w:id="200" w:author="zjstone" w:date="2018-03-22T23:45:00Z">
        <w:r>
          <w:rPr>
            <w:rFonts w:ascii="Times" w:hAnsi="Times" w:cs="Times"/>
            <w:sz w:val="20"/>
            <w:szCs w:val="20"/>
          </w:rPr>
          <w:t>URL</w:t>
        </w:r>
      </w:ins>
      <w:ins w:id="201" w:author="zjstone" w:date="2018-03-22T19:25:00Z">
        <w:r>
          <w:rPr>
            <w:rFonts w:ascii="Times" w:hAnsi="Times" w:cs="Times"/>
            <w:color w:val="FF0000"/>
            <w:sz w:val="20"/>
            <w:szCs w:val="20"/>
            <w:rPrChange w:id="202" w:author="zjstone" w:date="2018-03-22T19:25:00Z">
              <w:rPr>
                <w:color w:val="FF0000"/>
              </w:rPr>
            </w:rPrChange>
          </w:rPr>
          <w:t xml:space="preserve"> shifting module in AURLS operate </w:t>
        </w:r>
      </w:ins>
      <w:ins w:id="203" w:author="zjstone" w:date="2018-03-22T23:45:00Z">
        <w:r>
          <w:rPr>
            <w:rFonts w:ascii="Times" w:hAnsi="Times" w:cs="Times"/>
            <w:sz w:val="20"/>
            <w:szCs w:val="20"/>
          </w:rPr>
          <w:t>URL</w:t>
        </w:r>
      </w:ins>
      <w:ins w:id="204" w:author="zjstone" w:date="2018-03-22T19:25:00Z">
        <w:r>
          <w:rPr>
            <w:rFonts w:ascii="Times" w:hAnsi="Times" w:cs="Times"/>
            <w:color w:val="FF0000"/>
            <w:sz w:val="20"/>
            <w:szCs w:val="20"/>
            <w:rPrChange w:id="205" w:author="zjstone" w:date="2018-03-22T19:25:00Z">
              <w:rPr>
                <w:color w:val="FF0000"/>
              </w:rPr>
            </w:rPrChange>
          </w:rPr>
          <w:t xml:space="preserve"> shifting in the page that </w:t>
        </w:r>
      </w:ins>
      <w:ins w:id="206" w:author="zjstone" w:date="2018-03-22T23:45:00Z">
        <w:r>
          <w:rPr>
            <w:rFonts w:ascii="Times" w:hAnsi="Times" w:cs="Times"/>
            <w:sz w:val="20"/>
            <w:szCs w:val="20"/>
          </w:rPr>
          <w:t>URL</w:t>
        </w:r>
      </w:ins>
      <w:ins w:id="207" w:author="zjstone" w:date="2018-03-22T19:25:00Z">
        <w:r>
          <w:rPr>
            <w:rFonts w:ascii="Times" w:hAnsi="Times" w:cs="Times"/>
            <w:color w:val="FF0000"/>
            <w:sz w:val="20"/>
            <w:szCs w:val="20"/>
            <w:rPrChange w:id="208" w:author="zjstone" w:date="2018-03-22T19:25:00Z">
              <w:rPr>
                <w:color w:val="FF0000"/>
              </w:rPr>
            </w:rPrChange>
          </w:rPr>
          <w:t xml:space="preserve"> points to, by </w:t>
        </w:r>
        <w:r>
          <w:rPr>
            <w:rFonts w:ascii="Times" w:hAnsi="Times" w:cs="Times"/>
            <w:color w:val="FF0000"/>
            <w:sz w:val="20"/>
            <w:szCs w:val="20"/>
            <w:rPrChange w:id="209" w:author="zjstone" w:date="2018-03-22T19:25:00Z">
              <w:rPr>
                <w:color w:val="FF0000"/>
              </w:rPr>
            </w:rPrChange>
          </w:rPr>
          <w:lastRenderedPageBreak/>
          <w:t xml:space="preserve">searching the token, it can locate the string to be dealt with. Like </w:t>
        </w:r>
        <w:r>
          <w:rPr>
            <w:rFonts w:ascii="Times" w:hAnsi="Times" w:cs="Times"/>
            <w:i/>
            <w:color w:val="FF0000"/>
            <w:sz w:val="20"/>
            <w:szCs w:val="20"/>
            <w:rPrChange w:id="210" w:author="zjstone" w:date="2018-03-22T19:42:00Z">
              <w:rPr>
                <w:color w:val="FF0000"/>
              </w:rPr>
            </w:rPrChange>
          </w:rPr>
          <w:t>hwnd_article_edit.php?cmd=publish</w:t>
        </w:r>
      </w:ins>
      <w:ins w:id="211" w:author="zjstone" w:date="2018-03-22T19:41:00Z">
        <w:r>
          <w:rPr>
            <w:rFonts w:ascii="Times" w:hAnsi="Times" w:cs="Times"/>
            <w:i/>
            <w:sz w:val="20"/>
            <w:szCs w:val="20"/>
            <w:rPrChange w:id="212" w:author="zjstone" w:date="2018-03-22T19:42:00Z">
              <w:rPr>
                <w:rFonts w:ascii="Times" w:hAnsi="Times" w:cs="Times"/>
                <w:sz w:val="20"/>
                <w:szCs w:val="20"/>
              </w:rPr>
            </w:rPrChange>
          </w:rPr>
          <w:t xml:space="preserve"> </w:t>
        </w:r>
      </w:ins>
      <w:ins w:id="213" w:author="zjstone" w:date="2018-03-22T19:25:00Z">
        <w:r>
          <w:rPr>
            <w:rFonts w:ascii="Times" w:hAnsi="Times" w:cs="Times"/>
            <w:i/>
            <w:color w:val="FF0000"/>
            <w:sz w:val="20"/>
            <w:szCs w:val="20"/>
            <w:rPrChange w:id="214" w:author="zjstone" w:date="2018-03-22T19:42:00Z">
              <w:rPr>
                <w:color w:val="FF0000"/>
              </w:rPr>
            </w:rPrChange>
          </w:rPr>
          <w:t>&amp;</w:t>
        </w:r>
      </w:ins>
      <w:ins w:id="215" w:author="zjstone" w:date="2018-03-22T19:42:00Z">
        <w:r>
          <w:rPr>
            <w:rFonts w:ascii="Times" w:hAnsi="Times" w:cs="Times"/>
            <w:i/>
            <w:sz w:val="20"/>
            <w:szCs w:val="20"/>
            <w:rPrChange w:id="216" w:author="zjstone" w:date="2018-03-22T19:42:00Z">
              <w:rPr>
                <w:rFonts w:ascii="Times" w:hAnsi="Times" w:cs="Times"/>
                <w:sz w:val="20"/>
                <w:szCs w:val="20"/>
              </w:rPr>
            </w:rPrChange>
          </w:rPr>
          <w:t xml:space="preserve"> </w:t>
        </w:r>
      </w:ins>
      <w:ins w:id="217" w:author="zjstone" w:date="2018-03-22T19:25:00Z">
        <w:r>
          <w:rPr>
            <w:rFonts w:ascii="Times" w:hAnsi="Times" w:cs="Times"/>
            <w:i/>
            <w:color w:val="FF0000"/>
            <w:sz w:val="20"/>
            <w:szCs w:val="20"/>
            <w:rPrChange w:id="218" w:author="zjstone" w:date="2018-03-22T19:42:00Z">
              <w:rPr>
                <w:color w:val="FF0000"/>
              </w:rPr>
            </w:rPrChange>
          </w:rPr>
          <w:t>articles=</w:t>
        </w:r>
        <w:r>
          <w:rPr>
            <w:rFonts w:ascii="Times" w:hAnsi="Times" w:cs="Times"/>
            <w:color w:val="FF0000"/>
            <w:sz w:val="20"/>
            <w:szCs w:val="20"/>
            <w:rPrChange w:id="219" w:author="zjstone" w:date="2018-03-22T19:25:00Z">
              <w:rPr>
                <w:color w:val="FF0000"/>
              </w:rPr>
            </w:rPrChange>
          </w:rPr>
          <w:t xml:space="preserve"> in the above example, </w:t>
        </w:r>
      </w:ins>
      <w:ins w:id="220" w:author="zjstone" w:date="2018-03-22T23:46:00Z">
        <w:r>
          <w:rPr>
            <w:rFonts w:ascii="Times" w:hAnsi="Times" w:cs="Times"/>
            <w:sz w:val="20"/>
            <w:szCs w:val="20"/>
          </w:rPr>
          <w:t>page sources</w:t>
        </w:r>
      </w:ins>
      <w:ins w:id="221" w:author="zjstone" w:date="2018-03-22T19:25:00Z">
        <w:r>
          <w:rPr>
            <w:rFonts w:ascii="Times" w:hAnsi="Times" w:cs="Times"/>
            <w:color w:val="FF0000"/>
            <w:sz w:val="20"/>
            <w:szCs w:val="20"/>
            <w:rPrChange w:id="222" w:author="zjstone" w:date="2018-03-22T19:25:00Z">
              <w:rPr>
                <w:color w:val="FF0000"/>
              </w:rPr>
            </w:rPrChange>
          </w:rPr>
          <w:t xml:space="preserve"> after shifting are as followed.</w:t>
        </w:r>
      </w:ins>
    </w:p>
    <w:p w14:paraId="7592A698" w14:textId="77777777" w:rsidR="00A73B7E" w:rsidRDefault="00FC3FD2">
      <w:pPr>
        <w:pStyle w:val="a4"/>
        <w:spacing w:after="120" w:line="240" w:lineRule="exact"/>
        <w:jc w:val="center"/>
        <w:rPr>
          <w:ins w:id="223" w:author="zjstone" w:date="2018-03-22T19:38:00Z"/>
          <w:rFonts w:ascii="Times" w:hAnsi="Times" w:cs="Times"/>
          <w:sz w:val="20"/>
          <w:szCs w:val="20"/>
        </w:rPr>
        <w:sectPr w:rsidR="00A73B7E">
          <w:type w:val="continuous"/>
          <w:pgSz w:w="11906" w:h="16838"/>
          <w:pgMar w:top="1440" w:right="1440" w:bottom="1440" w:left="1440" w:header="851" w:footer="992" w:gutter="0"/>
          <w:cols w:space="425"/>
          <w:docGrid w:type="linesAndChars" w:linePitch="312"/>
        </w:sectPr>
        <w:pPrChange w:id="224" w:author="zjstone" w:date="2018-03-23T09:10:00Z">
          <w:pPr>
            <w:pStyle w:val="a4"/>
            <w:spacing w:after="120" w:line="240" w:lineRule="exact"/>
            <w:jc w:val="both"/>
          </w:pPr>
        </w:pPrChange>
      </w:pPr>
      <w:ins w:id="225" w:author="zjstone" w:date="2018-03-23T09:08:00Z">
        <w:r>
          <w:rPr>
            <w:rFonts w:ascii="Times" w:hAnsi="Times" w:cs="Times"/>
            <w:noProof/>
            <w:sz w:val="20"/>
            <w:szCs w:val="20"/>
          </w:rPr>
          <mc:AlternateContent>
            <mc:Choice Requires="wps">
              <w:drawing>
                <wp:anchor distT="45720" distB="45720" distL="114300" distR="114300" simplePos="0" relativeHeight="251659264" behindDoc="0" locked="0" layoutInCell="1" allowOverlap="1" wp14:anchorId="57209A38" wp14:editId="18C943AB">
                  <wp:simplePos x="0" y="0"/>
                  <wp:positionH relativeFrom="column">
                    <wp:posOffset>48895</wp:posOffset>
                  </wp:positionH>
                  <wp:positionV relativeFrom="paragraph">
                    <wp:posOffset>0</wp:posOffset>
                  </wp:positionV>
                  <wp:extent cx="5540375" cy="1404620"/>
                  <wp:effectExtent l="0" t="0" r="2222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1404620"/>
                          </a:xfrm>
                          <a:prstGeom prst="rect">
                            <a:avLst/>
                          </a:prstGeom>
                          <a:solidFill>
                            <a:srgbClr val="FFFFFF"/>
                          </a:solidFill>
                          <a:ln w="9525">
                            <a:solidFill>
                              <a:srgbClr val="000000"/>
                            </a:solidFill>
                            <a:miter lim="800000"/>
                          </a:ln>
                        </wps:spPr>
                        <wps:txbx>
                          <w:txbxContent>
                            <w:p w14:paraId="55EC3E30" w14:textId="77777777" w:rsidR="00254E9F" w:rsidRDefault="00254E9F">
                              <w:pPr>
                                <w:spacing w:line="200" w:lineRule="exact"/>
                                <w:jc w:val="left"/>
                                <w:rPr>
                                  <w:ins w:id="226" w:author="zjstone" w:date="2018-03-23T09:08:00Z"/>
                                  <w:rFonts w:ascii="Times" w:hAnsi="Times" w:cs="Times"/>
                                  <w:i/>
                                  <w:sz w:val="16"/>
                                  <w:szCs w:val="16"/>
                                </w:rPr>
                                <w:pPrChange w:id="227" w:author="zjstone" w:date="2018-03-23T09:09:00Z">
                                  <w:pPr>
                                    <w:spacing w:line="240" w:lineRule="exact"/>
                                    <w:jc w:val="left"/>
                                  </w:pPr>
                                </w:pPrChange>
                              </w:pPr>
                              <w:ins w:id="228" w:author="zjstone" w:date="2018-03-23T09:08:00Z">
                                <w:r>
                                  <w:rPr>
                                    <w:rFonts w:ascii="Times" w:hAnsi="Times" w:cs="Times"/>
                                    <w:i/>
                                    <w:sz w:val="16"/>
                                    <w:szCs w:val="16"/>
                                  </w:rPr>
                                  <w:t>function publish(id)</w:t>
                                </w:r>
                              </w:ins>
                            </w:p>
                            <w:p w14:paraId="631A9805" w14:textId="77777777" w:rsidR="00254E9F" w:rsidRDefault="00254E9F">
                              <w:pPr>
                                <w:spacing w:line="200" w:lineRule="exact"/>
                                <w:jc w:val="left"/>
                                <w:rPr>
                                  <w:ins w:id="229" w:author="zjstone" w:date="2018-03-23T09:08:00Z"/>
                                  <w:rFonts w:ascii="Times" w:hAnsi="Times" w:cs="Times"/>
                                  <w:i/>
                                  <w:sz w:val="16"/>
                                  <w:szCs w:val="16"/>
                                </w:rPr>
                                <w:pPrChange w:id="230" w:author="zjstone" w:date="2018-03-23T09:09:00Z">
                                  <w:pPr>
                                    <w:spacing w:line="240" w:lineRule="exact"/>
                                    <w:jc w:val="left"/>
                                  </w:pPr>
                                </w:pPrChange>
                              </w:pPr>
                              <w:ins w:id="231" w:author="zjstone" w:date="2018-03-23T09:08:00Z">
                                <w:r>
                                  <w:rPr>
                                    <w:rFonts w:ascii="Times" w:hAnsi="Times" w:cs="Times"/>
                                    <w:i/>
                                    <w:sz w:val="16"/>
                                    <w:szCs w:val="16"/>
                                  </w:rPr>
                                  <w:t>{</w:t>
                                </w:r>
                              </w:ins>
                            </w:p>
                            <w:p w14:paraId="0E46D6D4" w14:textId="77777777" w:rsidR="00254E9F" w:rsidRDefault="00254E9F">
                              <w:pPr>
                                <w:spacing w:line="200" w:lineRule="exact"/>
                                <w:jc w:val="left"/>
                                <w:rPr>
                                  <w:ins w:id="232" w:author="zjstone" w:date="2018-03-23T09:08:00Z"/>
                                  <w:rFonts w:ascii="Times" w:hAnsi="Times" w:cs="Times"/>
                                  <w:i/>
                                  <w:sz w:val="16"/>
                                  <w:szCs w:val="16"/>
                                </w:rPr>
                                <w:pPrChange w:id="233" w:author="zjstone" w:date="2018-03-23T09:09:00Z">
                                  <w:pPr>
                                    <w:spacing w:line="240" w:lineRule="exact"/>
                                    <w:jc w:val="left"/>
                                  </w:pPr>
                                </w:pPrChange>
                              </w:pPr>
                              <w:ins w:id="234" w:author="zjstone" w:date="2018-03-23T09:08:00Z">
                                <w:r>
                                  <w:rPr>
                                    <w:rFonts w:ascii="Times" w:hAnsi="Times" w:cs="Times"/>
                                    <w:i/>
                                    <w:sz w:val="16"/>
                                    <w:szCs w:val="16"/>
                                  </w:rPr>
                                  <w:tab/>
                                  <w:t>if (confirm('YES</w:t>
                                </w:r>
                                <w:r>
                                  <w:rPr>
                                    <w:rFonts w:ascii="Times" w:hAnsi="Times" w:cs="Times"/>
                                    <w:i/>
                                    <w:sz w:val="16"/>
                                    <w:szCs w:val="16"/>
                                  </w:rPr>
                                  <w:t>？</w:t>
                                </w:r>
                                <w:r>
                                  <w:rPr>
                                    <w:rFonts w:ascii="Times" w:hAnsi="Times" w:cs="Times"/>
                                    <w:i/>
                                    <w:sz w:val="16"/>
                                    <w:szCs w:val="16"/>
                                  </w:rPr>
                                  <w:t>'))</w:t>
                                </w:r>
                              </w:ins>
                            </w:p>
                            <w:p w14:paraId="4EAC42C7" w14:textId="77777777" w:rsidR="00254E9F" w:rsidRDefault="00254E9F">
                              <w:pPr>
                                <w:spacing w:line="200" w:lineRule="exact"/>
                                <w:jc w:val="left"/>
                                <w:rPr>
                                  <w:ins w:id="235" w:author="zjstone" w:date="2018-03-23T09:08:00Z"/>
                                  <w:rFonts w:ascii="Times" w:hAnsi="Times" w:cs="Times"/>
                                  <w:i/>
                                  <w:sz w:val="16"/>
                                  <w:szCs w:val="16"/>
                                </w:rPr>
                                <w:pPrChange w:id="236" w:author="zjstone" w:date="2018-03-23T09:09:00Z">
                                  <w:pPr>
                                    <w:spacing w:line="240" w:lineRule="exact"/>
                                    <w:jc w:val="left"/>
                                  </w:pPr>
                                </w:pPrChange>
                              </w:pPr>
                              <w:ins w:id="237" w:author="zjstone" w:date="2018-03-23T09:08:00Z">
                                <w:r>
                                  <w:rPr>
                                    <w:rFonts w:ascii="Times" w:hAnsi="Times" w:cs="Times"/>
                                    <w:i/>
                                    <w:sz w:val="16"/>
                                    <w:szCs w:val="16"/>
                                  </w:rPr>
                                  <w:tab/>
                                </w:r>
                                <w:r>
                                  <w:rPr>
                                    <w:rFonts w:ascii="Times" w:hAnsi="Times" w:cs="Times"/>
                                    <w:i/>
                                    <w:sz w:val="16"/>
                                    <w:szCs w:val="16"/>
                                  </w:rPr>
                                  <w:tab/>
                                  <w:t>loader.location.href = "</w:t>
                                </w:r>
                                <w:r>
                                  <w:rPr>
                                    <w:rFonts w:ascii="Times" w:hAnsi="Times" w:cs="Times"/>
                                    <w:b/>
                                    <w:bCs/>
                                    <w:i/>
                                    <w:color w:val="FF0000"/>
                                    <w:sz w:val="16"/>
                                    <w:szCs w:val="16"/>
                                  </w:rPr>
                                  <w:t>&amp;c01669e7-c1ca-4a1a-af7c-8c3bee5fedbb</w:t>
                                </w:r>
                                <w:r>
                                  <w:rPr>
                                    <w:rFonts w:ascii="Times" w:hAnsi="Times" w:cs="Times"/>
                                    <w:i/>
                                    <w:sz w:val="16"/>
                                    <w:szCs w:val="16"/>
                                  </w:rPr>
                                  <w:t>" + id;</w:t>
                                </w:r>
                              </w:ins>
                            </w:p>
                            <w:p w14:paraId="418ABC3C" w14:textId="77777777" w:rsidR="00254E9F" w:rsidRDefault="00254E9F">
                              <w:pPr>
                                <w:spacing w:line="200" w:lineRule="exact"/>
                                <w:jc w:val="left"/>
                                <w:pPrChange w:id="238" w:author="zjstone" w:date="2018-03-23T09:09:00Z">
                                  <w:pPr/>
                                </w:pPrChange>
                              </w:pPr>
                              <w:ins w:id="239" w:author="zjstone" w:date="2018-03-23T09:08:00Z">
                                <w:r>
                                  <w:rPr>
                                    <w:rFonts w:ascii="Times" w:hAnsi="Times" w:cs="Times"/>
                                    <w:i/>
                                    <w:sz w:val="16"/>
                                    <w:szCs w:val="16"/>
                                  </w:rPr>
                                  <w:t>}</w:t>
                                </w:r>
                              </w:ins>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7209A38" id="_x0000_s1027" type="#_x0000_t202" style="position:absolute;left:0;text-align:left;margin-left:3.85pt;margin-top:0;width:43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">
                  <v:textbox style="mso-fit-shape-to-text:t">
                    <w:txbxContent>
                      <w:p w14:paraId="55EC3E30" w14:textId="77777777" w:rsidR="00254E9F" w:rsidRDefault="00254E9F">
                        <w:pPr>
                          <w:spacing w:line="200" w:lineRule="exact"/>
                          <w:jc w:val="left"/>
                          <w:rPr>
                            <w:ins w:id="240" w:author="zjstone" w:date="2018-03-23T09:08:00Z"/>
                            <w:rFonts w:ascii="Times" w:hAnsi="Times" w:cs="Times"/>
                            <w:i/>
                            <w:sz w:val="16"/>
                            <w:szCs w:val="16"/>
                          </w:rPr>
                          <w:pPrChange w:id="241" w:author="zjstone" w:date="2018-03-23T09:09:00Z">
                            <w:pPr>
                              <w:spacing w:line="240" w:lineRule="exact"/>
                              <w:jc w:val="left"/>
                            </w:pPr>
                          </w:pPrChange>
                        </w:pPr>
                        <w:ins w:id="242" w:author="zjstone" w:date="2018-03-23T09:08:00Z">
                          <w:r>
                            <w:rPr>
                              <w:rFonts w:ascii="Times" w:hAnsi="Times" w:cs="Times"/>
                              <w:i/>
                              <w:sz w:val="16"/>
                              <w:szCs w:val="16"/>
                            </w:rPr>
                            <w:t>function publish(id)</w:t>
                          </w:r>
                        </w:ins>
                      </w:p>
                      <w:p w14:paraId="631A9805" w14:textId="77777777" w:rsidR="00254E9F" w:rsidRDefault="00254E9F">
                        <w:pPr>
                          <w:spacing w:line="200" w:lineRule="exact"/>
                          <w:jc w:val="left"/>
                          <w:rPr>
                            <w:ins w:id="243" w:author="zjstone" w:date="2018-03-23T09:08:00Z"/>
                            <w:rFonts w:ascii="Times" w:hAnsi="Times" w:cs="Times"/>
                            <w:i/>
                            <w:sz w:val="16"/>
                            <w:szCs w:val="16"/>
                          </w:rPr>
                          <w:pPrChange w:id="244" w:author="zjstone" w:date="2018-03-23T09:09:00Z">
                            <w:pPr>
                              <w:spacing w:line="240" w:lineRule="exact"/>
                              <w:jc w:val="left"/>
                            </w:pPr>
                          </w:pPrChange>
                        </w:pPr>
                        <w:ins w:id="245" w:author="zjstone" w:date="2018-03-23T09:08:00Z">
                          <w:r>
                            <w:rPr>
                              <w:rFonts w:ascii="Times" w:hAnsi="Times" w:cs="Times"/>
                              <w:i/>
                              <w:sz w:val="16"/>
                              <w:szCs w:val="16"/>
                            </w:rPr>
                            <w:t>{</w:t>
                          </w:r>
                        </w:ins>
                      </w:p>
                      <w:p w14:paraId="0E46D6D4" w14:textId="77777777" w:rsidR="00254E9F" w:rsidRDefault="00254E9F">
                        <w:pPr>
                          <w:spacing w:line="200" w:lineRule="exact"/>
                          <w:jc w:val="left"/>
                          <w:rPr>
                            <w:ins w:id="246" w:author="zjstone" w:date="2018-03-23T09:08:00Z"/>
                            <w:rFonts w:ascii="Times" w:hAnsi="Times" w:cs="Times"/>
                            <w:i/>
                            <w:sz w:val="16"/>
                            <w:szCs w:val="16"/>
                          </w:rPr>
                          <w:pPrChange w:id="247" w:author="zjstone" w:date="2018-03-23T09:09:00Z">
                            <w:pPr>
                              <w:spacing w:line="240" w:lineRule="exact"/>
                              <w:jc w:val="left"/>
                            </w:pPr>
                          </w:pPrChange>
                        </w:pPr>
                        <w:ins w:id="248" w:author="zjstone" w:date="2018-03-23T09:08:00Z">
                          <w:r>
                            <w:rPr>
                              <w:rFonts w:ascii="Times" w:hAnsi="Times" w:cs="Times"/>
                              <w:i/>
                              <w:sz w:val="16"/>
                              <w:szCs w:val="16"/>
                            </w:rPr>
                            <w:tab/>
                            <w:t>if (confirm('YES</w:t>
                          </w:r>
                          <w:r>
                            <w:rPr>
                              <w:rFonts w:ascii="Times" w:hAnsi="Times" w:cs="Times"/>
                              <w:i/>
                              <w:sz w:val="16"/>
                              <w:szCs w:val="16"/>
                            </w:rPr>
                            <w:t>？</w:t>
                          </w:r>
                          <w:r>
                            <w:rPr>
                              <w:rFonts w:ascii="Times" w:hAnsi="Times" w:cs="Times"/>
                              <w:i/>
                              <w:sz w:val="16"/>
                              <w:szCs w:val="16"/>
                            </w:rPr>
                            <w:t>'))</w:t>
                          </w:r>
                        </w:ins>
                      </w:p>
                      <w:p w14:paraId="4EAC42C7" w14:textId="77777777" w:rsidR="00254E9F" w:rsidRDefault="00254E9F">
                        <w:pPr>
                          <w:spacing w:line="200" w:lineRule="exact"/>
                          <w:jc w:val="left"/>
                          <w:rPr>
                            <w:ins w:id="249" w:author="zjstone" w:date="2018-03-23T09:08:00Z"/>
                            <w:rFonts w:ascii="Times" w:hAnsi="Times" w:cs="Times"/>
                            <w:i/>
                            <w:sz w:val="16"/>
                            <w:szCs w:val="16"/>
                          </w:rPr>
                          <w:pPrChange w:id="250" w:author="zjstone" w:date="2018-03-23T09:09:00Z">
                            <w:pPr>
                              <w:spacing w:line="240" w:lineRule="exact"/>
                              <w:jc w:val="left"/>
                            </w:pPr>
                          </w:pPrChange>
                        </w:pPr>
                        <w:ins w:id="251" w:author="zjstone" w:date="2018-03-23T09:08:00Z">
                          <w:r>
                            <w:rPr>
                              <w:rFonts w:ascii="Times" w:hAnsi="Times" w:cs="Times"/>
                              <w:i/>
                              <w:sz w:val="16"/>
                              <w:szCs w:val="16"/>
                            </w:rPr>
                            <w:tab/>
                          </w:r>
                          <w:r>
                            <w:rPr>
                              <w:rFonts w:ascii="Times" w:hAnsi="Times" w:cs="Times"/>
                              <w:i/>
                              <w:sz w:val="16"/>
                              <w:szCs w:val="16"/>
                            </w:rPr>
                            <w:tab/>
                            <w:t>loader.location.href = "</w:t>
                          </w:r>
                          <w:r>
                            <w:rPr>
                              <w:rFonts w:ascii="Times" w:hAnsi="Times" w:cs="Times"/>
                              <w:b/>
                              <w:bCs/>
                              <w:i/>
                              <w:color w:val="FF0000"/>
                              <w:sz w:val="16"/>
                              <w:szCs w:val="16"/>
                            </w:rPr>
                            <w:t>&amp;c01669e7-c1ca-4a1a-af7c-8c3bee5fedbb</w:t>
                          </w:r>
                          <w:r>
                            <w:rPr>
                              <w:rFonts w:ascii="Times" w:hAnsi="Times" w:cs="Times"/>
                              <w:i/>
                              <w:sz w:val="16"/>
                              <w:szCs w:val="16"/>
                            </w:rPr>
                            <w:t>" + id;</w:t>
                          </w:r>
                        </w:ins>
                      </w:p>
                      <w:p w14:paraId="418ABC3C" w14:textId="77777777" w:rsidR="00254E9F" w:rsidRDefault="00254E9F">
                        <w:pPr>
                          <w:spacing w:line="200" w:lineRule="exact"/>
                          <w:jc w:val="left"/>
                          <w:pPrChange w:id="252" w:author="zjstone" w:date="2018-03-23T09:09:00Z">
                            <w:pPr/>
                          </w:pPrChange>
                        </w:pPr>
                        <w:ins w:id="253" w:author="zjstone" w:date="2018-03-23T09:08:00Z">
                          <w:r>
                            <w:rPr>
                              <w:rFonts w:ascii="Times" w:hAnsi="Times" w:cs="Times"/>
                              <w:i/>
                              <w:sz w:val="16"/>
                              <w:szCs w:val="16"/>
                            </w:rPr>
                            <w:t>}</w:t>
                          </w:r>
                        </w:ins>
                      </w:p>
                    </w:txbxContent>
                  </v:textbox>
                  <w10:wrap type="square"/>
                </v:shape>
              </w:pict>
            </mc:Fallback>
          </mc:AlternateContent>
        </w:r>
      </w:ins>
      <w:ins w:id="254" w:author="zjstone" w:date="2018-03-23T09:10:00Z">
        <w:r>
          <w:rPr>
            <w:rFonts w:ascii="Times" w:hAnsi="Times" w:cs="Times" w:hint="eastAsia"/>
            <w:sz w:val="20"/>
            <w:szCs w:val="20"/>
          </w:rPr>
          <w:t>Fig</w:t>
        </w:r>
        <w:r>
          <w:rPr>
            <w:rFonts w:ascii="Times" w:hAnsi="Times" w:cs="Times"/>
            <w:sz w:val="20"/>
            <w:szCs w:val="20"/>
          </w:rPr>
          <w:t xml:space="preserve">3. </w:t>
        </w:r>
        <w:r>
          <w:rPr>
            <w:rFonts w:ascii="Times" w:hAnsi="Times" w:cs="Times" w:hint="eastAsia"/>
            <w:sz w:val="20"/>
            <w:szCs w:val="20"/>
          </w:rPr>
          <w:t>跳变</w:t>
        </w:r>
        <w:r>
          <w:rPr>
            <w:rFonts w:ascii="Times" w:hAnsi="Times" w:cs="Times"/>
            <w:sz w:val="20"/>
            <w:szCs w:val="20"/>
          </w:rPr>
          <w:t>后的</w:t>
        </w:r>
      </w:ins>
      <w:ins w:id="255" w:author="zjstone" w:date="2018-03-23T09:11:00Z">
        <w:r>
          <w:rPr>
            <w:rFonts w:ascii="Times" w:hAnsi="Times" w:cs="Times" w:hint="eastAsia"/>
            <w:sz w:val="20"/>
            <w:szCs w:val="20"/>
          </w:rPr>
          <w:t>publish</w:t>
        </w:r>
        <w:r>
          <w:rPr>
            <w:rFonts w:ascii="Times" w:hAnsi="Times" w:cs="Times"/>
            <w:sz w:val="20"/>
            <w:szCs w:val="20"/>
          </w:rPr>
          <w:t>函数源码</w:t>
        </w:r>
      </w:ins>
    </w:p>
    <w:p w14:paraId="160E0ED5" w14:textId="77777777" w:rsidR="00A73B7E" w:rsidRPr="00A73B7E" w:rsidRDefault="00FC3FD2">
      <w:pPr>
        <w:pStyle w:val="a4"/>
        <w:spacing w:after="120" w:line="240" w:lineRule="exact"/>
        <w:jc w:val="both"/>
        <w:rPr>
          <w:del w:id="256" w:author="zjstone" w:date="2018-03-22T19:24:00Z"/>
          <w:rFonts w:ascii="Times" w:hAnsi="Times" w:cs="Times"/>
          <w:color w:val="FF0000"/>
          <w:sz w:val="20"/>
          <w:szCs w:val="20"/>
          <w:rPrChange w:id="257" w:author="zjstone" w:date="2018-03-22T23:47:00Z">
            <w:rPr>
              <w:del w:id="258" w:author="zjstone" w:date="2018-03-22T19:24:00Z"/>
              <w:rFonts w:ascii="Times" w:hAnsi="Times" w:cs="Times"/>
              <w:sz w:val="20"/>
              <w:szCs w:val="20"/>
            </w:rPr>
          </w:rPrChange>
        </w:rPr>
      </w:pPr>
      <w:ins w:id="259" w:author="zjstone" w:date="2018-03-22T19:47:00Z">
        <w:r>
          <w:rPr>
            <w:rFonts w:ascii="Times" w:hAnsi="Times" w:cs="Times"/>
            <w:sz w:val="20"/>
            <w:szCs w:val="20"/>
          </w:rPr>
          <w:lastRenderedPageBreak/>
          <w:t xml:space="preserve">After </w:t>
        </w:r>
      </w:ins>
      <w:ins w:id="260" w:author="zjstone" w:date="2018-03-22T23:46:00Z">
        <w:r>
          <w:rPr>
            <w:rFonts w:ascii="Times" w:hAnsi="Times" w:cs="Times"/>
            <w:sz w:val="20"/>
            <w:szCs w:val="20"/>
          </w:rPr>
          <w:t xml:space="preserve">URL </w:t>
        </w:r>
      </w:ins>
      <w:ins w:id="261" w:author="zjstone" w:date="2018-03-22T19:47:00Z">
        <w:r>
          <w:rPr>
            <w:rFonts w:ascii="Times" w:hAnsi="Times" w:cs="Times"/>
            <w:sz w:val="20"/>
            <w:szCs w:val="20"/>
          </w:rPr>
          <w:t xml:space="preserve">shifting, virtual </w:t>
        </w:r>
      </w:ins>
      <w:ins w:id="262" w:author="zjstone" w:date="2018-03-22T23:47:00Z">
        <w:r>
          <w:rPr>
            <w:rFonts w:ascii="Times" w:hAnsi="Times" w:cs="Times"/>
            <w:sz w:val="20"/>
            <w:szCs w:val="20"/>
          </w:rPr>
          <w:t>URL</w:t>
        </w:r>
      </w:ins>
      <w:ins w:id="263" w:author="zjstone" w:date="2018-03-22T19:47:00Z">
        <w:r>
          <w:rPr>
            <w:rFonts w:ascii="Times" w:hAnsi="Times" w:cs="Times"/>
            <w:sz w:val="20"/>
            <w:szCs w:val="20"/>
          </w:rPr>
          <w:t xml:space="preserve"> corresponding to the event of the </w:t>
        </w:r>
        <w:r>
          <w:rPr>
            <w:rFonts w:ascii="Times" w:hAnsi="Times" w:cs="Times"/>
            <w:i/>
            <w:sz w:val="20"/>
            <w:szCs w:val="20"/>
            <w:rPrChange w:id="264" w:author="zjstone" w:date="2018-03-22T19:47:00Z">
              <w:rPr>
                <w:rFonts w:ascii="Times" w:hAnsi="Times" w:cs="Times"/>
                <w:sz w:val="20"/>
                <w:szCs w:val="20"/>
              </w:rPr>
            </w:rPrChange>
          </w:rPr>
          <w:t>publish</w:t>
        </w:r>
        <w:r>
          <w:rPr>
            <w:rFonts w:ascii="Times" w:hAnsi="Times" w:cs="Times"/>
            <w:sz w:val="20"/>
            <w:szCs w:val="20"/>
          </w:rPr>
          <w:t xml:space="preserve"> function, is </w:t>
        </w:r>
        <w:r>
          <w:rPr>
            <w:rFonts w:ascii="Times" w:hAnsi="Times" w:cs="Times"/>
            <w:i/>
            <w:sz w:val="20"/>
            <w:szCs w:val="20"/>
            <w:rPrChange w:id="265" w:author="zjstone" w:date="2018-03-22T23:47:00Z">
              <w:rPr>
                <w:rFonts w:ascii="Times" w:hAnsi="Times" w:cs="Times"/>
                <w:sz w:val="20"/>
                <w:szCs w:val="20"/>
              </w:rPr>
            </w:rPrChange>
          </w:rPr>
          <w:t>GET /wescms/&amp;c01669e7-c1ca-4a1a-af7c-8c3bee5fedbb1</w:t>
        </w:r>
      </w:ins>
      <w:ins w:id="266" w:author="zjstone" w:date="2018-03-22T23:47:00Z">
        <w:r>
          <w:rPr>
            <w:rFonts w:ascii="Times" w:hAnsi="Times" w:cs="Times"/>
            <w:i/>
            <w:sz w:val="20"/>
            <w:szCs w:val="20"/>
          </w:rPr>
          <w:t xml:space="preserve"> </w:t>
        </w:r>
      </w:ins>
      <w:ins w:id="267" w:author="zjstone" w:date="2018-03-22T19:47:00Z">
        <w:r>
          <w:rPr>
            <w:rFonts w:ascii="Times" w:hAnsi="Times" w:cs="Times"/>
            <w:i/>
            <w:sz w:val="20"/>
            <w:szCs w:val="20"/>
            <w:rPrChange w:id="268" w:author="zjstone" w:date="2018-03-22T23:47:00Z">
              <w:rPr>
                <w:rFonts w:ascii="Times" w:hAnsi="Times" w:cs="Times"/>
                <w:sz w:val="20"/>
                <w:szCs w:val="20"/>
              </w:rPr>
            </w:rPrChange>
          </w:rPr>
          <w:t>452 HTTP/1.1</w:t>
        </w:r>
        <w:r>
          <w:rPr>
            <w:rFonts w:ascii="Times" w:hAnsi="Times" w:cs="Times"/>
            <w:sz w:val="20"/>
            <w:szCs w:val="20"/>
          </w:rPr>
          <w:t xml:space="preserve">. Through this way, we solve the incompatibility problem caused by </w:t>
        </w:r>
        <w:r>
          <w:rPr>
            <w:rFonts w:ascii="Times" w:hAnsi="Times" w:cs="Times"/>
            <w:color w:val="FF0000"/>
            <w:sz w:val="20"/>
            <w:szCs w:val="20"/>
            <w:rPrChange w:id="269" w:author="zjstone" w:date="2018-03-22T23:47:00Z">
              <w:rPr>
                <w:rFonts w:ascii="Times" w:hAnsi="Times" w:cs="Times"/>
                <w:sz w:val="20"/>
                <w:szCs w:val="20"/>
              </w:rPr>
            </w:rPrChange>
          </w:rPr>
          <w:t>dynamic generation in client-side.</w:t>
        </w:r>
      </w:ins>
    </w:p>
    <w:p w14:paraId="345BAD5D" w14:textId="77777777" w:rsidR="00A73B7E" w:rsidRPr="00A73B7E" w:rsidRDefault="00A73B7E">
      <w:pPr>
        <w:pStyle w:val="a4"/>
        <w:spacing w:after="120" w:line="240" w:lineRule="exact"/>
        <w:jc w:val="both"/>
        <w:rPr>
          <w:ins w:id="270" w:author="zjstone" w:date="2018-03-22T19:47:00Z"/>
          <w:rFonts w:ascii="Times" w:hAnsi="Times" w:cs="Times"/>
          <w:color w:val="FF0000"/>
          <w:sz w:val="20"/>
          <w:szCs w:val="20"/>
          <w:rPrChange w:id="271" w:author="zjstone" w:date="2018-03-22T23:47:00Z">
            <w:rPr>
              <w:ins w:id="272" w:author="zjstone" w:date="2018-03-22T19:47:00Z"/>
              <w:rFonts w:ascii="Times" w:hAnsi="Times" w:cs="Times"/>
              <w:sz w:val="20"/>
              <w:szCs w:val="20"/>
            </w:rPr>
          </w:rPrChange>
        </w:rPr>
      </w:pPr>
    </w:p>
    <w:p w14:paraId="3C16942A" w14:textId="77777777" w:rsidR="00A73B7E" w:rsidRDefault="00FC3FD2">
      <w:pPr>
        <w:pStyle w:val="a4"/>
        <w:spacing w:after="120" w:line="240" w:lineRule="exact"/>
        <w:jc w:val="both"/>
        <w:rPr>
          <w:del w:id="273" w:author="zjstone" w:date="2018-03-22T19:44:00Z"/>
          <w:rFonts w:ascii="Times" w:hAnsi="Times" w:cs="Times"/>
          <w:sz w:val="20"/>
          <w:szCs w:val="20"/>
        </w:rPr>
      </w:pPr>
      <w:del w:id="274" w:author="zjstone" w:date="2018-03-22T19:44:00Z">
        <w:r>
          <w:rPr>
            <w:rFonts w:ascii="Times" w:hAnsi="Times" w:cs="Times"/>
            <w:sz w:val="20"/>
            <w:szCs w:val="20"/>
          </w:rPr>
          <w:delText>Our solution for client-side dynamic URLs is as follows. First, we use a taint analysis method [2-4] to find the web pages that c</w:delText>
        </w:r>
        <w:r>
          <w:rPr>
            <w:rFonts w:ascii="Times" w:hAnsi="Times" w:cs="Times" w:hint="eastAsia"/>
            <w:sz w:val="20"/>
            <w:szCs w:val="20"/>
          </w:rPr>
          <w:delText xml:space="preserve">ontain </w:delText>
        </w:r>
        <w:r>
          <w:rPr>
            <w:rFonts w:ascii="Times" w:hAnsi="Times" w:cs="Times"/>
            <w:sz w:val="20"/>
            <w:szCs w:val="20"/>
          </w:rPr>
          <w:delText xml:space="preserve">the client dynamic URLs, and obtain the information about client's dynamic URL. When a response is received, AULRS first checks whether this response contains some client dynamic URLs. If it does, AURLS looks up the strings associated with these URLs, and then replace them by strings generated in randomly (a tag and a fixed length string) and make the binding between the shifting strings and user identity. The subsequent URL validity check is based on the information of these shifting strings. </w:delText>
        </w:r>
      </w:del>
    </w:p>
    <w:p w14:paraId="493EDEC2"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The shifting for static URL and dynamic URL in the server-side are directly replaced by a random string. The shifting for the form dynamic URL in the server-side is similar to the client's dynamic URL string replacement, which also uses a tag and fixed length approach.</w:t>
      </w:r>
    </w:p>
    <w:p w14:paraId="0BF4879B" w14:textId="77777777" w:rsidR="00A73B7E" w:rsidRDefault="00FC3FD2">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 xml:space="preserve">.3 The </w:t>
      </w:r>
      <w:del w:id="275" w:author="zjstone" w:date="2018-03-22T23:48:00Z">
        <w:r>
          <w:rPr>
            <w:rFonts w:ascii="Times" w:eastAsiaTheme="minorEastAsia" w:hAnsi="Times" w:cs="Times"/>
            <w:sz w:val="20"/>
            <w:szCs w:val="20"/>
          </w:rPr>
          <w:delText xml:space="preserve">binding </w:delText>
        </w:r>
      </w:del>
      <w:ins w:id="276" w:author="zjstone" w:date="2018-03-22T23:52:00Z">
        <w:r>
          <w:rPr>
            <w:rFonts w:ascii="Times" w:eastAsiaTheme="minorEastAsia" w:hAnsi="Times" w:cs="Times"/>
            <w:sz w:val="20"/>
            <w:szCs w:val="20"/>
          </w:rPr>
          <w:t>bind</w:t>
        </w:r>
      </w:ins>
      <w:ins w:id="277" w:author="zjstone" w:date="2018-03-22T23:48:00Z">
        <w:r>
          <w:rPr>
            <w:rFonts w:ascii="Times" w:eastAsiaTheme="minorEastAsia" w:hAnsi="Times" w:cs="Times"/>
            <w:sz w:val="20"/>
            <w:szCs w:val="20"/>
          </w:rPr>
          <w:t xml:space="preserve"> </w:t>
        </w:r>
      </w:ins>
      <w:r>
        <w:rPr>
          <w:rFonts w:ascii="Times" w:eastAsiaTheme="minorEastAsia" w:hAnsi="Times" w:cs="Times"/>
          <w:sz w:val="20"/>
          <w:szCs w:val="20"/>
        </w:rPr>
        <w:t>mechanism of virtual URL and user identity</w:t>
      </w:r>
    </w:p>
    <w:p w14:paraId="3F02F197"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The simple URL shifting technique can reduce injection points on a web system, which makes it difficult for a hacker to forge an attack code. </w:t>
      </w:r>
      <w:del w:id="278" w:author="zjstone" w:date="2018-03-22T23:51:00Z">
        <w:r>
          <w:rPr>
            <w:rFonts w:ascii="Times" w:hAnsi="Times" w:cs="Times"/>
            <w:sz w:val="20"/>
            <w:szCs w:val="20"/>
          </w:rPr>
          <w:delText>When a response is returned, t</w:delText>
        </w:r>
      </w:del>
      <w:ins w:id="279" w:author="zjstone" w:date="2018-03-22T23:51:00Z">
        <w:r>
          <w:rPr>
            <w:rFonts w:ascii="Times" w:hAnsi="Times" w:cs="Times"/>
            <w:sz w:val="20"/>
            <w:szCs w:val="20"/>
          </w:rPr>
          <w:t>T</w:t>
        </w:r>
      </w:ins>
      <w:r>
        <w:rPr>
          <w:rFonts w:ascii="Times" w:hAnsi="Times" w:cs="Times"/>
          <w:sz w:val="20"/>
          <w:szCs w:val="20"/>
        </w:rPr>
        <w:t xml:space="preserve">he simple URL shifting method replaces </w:t>
      </w:r>
      <w:del w:id="280" w:author="zjstone" w:date="2018-03-22T23:51:00Z">
        <w:r>
          <w:rPr>
            <w:rFonts w:ascii="Times" w:hAnsi="Times" w:cs="Times"/>
            <w:sz w:val="20"/>
            <w:szCs w:val="20"/>
          </w:rPr>
          <w:delText xml:space="preserve">all </w:delText>
        </w:r>
      </w:del>
      <w:r>
        <w:rPr>
          <w:rFonts w:ascii="Times" w:hAnsi="Times" w:cs="Times"/>
          <w:sz w:val="20"/>
          <w:szCs w:val="20"/>
        </w:rPr>
        <w:t xml:space="preserve">the URLs </w:t>
      </w:r>
      <w:del w:id="281" w:author="zjstone" w:date="2018-03-22T23:51:00Z">
        <w:r>
          <w:rPr>
            <w:rFonts w:ascii="Times" w:hAnsi="Times" w:cs="Times"/>
            <w:sz w:val="20"/>
            <w:szCs w:val="20"/>
          </w:rPr>
          <w:delText xml:space="preserve">it </w:delText>
        </w:r>
      </w:del>
      <w:ins w:id="282" w:author="zjstone" w:date="2018-03-22T23:51:00Z">
        <w:r>
          <w:rPr>
            <w:rFonts w:ascii="Times" w:hAnsi="Times" w:cs="Times"/>
            <w:sz w:val="20"/>
            <w:szCs w:val="20"/>
          </w:rPr>
          <w:t>in response</w:t>
        </w:r>
      </w:ins>
      <w:del w:id="283" w:author="zjstone" w:date="2018-03-22T23:51:00Z">
        <w:r>
          <w:rPr>
            <w:rFonts w:ascii="Times" w:hAnsi="Times" w:cs="Times"/>
            <w:sz w:val="20"/>
            <w:szCs w:val="20"/>
          </w:rPr>
          <w:delText>contains</w:delText>
        </w:r>
      </w:del>
      <w:r>
        <w:rPr>
          <w:rFonts w:ascii="Times" w:hAnsi="Times" w:cs="Times"/>
          <w:sz w:val="20"/>
          <w:szCs w:val="20"/>
        </w:rPr>
        <w:t xml:space="preserve"> with the randomly generated URLs and make </w:t>
      </w:r>
      <w:r>
        <w:rPr>
          <w:rFonts w:ascii="Times" w:hAnsi="Times" w:cs="Times" w:hint="eastAsia"/>
          <w:sz w:val="20"/>
          <w:szCs w:val="20"/>
        </w:rPr>
        <w:t xml:space="preserve">mappings </w:t>
      </w:r>
      <w:r>
        <w:rPr>
          <w:rFonts w:ascii="Times" w:hAnsi="Times" w:cs="Times"/>
          <w:sz w:val="20"/>
          <w:szCs w:val="20"/>
        </w:rPr>
        <w:t>between the virtual URLs</w:t>
      </w:r>
      <w:r>
        <w:rPr>
          <w:rStyle w:val="ae"/>
          <w:rFonts w:ascii="Times" w:hAnsi="Times" w:cs="Times"/>
          <w:sz w:val="20"/>
          <w:szCs w:val="20"/>
        </w:rPr>
        <w:footnoteReference w:id="1"/>
      </w:r>
      <w:r>
        <w:rPr>
          <w:rFonts w:ascii="Times" w:hAnsi="Times" w:cs="Times"/>
          <w:sz w:val="20"/>
          <w:szCs w:val="20"/>
        </w:rPr>
        <w:t xml:space="preserve"> with the real URLs. </w:t>
      </w:r>
    </w:p>
    <w:p w14:paraId="6EFB151B"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However, because these virtual URLs are not associated with the user, the URLs in a page will be shifted again when the page is revisited. </w:t>
      </w:r>
      <w:bookmarkStart w:id="284" w:name="OLE_LINK3"/>
      <w:r>
        <w:rPr>
          <w:rFonts w:ascii="Times" w:hAnsi="Times" w:cs="Times"/>
          <w:sz w:val="20"/>
          <w:szCs w:val="20"/>
        </w:rPr>
        <w:t>It will cause a lot of redundant mapping</w:t>
      </w:r>
      <w:r>
        <w:rPr>
          <w:rFonts w:ascii="Times" w:hAnsi="Times" w:cs="Times" w:hint="eastAsia"/>
          <w:sz w:val="20"/>
          <w:szCs w:val="20"/>
        </w:rPr>
        <w:t>s</w:t>
      </w:r>
      <w:r>
        <w:rPr>
          <w:rFonts w:ascii="Times" w:hAnsi="Times" w:cs="Times"/>
          <w:sz w:val="20"/>
          <w:szCs w:val="20"/>
        </w:rPr>
        <w:t xml:space="preserve"> of virtual URL and real </w:t>
      </w:r>
      <w:r>
        <w:rPr>
          <w:rFonts w:ascii="Times" w:hAnsi="Times" w:cs="Times"/>
          <w:sz w:val="20"/>
          <w:szCs w:val="20"/>
        </w:rPr>
        <w:lastRenderedPageBreak/>
        <w:t>URL in the system. This will greatly reduce the system processing efficiency and increase the page access time, resulting in a serious deterioration of user experience of web access.</w:t>
      </w:r>
      <w:bookmarkEnd w:id="284"/>
      <w:r>
        <w:rPr>
          <w:rFonts w:ascii="Times" w:hAnsi="Times" w:cs="Times"/>
          <w:sz w:val="20"/>
          <w:szCs w:val="20"/>
        </w:rPr>
        <w:t xml:space="preserve"> In addition, after </w:t>
      </w:r>
      <w:del w:id="285" w:author="zjstone" w:date="2018-03-22T23:53:00Z">
        <w:r>
          <w:rPr>
            <w:rFonts w:ascii="Times" w:hAnsi="Times" w:cs="Times"/>
            <w:sz w:val="20"/>
            <w:szCs w:val="20"/>
          </w:rPr>
          <w:delText xml:space="preserve">the attacker </w:delText>
        </w:r>
      </w:del>
      <w:r>
        <w:rPr>
          <w:rFonts w:ascii="Times" w:hAnsi="Times" w:cs="Times"/>
          <w:sz w:val="20"/>
          <w:szCs w:val="20"/>
        </w:rPr>
        <w:t>steal</w:t>
      </w:r>
      <w:ins w:id="286" w:author="zjstone" w:date="2018-03-22T23:53:00Z">
        <w:r>
          <w:rPr>
            <w:rFonts w:ascii="Times" w:hAnsi="Times" w:cs="Times"/>
            <w:sz w:val="20"/>
            <w:szCs w:val="20"/>
          </w:rPr>
          <w:t>ing</w:t>
        </w:r>
      </w:ins>
      <w:del w:id="287" w:author="zjstone" w:date="2018-03-22T23:53:00Z">
        <w:r>
          <w:rPr>
            <w:rFonts w:ascii="Times" w:hAnsi="Times" w:cs="Times"/>
            <w:sz w:val="20"/>
            <w:szCs w:val="20"/>
          </w:rPr>
          <w:delText>s</w:delText>
        </w:r>
      </w:del>
      <w:r>
        <w:rPr>
          <w:rFonts w:ascii="Times" w:hAnsi="Times" w:cs="Times"/>
          <w:sz w:val="20"/>
          <w:szCs w:val="20"/>
        </w:rPr>
        <w:t xml:space="preserve"> cookies from other users, the attacker can get a valid shifting URL for subsequent attacks.</w:t>
      </w:r>
    </w:p>
    <w:p w14:paraId="31659230"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To </w:t>
      </w:r>
      <w:del w:id="288" w:author="zjstone" w:date="2018-03-22T23:53:00Z">
        <w:r>
          <w:rPr>
            <w:rFonts w:ascii="Times" w:hAnsi="Times" w:cs="Times"/>
            <w:sz w:val="20"/>
            <w:szCs w:val="20"/>
          </w:rPr>
          <w:delText>solve the above</w:delText>
        </w:r>
      </w:del>
      <w:ins w:id="289" w:author="zjstone" w:date="2018-03-22T23:53:00Z">
        <w:r>
          <w:rPr>
            <w:rFonts w:ascii="Times" w:hAnsi="Times" w:cs="Times"/>
            <w:sz w:val="20"/>
            <w:szCs w:val="20"/>
          </w:rPr>
          <w:t>this</w:t>
        </w:r>
      </w:ins>
      <w:r>
        <w:rPr>
          <w:rFonts w:ascii="Times" w:hAnsi="Times" w:cs="Times"/>
          <w:sz w:val="20"/>
          <w:szCs w:val="20"/>
        </w:rPr>
        <w:t xml:space="preserve"> problem, we propose a binding mechanism to </w:t>
      </w:r>
      <w:del w:id="290" w:author="zjstone" w:date="2018-03-22T23:54:00Z">
        <w:r>
          <w:rPr>
            <w:rFonts w:ascii="Times" w:hAnsi="Times" w:cs="Times"/>
            <w:sz w:val="20"/>
            <w:szCs w:val="20"/>
          </w:rPr>
          <w:delText xml:space="preserve">associate </w:delText>
        </w:r>
      </w:del>
      <w:ins w:id="291" w:author="zjstone" w:date="2018-03-22T23:54:00Z">
        <w:r>
          <w:rPr>
            <w:rFonts w:ascii="Times" w:hAnsi="Times" w:cs="Times"/>
            <w:sz w:val="20"/>
            <w:szCs w:val="20"/>
          </w:rPr>
          <w:t xml:space="preserve">tie </w:t>
        </w:r>
      </w:ins>
      <w:r>
        <w:rPr>
          <w:rFonts w:ascii="Times" w:hAnsi="Times" w:cs="Times"/>
          <w:sz w:val="20"/>
          <w:szCs w:val="20"/>
        </w:rPr>
        <w:t>the user virtual identity</w:t>
      </w:r>
      <w:r>
        <w:rPr>
          <w:rStyle w:val="ae"/>
          <w:rFonts w:ascii="Times" w:hAnsi="Times" w:cs="Times"/>
          <w:sz w:val="20"/>
          <w:szCs w:val="20"/>
        </w:rPr>
        <w:footnoteReference w:id="2"/>
      </w:r>
      <w:r>
        <w:rPr>
          <w:rFonts w:ascii="Times" w:hAnsi="Times" w:cs="Times"/>
          <w:sz w:val="20"/>
          <w:szCs w:val="20"/>
        </w:rPr>
        <w:t xml:space="preserve"> with the virtual URLs. By this technique, for the same user, the shifting URL is only generated once for the same URL. If the attacker tries to construct a malicious script and defraud the user's access, like phishing and CSRF, because he </w:t>
      </w:r>
      <w:r>
        <w:rPr>
          <w:rFonts w:ascii="Times" w:hAnsi="Times" w:cs="Times" w:hint="eastAsia"/>
          <w:sz w:val="20"/>
          <w:szCs w:val="20"/>
        </w:rPr>
        <w:t xml:space="preserve">or she </w:t>
      </w:r>
      <w:r>
        <w:rPr>
          <w:rFonts w:ascii="Times" w:hAnsi="Times" w:cs="Times"/>
          <w:sz w:val="20"/>
          <w:szCs w:val="20"/>
        </w:rPr>
        <w:t>cannot know the URL belongs to the victim. Thus</w:t>
      </w:r>
      <w:r>
        <w:rPr>
          <w:rFonts w:ascii="Times" w:hAnsi="Times" w:cs="Times" w:hint="eastAsia"/>
          <w:sz w:val="20"/>
          <w:szCs w:val="20"/>
        </w:rPr>
        <w:t xml:space="preserve"> t</w:t>
      </w:r>
      <w:r>
        <w:rPr>
          <w:rFonts w:ascii="Times" w:hAnsi="Times" w:cs="Times"/>
          <w:sz w:val="20"/>
          <w:szCs w:val="20"/>
        </w:rPr>
        <w:t>he URL in the malicious code is not match the victim's identity, this attack will be rejected. The binding mechanism is design as follows:</w:t>
      </w:r>
    </w:p>
    <w:p w14:paraId="20A60C23"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(1) Each user is identified with a unique token GUID.</w:t>
      </w:r>
    </w:p>
    <w:p w14:paraId="1D2C663F"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(2) </w:t>
      </w:r>
      <w:bookmarkStart w:id="292" w:name="OLE_LINK25"/>
      <w:bookmarkStart w:id="293" w:name="OLE_LINK24"/>
      <w:del w:id="294" w:author="zjstone" w:date="2018-03-23T01:09:00Z">
        <w:r>
          <w:rPr>
            <w:rFonts w:ascii="Times" w:hAnsi="Times" w:cs="Times"/>
            <w:sz w:val="20"/>
            <w:szCs w:val="20"/>
          </w:rPr>
          <w:delText>Esta</w:delText>
        </w:r>
      </w:del>
      <w:ins w:id="295" w:author="zjstone" w:date="2018-03-23T01:09:00Z">
        <w:r>
          <w:rPr>
            <w:rFonts w:ascii="Times" w:hAnsi="Times" w:cs="Times"/>
            <w:sz w:val="20"/>
            <w:szCs w:val="20"/>
          </w:rPr>
          <w:t>Add</w:t>
        </w:r>
      </w:ins>
      <w:del w:id="296" w:author="zjstone" w:date="2018-03-23T01:09:00Z">
        <w:r>
          <w:rPr>
            <w:rFonts w:ascii="Times" w:hAnsi="Times" w:cs="Times"/>
            <w:sz w:val="20"/>
            <w:szCs w:val="20"/>
          </w:rPr>
          <w:delText>blish</w:delText>
        </w:r>
      </w:del>
      <w:r>
        <w:rPr>
          <w:rFonts w:ascii="Times" w:hAnsi="Times" w:cs="Times"/>
          <w:sz w:val="20"/>
          <w:szCs w:val="20"/>
        </w:rPr>
        <w:t xml:space="preserve"> the following mappings: </w:t>
      </w:r>
      <w:del w:id="297" w:author="zjstone" w:date="2018-03-23T00:25:00Z">
        <w:r>
          <w:rPr>
            <w:rFonts w:ascii="Times" w:hAnsi="Times" w:cs="Times"/>
            <w:sz w:val="20"/>
            <w:szCs w:val="20"/>
          </w:rPr>
          <w:delText>a) the mapping of the virtual URL and the GUID; b</w:delText>
        </w:r>
      </w:del>
      <w:ins w:id="298" w:author="zjstone" w:date="2018-03-23T00:25:00Z">
        <w:r>
          <w:rPr>
            <w:rFonts w:ascii="Times" w:hAnsi="Times" w:cs="Times"/>
            <w:sz w:val="20"/>
            <w:szCs w:val="20"/>
          </w:rPr>
          <w:t>a</w:t>
        </w:r>
      </w:ins>
      <w:r>
        <w:rPr>
          <w:rFonts w:ascii="Times" w:hAnsi="Times" w:cs="Times"/>
          <w:sz w:val="20"/>
          <w:szCs w:val="20"/>
        </w:rPr>
        <w:t xml:space="preserve">) the mapping of the virtual cookies and the GUID; </w:t>
      </w:r>
      <w:del w:id="299" w:author="zjstone" w:date="2018-03-23T00:25:00Z">
        <w:r>
          <w:rPr>
            <w:rFonts w:ascii="Times" w:hAnsi="Times" w:cs="Times"/>
            <w:sz w:val="20"/>
            <w:szCs w:val="20"/>
          </w:rPr>
          <w:delText>c</w:delText>
        </w:r>
      </w:del>
      <w:ins w:id="300" w:author="zjstone" w:date="2018-03-23T00:25:00Z">
        <w:r>
          <w:rPr>
            <w:rFonts w:ascii="Times" w:hAnsi="Times" w:cs="Times"/>
            <w:sz w:val="20"/>
            <w:szCs w:val="20"/>
          </w:rPr>
          <w:t>b</w:t>
        </w:r>
      </w:ins>
      <w:r>
        <w:rPr>
          <w:rFonts w:ascii="Times" w:hAnsi="Times" w:cs="Times"/>
          <w:sz w:val="20"/>
          <w:szCs w:val="20"/>
        </w:rPr>
        <w:t xml:space="preserve">) the mapping of </w:t>
      </w:r>
      <w:ins w:id="301" w:author="zjstone" w:date="2018-03-23T00:38:00Z">
        <w:r>
          <w:rPr>
            <w:rFonts w:ascii="Times" w:hAnsi="Times" w:cs="Times"/>
            <w:sz w:val="20"/>
            <w:szCs w:val="20"/>
          </w:rPr>
          <w:t xml:space="preserve">the virtual cookie </w:t>
        </w:r>
      </w:ins>
      <w:del w:id="302" w:author="zjstone" w:date="2018-03-23T00:38:00Z">
        <w:r>
          <w:rPr>
            <w:rFonts w:ascii="Times" w:hAnsi="Times" w:cs="Times"/>
            <w:sz w:val="20"/>
            <w:szCs w:val="20"/>
          </w:rPr>
          <w:delText xml:space="preserve">GUID </w:delText>
        </w:r>
      </w:del>
      <w:r>
        <w:rPr>
          <w:rFonts w:ascii="Times" w:hAnsi="Times" w:cs="Times"/>
          <w:sz w:val="20"/>
          <w:szCs w:val="20"/>
        </w:rPr>
        <w:t xml:space="preserve">and the </w:t>
      </w:r>
      <w:del w:id="303" w:author="zjstone" w:date="2018-03-23T00:38:00Z">
        <w:r>
          <w:rPr>
            <w:rFonts w:ascii="Times" w:hAnsi="Times" w:cs="Times"/>
            <w:sz w:val="20"/>
            <w:szCs w:val="20"/>
          </w:rPr>
          <w:delText>pair of the</w:delText>
        </w:r>
      </w:del>
      <w:ins w:id="304" w:author="zjstone" w:date="2018-03-23T00:38:00Z">
        <w:r>
          <w:rPr>
            <w:rFonts w:ascii="Times" w:hAnsi="Times" w:cs="Times"/>
            <w:sz w:val="20"/>
            <w:szCs w:val="20"/>
          </w:rPr>
          <w:t>client</w:t>
        </w:r>
      </w:ins>
      <w:del w:id="305" w:author="zjstone" w:date="2018-03-23T00:38:00Z">
        <w:r>
          <w:rPr>
            <w:rFonts w:ascii="Times" w:hAnsi="Times" w:cs="Times"/>
            <w:sz w:val="20"/>
            <w:szCs w:val="20"/>
          </w:rPr>
          <w:delText xml:space="preserve"> user</w:delText>
        </w:r>
      </w:del>
      <w:r>
        <w:rPr>
          <w:rFonts w:ascii="Times" w:hAnsi="Times" w:cs="Times"/>
          <w:sz w:val="20"/>
          <w:szCs w:val="20"/>
        </w:rPr>
        <w:t xml:space="preserve"> IP</w:t>
      </w:r>
      <w:del w:id="306" w:author="zjstone" w:date="2018-03-23T00:38:00Z">
        <w:r>
          <w:rPr>
            <w:rFonts w:ascii="Times" w:hAnsi="Times" w:cs="Times"/>
            <w:sz w:val="20"/>
            <w:szCs w:val="20"/>
          </w:rPr>
          <w:delText xml:space="preserve"> and the virtual cookie</w:delText>
        </w:r>
      </w:del>
      <w:del w:id="307" w:author="zjstone" w:date="2018-03-23T00:25:00Z">
        <w:r>
          <w:rPr>
            <w:rFonts w:ascii="Times" w:hAnsi="Times" w:cs="Times"/>
            <w:sz w:val="20"/>
            <w:szCs w:val="20"/>
          </w:rPr>
          <w:delText>; d) the mapping of the virtual cookies and the real cookies</w:delText>
        </w:r>
      </w:del>
      <w:r>
        <w:rPr>
          <w:rFonts w:ascii="Times" w:hAnsi="Times" w:cs="Times"/>
          <w:sz w:val="20"/>
          <w:szCs w:val="20"/>
        </w:rPr>
        <w:t>.</w:t>
      </w:r>
    </w:p>
    <w:bookmarkEnd w:id="292"/>
    <w:bookmarkEnd w:id="293"/>
    <w:p w14:paraId="4B5B35F5"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(3) When an HTTP request is received, AURLS </w:t>
      </w:r>
      <w:del w:id="308" w:author="zjstone" w:date="2018-03-23T00:25:00Z">
        <w:r>
          <w:rPr>
            <w:rFonts w:ascii="Times" w:hAnsi="Times" w:cs="Times"/>
            <w:sz w:val="20"/>
            <w:szCs w:val="20"/>
          </w:rPr>
          <w:delText xml:space="preserve">detects </w:delText>
        </w:r>
      </w:del>
      <w:ins w:id="309" w:author="zjstone" w:date="2018-03-23T00:25:00Z">
        <w:r>
          <w:rPr>
            <w:rFonts w:ascii="Times" w:hAnsi="Times" w:cs="Times"/>
            <w:sz w:val="20"/>
            <w:szCs w:val="20"/>
          </w:rPr>
          <w:t xml:space="preserve">checks </w:t>
        </w:r>
      </w:ins>
      <w:r>
        <w:rPr>
          <w:rFonts w:ascii="Times" w:hAnsi="Times" w:cs="Times"/>
          <w:sz w:val="20"/>
          <w:szCs w:val="20"/>
        </w:rPr>
        <w:t xml:space="preserve">whether </w:t>
      </w:r>
      <w:del w:id="310" w:author="zjstone" w:date="2018-03-23T00:27:00Z">
        <w:r>
          <w:rPr>
            <w:rFonts w:ascii="Times" w:hAnsi="Times" w:cs="Times"/>
            <w:sz w:val="20"/>
            <w:szCs w:val="20"/>
          </w:rPr>
          <w:delText>the URL of this request is virtual</w:delText>
        </w:r>
      </w:del>
      <w:ins w:id="311" w:author="zjstone" w:date="2018-03-23T00:27:00Z">
        <w:r>
          <w:rPr>
            <w:rFonts w:ascii="Times" w:hAnsi="Times" w:cs="Times" w:hint="eastAsia"/>
            <w:sz w:val="20"/>
            <w:szCs w:val="20"/>
          </w:rPr>
          <w:t>该</w:t>
        </w:r>
        <w:r>
          <w:rPr>
            <w:rFonts w:ascii="Times" w:hAnsi="Times" w:cs="Times"/>
            <w:sz w:val="20"/>
            <w:szCs w:val="20"/>
          </w:rPr>
          <w:t>请求携带有虚拟</w:t>
        </w:r>
        <w:r>
          <w:rPr>
            <w:rFonts w:ascii="Times" w:hAnsi="Times" w:cs="Times"/>
            <w:sz w:val="20"/>
            <w:szCs w:val="20"/>
          </w:rPr>
          <w:t>URL</w:t>
        </w:r>
      </w:ins>
      <w:r>
        <w:rPr>
          <w:rFonts w:ascii="Times" w:hAnsi="Times" w:cs="Times"/>
          <w:sz w:val="20"/>
          <w:szCs w:val="20"/>
        </w:rPr>
        <w:t xml:space="preserve">. </w:t>
      </w:r>
    </w:p>
    <w:p w14:paraId="0531E541"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If </w:t>
      </w:r>
      <w:ins w:id="312" w:author="zjstone" w:date="2018-03-23T00:27:00Z">
        <w:r>
          <w:rPr>
            <w:rFonts w:ascii="Times" w:hAnsi="Times" w:cs="Times" w:hint="eastAsia"/>
            <w:sz w:val="20"/>
            <w:szCs w:val="20"/>
          </w:rPr>
          <w:t>存在</w:t>
        </w:r>
      </w:ins>
      <w:del w:id="313" w:author="zjstone" w:date="2018-03-23T00:26:00Z">
        <w:r>
          <w:rPr>
            <w:rFonts w:ascii="Times" w:hAnsi="Times" w:cs="Times"/>
            <w:sz w:val="20"/>
            <w:szCs w:val="20"/>
          </w:rPr>
          <w:delText xml:space="preserve">the </w:delText>
        </w:r>
      </w:del>
      <w:ins w:id="314" w:author="zjstone" w:date="2018-03-23T00:26:00Z">
        <w:r>
          <w:rPr>
            <w:rFonts w:ascii="Times" w:hAnsi="Times" w:cs="Times"/>
            <w:sz w:val="20"/>
            <w:szCs w:val="20"/>
          </w:rPr>
          <w:t xml:space="preserve">a virtual </w:t>
        </w:r>
      </w:ins>
      <w:r>
        <w:rPr>
          <w:rFonts w:ascii="Times" w:hAnsi="Times" w:cs="Times"/>
          <w:sz w:val="20"/>
          <w:szCs w:val="20"/>
        </w:rPr>
        <w:t>URL</w:t>
      </w:r>
      <w:ins w:id="315" w:author="zjstone" w:date="2018-03-23T00:32:00Z">
        <w:r>
          <w:rPr>
            <w:rFonts w:ascii="Times" w:hAnsi="Times" w:cs="Times" w:hint="eastAsia"/>
            <w:sz w:val="20"/>
            <w:szCs w:val="20"/>
          </w:rPr>
          <w:t>（记为</w:t>
        </w:r>
        <w:r>
          <w:rPr>
            <w:rFonts w:ascii="Times" w:hAnsi="Times" w:cs="Times" w:hint="eastAsia"/>
            <w:sz w:val="20"/>
            <w:szCs w:val="20"/>
          </w:rPr>
          <w:t>virtual_</w:t>
        </w:r>
      </w:ins>
      <w:ins w:id="316" w:author="zjstone" w:date="2018-03-23T00:33:00Z">
        <w:r>
          <w:rPr>
            <w:rFonts w:ascii="Times" w:hAnsi="Times" w:cs="Times"/>
            <w:sz w:val="20"/>
            <w:szCs w:val="20"/>
          </w:rPr>
          <w:t>url_</w:t>
        </w:r>
      </w:ins>
      <w:ins w:id="317" w:author="zjstone" w:date="2018-03-23T00:32:00Z">
        <w:r>
          <w:rPr>
            <w:rFonts w:ascii="Times" w:hAnsi="Times" w:cs="Times" w:hint="eastAsia"/>
            <w:sz w:val="20"/>
            <w:szCs w:val="20"/>
          </w:rPr>
          <w:t>a</w:t>
        </w:r>
        <w:r>
          <w:rPr>
            <w:rFonts w:ascii="Times" w:hAnsi="Times" w:cs="Times" w:hint="eastAsia"/>
            <w:sz w:val="20"/>
            <w:szCs w:val="20"/>
          </w:rPr>
          <w:t>）</w:t>
        </w:r>
      </w:ins>
      <w:del w:id="318" w:author="zjstone" w:date="2018-03-23T00:27:00Z">
        <w:r>
          <w:rPr>
            <w:rFonts w:ascii="Times" w:hAnsi="Times" w:cs="Times"/>
            <w:sz w:val="20"/>
            <w:szCs w:val="20"/>
          </w:rPr>
          <w:delText xml:space="preserve"> of this request is virtual</w:delText>
        </w:r>
      </w:del>
      <w:r>
        <w:rPr>
          <w:rFonts w:ascii="Times" w:hAnsi="Times" w:cs="Times"/>
          <w:sz w:val="20"/>
          <w:szCs w:val="20"/>
        </w:rPr>
        <w:t xml:space="preserve">, AURLS </w:t>
      </w:r>
      <w:ins w:id="319" w:author="zjstone" w:date="2018-03-23T00:30:00Z">
        <w:r>
          <w:rPr>
            <w:rFonts w:ascii="Times" w:hAnsi="Times" w:cs="Times" w:hint="eastAsia"/>
            <w:sz w:val="20"/>
            <w:szCs w:val="20"/>
          </w:rPr>
          <w:t>根据该虚拟</w:t>
        </w:r>
        <w:r>
          <w:rPr>
            <w:rFonts w:ascii="Times" w:hAnsi="Times" w:cs="Times"/>
            <w:sz w:val="20"/>
            <w:szCs w:val="20"/>
          </w:rPr>
          <w:t>URL</w:t>
        </w:r>
        <w:r>
          <w:rPr>
            <w:rFonts w:ascii="Times" w:hAnsi="Times" w:cs="Times" w:hint="eastAsia"/>
            <w:sz w:val="20"/>
            <w:szCs w:val="20"/>
          </w:rPr>
          <w:t>获取</w:t>
        </w:r>
        <w:r>
          <w:rPr>
            <w:rFonts w:ascii="Times" w:hAnsi="Times" w:cs="Times"/>
            <w:sz w:val="20"/>
            <w:szCs w:val="20"/>
          </w:rPr>
          <w:t>对应的真实</w:t>
        </w:r>
        <w:r>
          <w:rPr>
            <w:rFonts w:ascii="Times" w:hAnsi="Times" w:cs="Times"/>
            <w:sz w:val="20"/>
            <w:szCs w:val="20"/>
          </w:rPr>
          <w:t>URL</w:t>
        </w:r>
      </w:ins>
      <w:ins w:id="320" w:author="zjstone" w:date="2018-03-23T00:31:00Z">
        <w:r>
          <w:rPr>
            <w:rFonts w:ascii="Times" w:hAnsi="Times" w:cs="Times" w:hint="eastAsia"/>
            <w:sz w:val="20"/>
            <w:szCs w:val="20"/>
          </w:rPr>
          <w:t>。接着</w:t>
        </w:r>
      </w:ins>
      <w:ins w:id="321" w:author="zjstone" w:date="2018-03-23T00:29:00Z">
        <w:r>
          <w:rPr>
            <w:rFonts w:ascii="Times" w:hAnsi="Times" w:cs="Times" w:hint="eastAsia"/>
            <w:sz w:val="20"/>
            <w:szCs w:val="20"/>
          </w:rPr>
          <w:t>从</w:t>
        </w:r>
        <w:r>
          <w:rPr>
            <w:rFonts w:ascii="Times" w:hAnsi="Times" w:cs="Times"/>
            <w:sz w:val="20"/>
            <w:szCs w:val="20"/>
          </w:rPr>
          <w:t>请求中提取虚拟</w:t>
        </w:r>
        <w:r>
          <w:rPr>
            <w:rFonts w:ascii="Times" w:hAnsi="Times" w:cs="Times"/>
            <w:sz w:val="20"/>
            <w:szCs w:val="20"/>
          </w:rPr>
          <w:t>cookie</w:t>
        </w:r>
      </w:ins>
      <w:ins w:id="322" w:author="zjstone" w:date="2018-03-23T00:31:00Z">
        <w:r>
          <w:rPr>
            <w:rFonts w:ascii="Times" w:hAnsi="Times" w:cs="Times" w:hint="eastAsia"/>
            <w:sz w:val="20"/>
            <w:szCs w:val="20"/>
          </w:rPr>
          <w:t>，</w:t>
        </w:r>
        <w:r>
          <w:rPr>
            <w:rFonts w:ascii="Times" w:hAnsi="Times" w:cs="Times"/>
            <w:sz w:val="20"/>
            <w:szCs w:val="20"/>
          </w:rPr>
          <w:t>并</w:t>
        </w:r>
      </w:ins>
      <w:ins w:id="323" w:author="zjstone" w:date="2018-03-23T00:29:00Z">
        <w:r>
          <w:rPr>
            <w:rFonts w:ascii="Times" w:hAnsi="Times" w:cs="Times"/>
            <w:sz w:val="20"/>
            <w:szCs w:val="20"/>
          </w:rPr>
          <w:t>根据虚拟</w:t>
        </w:r>
      </w:ins>
      <w:ins w:id="324" w:author="zjstone" w:date="2018-03-23T00:30:00Z">
        <w:r>
          <w:rPr>
            <w:rFonts w:ascii="Times" w:hAnsi="Times" w:cs="Times" w:hint="eastAsia"/>
            <w:sz w:val="20"/>
            <w:szCs w:val="20"/>
          </w:rPr>
          <w:t>cookie</w:t>
        </w:r>
      </w:ins>
      <w:ins w:id="325" w:author="zjstone" w:date="2018-03-23T00:31:00Z">
        <w:r>
          <w:rPr>
            <w:rFonts w:ascii="Times" w:hAnsi="Times" w:cs="Times" w:hint="eastAsia"/>
            <w:sz w:val="20"/>
            <w:szCs w:val="20"/>
          </w:rPr>
          <w:t>获取</w:t>
        </w:r>
        <w:r>
          <w:rPr>
            <w:rFonts w:ascii="Times" w:hAnsi="Times" w:cs="Times"/>
            <w:sz w:val="20"/>
            <w:szCs w:val="20"/>
          </w:rPr>
          <w:t>用户</w:t>
        </w:r>
        <w:r>
          <w:rPr>
            <w:rFonts w:ascii="Times" w:hAnsi="Times" w:cs="Times"/>
            <w:sz w:val="20"/>
            <w:szCs w:val="20"/>
          </w:rPr>
          <w:t>ID</w:t>
        </w:r>
        <w:r>
          <w:rPr>
            <w:rFonts w:ascii="Times" w:hAnsi="Times" w:cs="Times"/>
            <w:sz w:val="20"/>
            <w:szCs w:val="20"/>
          </w:rPr>
          <w:t>，再根据</w:t>
        </w:r>
      </w:ins>
      <w:ins w:id="326" w:author="zjstone" w:date="2018-03-23T00:32:00Z">
        <w:r>
          <w:rPr>
            <w:rFonts w:ascii="Times" w:hAnsi="Times" w:cs="Times" w:hint="eastAsia"/>
            <w:sz w:val="20"/>
            <w:szCs w:val="20"/>
          </w:rPr>
          <w:t>用户</w:t>
        </w:r>
        <w:r>
          <w:rPr>
            <w:rFonts w:ascii="Times" w:hAnsi="Times" w:cs="Times"/>
            <w:sz w:val="20"/>
            <w:szCs w:val="20"/>
          </w:rPr>
          <w:t>ID</w:t>
        </w:r>
        <w:r>
          <w:rPr>
            <w:rFonts w:ascii="Times" w:hAnsi="Times" w:cs="Times"/>
            <w:sz w:val="20"/>
            <w:szCs w:val="20"/>
          </w:rPr>
          <w:t>和真实</w:t>
        </w:r>
        <w:r>
          <w:rPr>
            <w:rFonts w:ascii="Times" w:hAnsi="Times" w:cs="Times"/>
            <w:sz w:val="20"/>
            <w:szCs w:val="20"/>
          </w:rPr>
          <w:t>URL</w:t>
        </w:r>
        <w:r>
          <w:rPr>
            <w:rFonts w:ascii="Times" w:hAnsi="Times" w:cs="Times"/>
            <w:sz w:val="20"/>
            <w:szCs w:val="20"/>
          </w:rPr>
          <w:t>获取</w:t>
        </w:r>
      </w:ins>
      <w:ins w:id="327" w:author="zjstone" w:date="2018-03-23T00:33:00Z">
        <w:r>
          <w:rPr>
            <w:rFonts w:ascii="Times" w:hAnsi="Times" w:cs="Times" w:hint="eastAsia"/>
            <w:sz w:val="20"/>
            <w:szCs w:val="20"/>
          </w:rPr>
          <w:t>对应</w:t>
        </w:r>
        <w:r>
          <w:rPr>
            <w:rFonts w:ascii="Times" w:hAnsi="Times" w:cs="Times"/>
            <w:sz w:val="20"/>
            <w:szCs w:val="20"/>
          </w:rPr>
          <w:t>的虚拟</w:t>
        </w:r>
        <w:r>
          <w:rPr>
            <w:rFonts w:ascii="Times" w:hAnsi="Times" w:cs="Times"/>
            <w:sz w:val="20"/>
            <w:szCs w:val="20"/>
          </w:rPr>
          <w:t>URL</w:t>
        </w:r>
        <w:r>
          <w:rPr>
            <w:rFonts w:ascii="Times" w:hAnsi="Times" w:cs="Times"/>
            <w:sz w:val="20"/>
            <w:szCs w:val="20"/>
          </w:rPr>
          <w:t>（</w:t>
        </w:r>
        <w:r>
          <w:rPr>
            <w:rFonts w:ascii="Times" w:hAnsi="Times" w:cs="Times" w:hint="eastAsia"/>
            <w:sz w:val="20"/>
            <w:szCs w:val="20"/>
          </w:rPr>
          <w:t>记为</w:t>
        </w:r>
        <w:r>
          <w:rPr>
            <w:rFonts w:ascii="Times" w:hAnsi="Times" w:cs="Times"/>
            <w:sz w:val="20"/>
            <w:szCs w:val="20"/>
          </w:rPr>
          <w:t>virtual_url_b</w:t>
        </w:r>
        <w:r>
          <w:rPr>
            <w:rFonts w:ascii="Times" w:hAnsi="Times" w:cs="Times"/>
            <w:sz w:val="20"/>
            <w:szCs w:val="20"/>
          </w:rPr>
          <w:t>）</w:t>
        </w:r>
        <w:r>
          <w:rPr>
            <w:rFonts w:ascii="Times" w:hAnsi="Times" w:cs="Times" w:hint="eastAsia"/>
            <w:sz w:val="20"/>
            <w:szCs w:val="20"/>
          </w:rPr>
          <w:t>。比较</w:t>
        </w:r>
        <w:r>
          <w:rPr>
            <w:rFonts w:ascii="Times" w:hAnsi="Times" w:cs="Times" w:hint="eastAsia"/>
            <w:sz w:val="20"/>
            <w:szCs w:val="20"/>
          </w:rPr>
          <w:t>virtual</w:t>
        </w:r>
        <w:r>
          <w:rPr>
            <w:rFonts w:ascii="Times" w:hAnsi="Times" w:cs="Times"/>
            <w:sz w:val="20"/>
            <w:szCs w:val="20"/>
          </w:rPr>
          <w:t>_url_a</w:t>
        </w:r>
      </w:ins>
      <w:ins w:id="328" w:author="zjstone" w:date="2018-03-23T00:34:00Z">
        <w:r>
          <w:rPr>
            <w:rFonts w:ascii="Times" w:hAnsi="Times" w:cs="Times" w:hint="eastAsia"/>
            <w:sz w:val="20"/>
            <w:szCs w:val="20"/>
          </w:rPr>
          <w:t>和</w:t>
        </w:r>
        <w:r>
          <w:rPr>
            <w:rFonts w:ascii="Times" w:hAnsi="Times" w:cs="Times"/>
            <w:sz w:val="20"/>
            <w:szCs w:val="20"/>
          </w:rPr>
          <w:t xml:space="preserve">virtual_url_b, </w:t>
        </w:r>
        <w:r>
          <w:rPr>
            <w:rFonts w:ascii="Times" w:hAnsi="Times" w:cs="Times" w:hint="eastAsia"/>
            <w:sz w:val="20"/>
            <w:szCs w:val="20"/>
          </w:rPr>
          <w:t>若</w:t>
        </w:r>
        <w:r>
          <w:rPr>
            <w:rFonts w:ascii="Times" w:hAnsi="Times" w:cs="Times"/>
            <w:sz w:val="20"/>
            <w:szCs w:val="20"/>
          </w:rPr>
          <w:t>两者不相等，说明该请求携带的虚拟</w:t>
        </w:r>
        <w:r>
          <w:rPr>
            <w:rFonts w:ascii="Times" w:hAnsi="Times" w:cs="Times"/>
            <w:sz w:val="20"/>
            <w:szCs w:val="20"/>
          </w:rPr>
          <w:t>cookie</w:t>
        </w:r>
        <w:r>
          <w:rPr>
            <w:rFonts w:ascii="Times" w:hAnsi="Times" w:cs="Times"/>
            <w:sz w:val="20"/>
            <w:szCs w:val="20"/>
          </w:rPr>
          <w:t>与请求中包含的虚拟</w:t>
        </w:r>
        <w:r>
          <w:rPr>
            <w:rFonts w:ascii="Times" w:hAnsi="Times" w:cs="Times"/>
            <w:sz w:val="20"/>
            <w:szCs w:val="20"/>
          </w:rPr>
          <w:t>URL</w:t>
        </w:r>
      </w:ins>
      <w:ins w:id="329" w:author="zjstone" w:date="2018-03-23T00:35:00Z">
        <w:r>
          <w:rPr>
            <w:rFonts w:ascii="Times" w:hAnsi="Times" w:cs="Times"/>
            <w:sz w:val="20"/>
            <w:szCs w:val="20"/>
          </w:rPr>
          <w:t>不符。</w:t>
        </w:r>
      </w:ins>
      <w:del w:id="330" w:author="zjstone" w:date="2018-03-23T00:35:00Z">
        <w:r>
          <w:rPr>
            <w:rFonts w:ascii="Times" w:hAnsi="Times" w:cs="Times"/>
            <w:sz w:val="20"/>
            <w:szCs w:val="20"/>
          </w:rPr>
          <w:delText xml:space="preserve">compares the cookie in this request to the virtual cookie in the user identity. If they are different, this request is invalid and be blocked. Otherwise, AURLS checks whether the IP of this request is same to the IP in the user identity. If </w:delText>
        </w:r>
        <w:r>
          <w:rPr>
            <w:rFonts w:ascii="Times" w:hAnsi="Times" w:cs="Times"/>
            <w:sz w:val="20"/>
            <w:szCs w:val="20"/>
          </w:rPr>
          <w:lastRenderedPageBreak/>
          <w:delText>they are different, AURLS redirects this request to the system authentication page.</w:delText>
        </w:r>
      </w:del>
    </w:p>
    <w:p w14:paraId="66349BA5" w14:textId="77777777" w:rsidR="00A73B7E" w:rsidRDefault="00FC3FD2">
      <w:pPr>
        <w:pStyle w:val="a4"/>
        <w:spacing w:after="120" w:line="240" w:lineRule="exact"/>
        <w:jc w:val="both"/>
        <w:rPr>
          <w:ins w:id="331" w:author="zjstone" w:date="2018-03-23T01:26:00Z"/>
          <w:rFonts w:ascii="Times" w:hAnsi="Times" w:cs="Times"/>
          <w:sz w:val="20"/>
          <w:szCs w:val="20"/>
        </w:rPr>
      </w:pPr>
      <w:bookmarkStart w:id="332" w:name="OLE_LINK28"/>
      <w:r>
        <w:rPr>
          <w:rFonts w:ascii="Times" w:hAnsi="Times" w:cs="Times"/>
          <w:sz w:val="20"/>
          <w:szCs w:val="20"/>
        </w:rPr>
        <w:t xml:space="preserve">If the URL of this request isn’t virtual, AURLS checks if this URL is in the </w:t>
      </w:r>
      <w:ins w:id="333" w:author="zjstone" w:date="2018-03-23T00:35:00Z">
        <w:r>
          <w:rPr>
            <w:rFonts w:ascii="Times" w:hAnsi="Times" w:cs="Times" w:hint="eastAsia"/>
            <w:sz w:val="20"/>
            <w:szCs w:val="20"/>
          </w:rPr>
          <w:t>系统</w:t>
        </w:r>
        <w:r>
          <w:rPr>
            <w:rFonts w:ascii="Times" w:hAnsi="Times" w:cs="Times"/>
            <w:sz w:val="20"/>
            <w:szCs w:val="20"/>
          </w:rPr>
          <w:t>的全局网址</w:t>
        </w:r>
      </w:ins>
      <w:r>
        <w:rPr>
          <w:rFonts w:ascii="Times" w:hAnsi="Times" w:cs="Times"/>
          <w:sz w:val="20"/>
          <w:szCs w:val="20"/>
        </w:rPr>
        <w:t xml:space="preserve">whitelist. If it is not in, AURLS blocks this access. </w:t>
      </w:r>
      <w:bookmarkStart w:id="334" w:name="OLE_LINK27"/>
      <w:bookmarkStart w:id="335" w:name="OLE_LINK26"/>
      <w:r>
        <w:rPr>
          <w:rFonts w:ascii="Times" w:hAnsi="Times" w:cs="Times"/>
          <w:sz w:val="20"/>
          <w:szCs w:val="20"/>
        </w:rPr>
        <w:t>Otherwise, AURLS checks whether there is a cookie in this request.</w:t>
      </w:r>
      <w:bookmarkEnd w:id="334"/>
      <w:bookmarkEnd w:id="335"/>
      <w:r>
        <w:rPr>
          <w:rFonts w:ascii="Times" w:hAnsi="Times" w:cs="Times"/>
          <w:sz w:val="20"/>
          <w:szCs w:val="20"/>
        </w:rPr>
        <w:t xml:space="preserve"> If there is no cookie, this </w:t>
      </w:r>
      <w:ins w:id="336" w:author="zjstone" w:date="2018-03-23T00:36:00Z">
        <w:r>
          <w:rPr>
            <w:rFonts w:ascii="Times" w:hAnsi="Times" w:cs="Times"/>
            <w:sz w:val="20"/>
            <w:szCs w:val="20"/>
          </w:rPr>
          <w:t xml:space="preserve">request is the </w:t>
        </w:r>
      </w:ins>
      <w:del w:id="337" w:author="zjstone" w:date="2018-03-23T00:36:00Z">
        <w:r>
          <w:rPr>
            <w:rFonts w:ascii="Times" w:hAnsi="Times" w:cs="Times"/>
            <w:sz w:val="20"/>
            <w:szCs w:val="20"/>
          </w:rPr>
          <w:delText xml:space="preserve">access can be determined as the </w:delText>
        </w:r>
      </w:del>
      <w:r>
        <w:rPr>
          <w:rFonts w:ascii="Times" w:hAnsi="Times" w:cs="Times"/>
          <w:sz w:val="20"/>
          <w:szCs w:val="20"/>
        </w:rPr>
        <w:t xml:space="preserve">first visit of this user. If </w:t>
      </w:r>
      <w:ins w:id="338" w:author="zjstone" w:date="2018-03-23T00:37:00Z">
        <w:r>
          <w:rPr>
            <w:rFonts w:ascii="Times" w:hAnsi="Times" w:cs="Times" w:hint="eastAsia"/>
            <w:sz w:val="20"/>
            <w:szCs w:val="20"/>
          </w:rPr>
          <w:t>该</w:t>
        </w:r>
        <w:r>
          <w:rPr>
            <w:rFonts w:ascii="Times" w:hAnsi="Times" w:cs="Times"/>
            <w:sz w:val="20"/>
            <w:szCs w:val="20"/>
          </w:rPr>
          <w:t>请求携带一个虚拟</w:t>
        </w:r>
      </w:ins>
      <w:del w:id="339" w:author="zjstone" w:date="2018-03-23T00:37:00Z">
        <w:r>
          <w:rPr>
            <w:rFonts w:ascii="Times" w:hAnsi="Times" w:cs="Times"/>
            <w:sz w:val="20"/>
            <w:szCs w:val="20"/>
          </w:rPr>
          <w:delText xml:space="preserve">there is a </w:delText>
        </w:r>
      </w:del>
      <w:r>
        <w:rPr>
          <w:rFonts w:ascii="Times" w:hAnsi="Times" w:cs="Times"/>
          <w:sz w:val="20"/>
          <w:szCs w:val="20"/>
        </w:rPr>
        <w:t xml:space="preserve">cookie, AURLS </w:t>
      </w:r>
      <w:ins w:id="340" w:author="zjstone" w:date="2018-03-23T00:39:00Z">
        <w:r>
          <w:rPr>
            <w:rFonts w:ascii="Times" w:hAnsi="Times" w:cs="Times" w:hint="eastAsia"/>
            <w:sz w:val="20"/>
            <w:szCs w:val="20"/>
          </w:rPr>
          <w:t>从</w:t>
        </w:r>
        <w:r>
          <w:rPr>
            <w:rFonts w:ascii="Times" w:hAnsi="Times" w:cs="Times"/>
            <w:sz w:val="20"/>
            <w:szCs w:val="20"/>
          </w:rPr>
          <w:t>系统中根据该虚拟</w:t>
        </w:r>
        <w:r>
          <w:rPr>
            <w:rFonts w:ascii="Times" w:hAnsi="Times" w:cs="Times"/>
            <w:sz w:val="20"/>
            <w:szCs w:val="20"/>
          </w:rPr>
          <w:t>cookie</w:t>
        </w:r>
        <w:r>
          <w:rPr>
            <w:rFonts w:ascii="Times" w:hAnsi="Times" w:cs="Times"/>
            <w:sz w:val="20"/>
            <w:szCs w:val="20"/>
          </w:rPr>
          <w:t>获取已</w:t>
        </w:r>
      </w:ins>
      <w:ins w:id="341" w:author="zjstone" w:date="2018-03-23T00:40:00Z">
        <w:r>
          <w:rPr>
            <w:rFonts w:ascii="Times" w:hAnsi="Times" w:cs="Times"/>
            <w:sz w:val="20"/>
            <w:szCs w:val="20"/>
          </w:rPr>
          <w:t>存储的</w:t>
        </w:r>
        <w:r>
          <w:rPr>
            <w:rFonts w:ascii="Times" w:hAnsi="Times" w:cs="Times"/>
            <w:sz w:val="20"/>
            <w:szCs w:val="20"/>
          </w:rPr>
          <w:t>client_ip(</w:t>
        </w:r>
        <w:r>
          <w:rPr>
            <w:rFonts w:ascii="Times" w:hAnsi="Times" w:cs="Times" w:hint="eastAsia"/>
            <w:sz w:val="20"/>
            <w:szCs w:val="20"/>
          </w:rPr>
          <w:t>记为</w:t>
        </w:r>
        <w:r>
          <w:rPr>
            <w:rFonts w:ascii="Times" w:hAnsi="Times" w:cs="Times"/>
            <w:sz w:val="20"/>
            <w:szCs w:val="20"/>
          </w:rPr>
          <w:t xml:space="preserve">client_ip_b), </w:t>
        </w:r>
        <w:r>
          <w:rPr>
            <w:rFonts w:ascii="Times" w:hAnsi="Times" w:cs="Times" w:hint="eastAsia"/>
            <w:sz w:val="20"/>
            <w:szCs w:val="20"/>
          </w:rPr>
          <w:t>将其</w:t>
        </w:r>
        <w:r>
          <w:rPr>
            <w:rFonts w:ascii="Times" w:hAnsi="Times" w:cs="Times"/>
            <w:sz w:val="20"/>
            <w:szCs w:val="20"/>
          </w:rPr>
          <w:t>和该请求对应的</w:t>
        </w:r>
        <w:r>
          <w:rPr>
            <w:rFonts w:ascii="Times" w:hAnsi="Times" w:cs="Times"/>
            <w:sz w:val="20"/>
            <w:szCs w:val="20"/>
          </w:rPr>
          <w:t>client_ip(</w:t>
        </w:r>
        <w:r>
          <w:rPr>
            <w:rFonts w:ascii="Times" w:hAnsi="Times" w:cs="Times" w:hint="eastAsia"/>
            <w:sz w:val="20"/>
            <w:szCs w:val="20"/>
          </w:rPr>
          <w:t>记为</w:t>
        </w:r>
        <w:r>
          <w:rPr>
            <w:rFonts w:ascii="Times" w:hAnsi="Times" w:cs="Times"/>
            <w:sz w:val="20"/>
            <w:szCs w:val="20"/>
          </w:rPr>
          <w:t>client_ip_a)</w:t>
        </w:r>
      </w:ins>
      <w:ins w:id="342" w:author="zjstone" w:date="2018-03-23T00:41:00Z">
        <w:r>
          <w:rPr>
            <w:rFonts w:ascii="Times" w:hAnsi="Times" w:cs="Times" w:hint="eastAsia"/>
            <w:sz w:val="20"/>
            <w:szCs w:val="20"/>
          </w:rPr>
          <w:t>相比</w:t>
        </w:r>
        <w:r>
          <w:rPr>
            <w:rFonts w:ascii="Times" w:hAnsi="Times" w:cs="Times"/>
            <w:sz w:val="20"/>
            <w:szCs w:val="20"/>
          </w:rPr>
          <w:t>。</w:t>
        </w:r>
      </w:ins>
      <w:del w:id="343" w:author="zjstone" w:date="2018-03-23T00:41:00Z">
        <w:r>
          <w:rPr>
            <w:rFonts w:ascii="Times" w:hAnsi="Times" w:cs="Times"/>
            <w:sz w:val="20"/>
            <w:szCs w:val="20"/>
          </w:rPr>
          <w:delText xml:space="preserve">obtains the user identity according to the cookie in the request and then checks whether the client IP address of this request is same to the one in the user identity. </w:delText>
        </w:r>
      </w:del>
      <w:r>
        <w:rPr>
          <w:rFonts w:ascii="Times" w:hAnsi="Times" w:cs="Times"/>
          <w:sz w:val="20"/>
          <w:szCs w:val="20"/>
        </w:rPr>
        <w:t xml:space="preserve">If they are identical, it's a case of the user accessing the home page again. </w:t>
      </w:r>
      <w:bookmarkStart w:id="344" w:name="OLE_LINK29"/>
      <w:r>
        <w:rPr>
          <w:rFonts w:ascii="Times" w:hAnsi="Times" w:cs="Times"/>
          <w:sz w:val="20"/>
          <w:szCs w:val="20"/>
        </w:rPr>
        <w:t xml:space="preserve">If they are different, </w:t>
      </w:r>
      <w:del w:id="345" w:author="zjstone" w:date="2018-03-23T00:41:00Z">
        <w:r>
          <w:rPr>
            <w:rFonts w:ascii="Times" w:hAnsi="Times" w:cs="Times"/>
            <w:sz w:val="20"/>
            <w:szCs w:val="20"/>
          </w:rPr>
          <w:delText xml:space="preserve">it is possible that the attacker has stolen other users' cookies. </w:delText>
        </w:r>
      </w:del>
      <w:r>
        <w:rPr>
          <w:rFonts w:ascii="Times" w:hAnsi="Times" w:cs="Times"/>
          <w:sz w:val="20"/>
          <w:szCs w:val="20"/>
        </w:rPr>
        <w:t xml:space="preserve">AURLS </w:t>
      </w:r>
      <w:ins w:id="346" w:author="zjstone" w:date="2018-03-23T00:41:00Z">
        <w:r>
          <w:rPr>
            <w:rFonts w:ascii="Times" w:hAnsi="Times" w:cs="Times"/>
            <w:sz w:val="20"/>
            <w:szCs w:val="20"/>
          </w:rPr>
          <w:t xml:space="preserve">will </w:t>
        </w:r>
      </w:ins>
      <w:r>
        <w:rPr>
          <w:rFonts w:ascii="Times" w:hAnsi="Times" w:cs="Times"/>
          <w:sz w:val="20"/>
          <w:szCs w:val="20"/>
        </w:rPr>
        <w:t>redirect</w:t>
      </w:r>
      <w:del w:id="347" w:author="zjstone" w:date="2018-03-23T00:41:00Z">
        <w:r>
          <w:rPr>
            <w:rFonts w:ascii="Times" w:hAnsi="Times" w:cs="Times"/>
            <w:sz w:val="20"/>
            <w:szCs w:val="20"/>
          </w:rPr>
          <w:delText>s</w:delText>
        </w:r>
      </w:del>
      <w:r>
        <w:rPr>
          <w:rFonts w:ascii="Times" w:hAnsi="Times" w:cs="Times"/>
          <w:sz w:val="20"/>
          <w:szCs w:val="20"/>
        </w:rPr>
        <w:t xml:space="preserve"> th</w:t>
      </w:r>
      <w:ins w:id="348" w:author="zjstone" w:date="2018-03-23T00:42:00Z">
        <w:r>
          <w:rPr>
            <w:rFonts w:ascii="Times" w:hAnsi="Times" w:cs="Times"/>
            <w:sz w:val="20"/>
            <w:szCs w:val="20"/>
          </w:rPr>
          <w:t>is</w:t>
        </w:r>
      </w:ins>
      <w:del w:id="349" w:author="zjstone" w:date="2018-03-23T00:41:00Z">
        <w:r>
          <w:rPr>
            <w:rFonts w:ascii="Times" w:hAnsi="Times" w:cs="Times"/>
            <w:sz w:val="20"/>
            <w:szCs w:val="20"/>
          </w:rPr>
          <w:delText>e</w:delText>
        </w:r>
      </w:del>
      <w:r>
        <w:rPr>
          <w:rFonts w:ascii="Times" w:hAnsi="Times" w:cs="Times"/>
          <w:sz w:val="20"/>
          <w:szCs w:val="20"/>
        </w:rPr>
        <w:t xml:space="preserve"> request to the authentication page.</w:t>
      </w:r>
    </w:p>
    <w:p w14:paraId="0B43E927" w14:textId="77777777" w:rsidR="00A73B7E" w:rsidRPr="00A73B7E" w:rsidRDefault="00FC3FD2">
      <w:pPr>
        <w:pStyle w:val="2"/>
        <w:spacing w:before="0" w:after="40" w:line="240" w:lineRule="exact"/>
        <w:rPr>
          <w:ins w:id="350" w:author="zjstone" w:date="2018-03-23T01:26:00Z"/>
          <w:rFonts w:ascii="Times" w:eastAsiaTheme="minorEastAsia" w:hAnsi="Times" w:cs="Times"/>
          <w:sz w:val="20"/>
          <w:szCs w:val="20"/>
          <w:rPrChange w:id="351" w:author="zjstone" w:date="2018-03-23T01:35:00Z">
            <w:rPr>
              <w:ins w:id="352" w:author="zjstone" w:date="2018-03-23T01:26:00Z"/>
              <w:rFonts w:ascii="Times" w:hAnsi="Times" w:cs="Times"/>
              <w:sz w:val="20"/>
              <w:szCs w:val="20"/>
            </w:rPr>
          </w:rPrChange>
        </w:rPr>
        <w:pPrChange w:id="353" w:author="zjstone" w:date="2018-03-23T01:35:00Z">
          <w:pPr>
            <w:pStyle w:val="a4"/>
            <w:spacing w:after="120" w:line="240" w:lineRule="exact"/>
            <w:jc w:val="both"/>
          </w:pPr>
        </w:pPrChange>
      </w:pPr>
      <w:ins w:id="354" w:author="zjstone" w:date="2018-03-23T01:26:00Z">
        <w:r>
          <w:rPr>
            <w:rFonts w:ascii="Times" w:eastAsiaTheme="minorEastAsia" w:hAnsi="Times" w:cs="Times"/>
            <w:sz w:val="20"/>
            <w:szCs w:val="20"/>
            <w:rPrChange w:id="355" w:author="zjstone" w:date="2018-03-23T01:35:00Z">
              <w:rPr>
                <w:rFonts w:ascii="Times" w:hAnsi="Times" w:cs="Times"/>
                <w:sz w:val="20"/>
                <w:szCs w:val="20"/>
              </w:rPr>
            </w:rPrChange>
          </w:rPr>
          <w:t xml:space="preserve">3.4 </w:t>
        </w:r>
        <w:r>
          <w:rPr>
            <w:rFonts w:ascii="Times" w:eastAsiaTheme="minorEastAsia" w:hAnsi="Times" w:cs="Times" w:hint="eastAsia"/>
            <w:sz w:val="20"/>
            <w:szCs w:val="20"/>
            <w:rPrChange w:id="356" w:author="zjstone" w:date="2018-03-23T01:35:00Z">
              <w:rPr>
                <w:rFonts w:ascii="Times" w:hAnsi="Times" w:cs="Times" w:hint="eastAsia"/>
                <w:sz w:val="20"/>
                <w:szCs w:val="20"/>
              </w:rPr>
            </w:rPrChange>
          </w:rPr>
          <w:t>白名单技术</w:t>
        </w:r>
      </w:ins>
    </w:p>
    <w:p w14:paraId="47543956" w14:textId="77777777" w:rsidR="00A73B7E" w:rsidRDefault="00FC3FD2">
      <w:pPr>
        <w:pStyle w:val="a4"/>
        <w:spacing w:after="120" w:line="240" w:lineRule="exact"/>
        <w:jc w:val="both"/>
        <w:rPr>
          <w:ins w:id="357" w:author="zjstone" w:date="2018-03-23T01:30:00Z"/>
          <w:rFonts w:ascii="Times" w:hAnsi="Times" w:cs="Times"/>
          <w:sz w:val="20"/>
          <w:szCs w:val="20"/>
        </w:rPr>
      </w:pPr>
      <w:ins w:id="358" w:author="zjstone" w:date="2018-03-23T01:26:00Z">
        <w:r>
          <w:rPr>
            <w:rFonts w:ascii="Times" w:hAnsi="Times" w:cs="Times" w:hint="eastAsia"/>
            <w:sz w:val="20"/>
            <w:szCs w:val="20"/>
          </w:rPr>
          <w:t>通常</w:t>
        </w:r>
        <w:r>
          <w:rPr>
            <w:rFonts w:ascii="Times" w:hAnsi="Times" w:cs="Times"/>
            <w:sz w:val="20"/>
            <w:szCs w:val="20"/>
          </w:rPr>
          <w:t>来说</w:t>
        </w:r>
        <w:r>
          <w:rPr>
            <w:rFonts w:ascii="Times" w:hAnsi="Times" w:cs="Times"/>
            <w:sz w:val="20"/>
            <w:szCs w:val="20"/>
          </w:rPr>
          <w:t>web</w:t>
        </w:r>
      </w:ins>
      <w:ins w:id="359" w:author="zjstone" w:date="2018-03-23T01:27:00Z">
        <w:r>
          <w:rPr>
            <w:rFonts w:ascii="Times" w:hAnsi="Times" w:cs="Times"/>
            <w:sz w:val="20"/>
            <w:szCs w:val="20"/>
          </w:rPr>
          <w:t>应用</w:t>
        </w:r>
        <w:r>
          <w:rPr>
            <w:rFonts w:ascii="Times" w:hAnsi="Times" w:cs="Times" w:hint="eastAsia"/>
            <w:sz w:val="20"/>
            <w:szCs w:val="20"/>
          </w:rPr>
          <w:t>是</w:t>
        </w:r>
        <w:r>
          <w:rPr>
            <w:rFonts w:ascii="Times" w:hAnsi="Times" w:cs="Times"/>
            <w:sz w:val="20"/>
            <w:szCs w:val="20"/>
          </w:rPr>
          <w:t>一个复杂应用，</w:t>
        </w:r>
        <w:r>
          <w:rPr>
            <w:rFonts w:ascii="Times" w:hAnsi="Times" w:cs="Times" w:hint="eastAsia"/>
            <w:sz w:val="20"/>
            <w:szCs w:val="20"/>
          </w:rPr>
          <w:t>白</w:t>
        </w:r>
        <w:r>
          <w:rPr>
            <w:rFonts w:ascii="Times" w:hAnsi="Times" w:cs="Times"/>
            <w:sz w:val="20"/>
            <w:szCs w:val="20"/>
          </w:rPr>
          <w:t>名单技术并不使用</w:t>
        </w:r>
        <w:r>
          <w:rPr>
            <w:rFonts w:ascii="Times" w:hAnsi="Times" w:cs="Times" w:hint="eastAsia"/>
            <w:sz w:val="20"/>
            <w:szCs w:val="20"/>
          </w:rPr>
          <w:t>，</w:t>
        </w:r>
        <w:r>
          <w:rPr>
            <w:rFonts w:ascii="Times" w:hAnsi="Times" w:cs="Times"/>
            <w:sz w:val="20"/>
            <w:szCs w:val="20"/>
          </w:rPr>
          <w:t>因此目前业界主流</w:t>
        </w:r>
      </w:ins>
      <w:ins w:id="360" w:author="zjstone" w:date="2018-03-23T01:28:00Z">
        <w:r>
          <w:rPr>
            <w:rFonts w:ascii="Times" w:hAnsi="Times" w:cs="Times"/>
            <w:sz w:val="20"/>
            <w:szCs w:val="20"/>
          </w:rPr>
          <w:t>的防御方案也</w:t>
        </w:r>
      </w:ins>
      <w:ins w:id="361" w:author="zjstone" w:date="2018-03-23T01:29:00Z">
        <w:r>
          <w:rPr>
            <w:rFonts w:ascii="Times" w:hAnsi="Times" w:cs="Times" w:hint="eastAsia"/>
            <w:sz w:val="20"/>
            <w:szCs w:val="20"/>
          </w:rPr>
          <w:t>主要采用</w:t>
        </w:r>
      </w:ins>
      <w:ins w:id="362" w:author="zjstone" w:date="2018-03-23T01:28:00Z">
        <w:r>
          <w:rPr>
            <w:rFonts w:ascii="Times" w:hAnsi="Times" w:cs="Times"/>
            <w:sz w:val="20"/>
            <w:szCs w:val="20"/>
          </w:rPr>
          <w:t>黑名单技术</w:t>
        </w:r>
      </w:ins>
      <w:ins w:id="363" w:author="zjstone" w:date="2018-03-23T01:29:00Z">
        <w:r>
          <w:rPr>
            <w:rFonts w:ascii="Times" w:hAnsi="Times" w:cs="Times" w:hint="eastAsia"/>
            <w:sz w:val="20"/>
            <w:szCs w:val="20"/>
          </w:rPr>
          <w:t>（广义</w:t>
        </w:r>
        <w:r>
          <w:rPr>
            <w:rFonts w:ascii="Times" w:hAnsi="Times" w:cs="Times"/>
            <w:sz w:val="20"/>
            <w:szCs w:val="20"/>
          </w:rPr>
          <w:t>上说</w:t>
        </w:r>
        <w:r>
          <w:rPr>
            <w:rFonts w:ascii="Times" w:hAnsi="Times" w:cs="Times" w:hint="eastAsia"/>
            <w:sz w:val="20"/>
            <w:szCs w:val="20"/>
          </w:rPr>
          <w:t>）</w:t>
        </w:r>
      </w:ins>
      <w:ins w:id="364" w:author="zjstone" w:date="2018-03-23T01:28:00Z">
        <w:r>
          <w:rPr>
            <w:rFonts w:ascii="Times" w:hAnsi="Times" w:cs="Times"/>
            <w:sz w:val="20"/>
            <w:szCs w:val="20"/>
          </w:rPr>
          <w:t>，</w:t>
        </w:r>
      </w:ins>
      <w:ins w:id="365" w:author="zjstone" w:date="2018-03-23T01:29:00Z">
        <w:r>
          <w:rPr>
            <w:rFonts w:ascii="Times" w:hAnsi="Times" w:cs="Times" w:hint="eastAsia"/>
            <w:sz w:val="20"/>
            <w:szCs w:val="20"/>
          </w:rPr>
          <w:t>如根据</w:t>
        </w:r>
        <w:r>
          <w:rPr>
            <w:rFonts w:ascii="Times" w:hAnsi="Times" w:cs="Times"/>
            <w:sz w:val="20"/>
            <w:szCs w:val="20"/>
          </w:rPr>
          <w:t>规则检测</w:t>
        </w:r>
      </w:ins>
      <w:ins w:id="366" w:author="zjstone" w:date="2018-03-23T01:30:00Z">
        <w:r>
          <w:rPr>
            <w:rFonts w:ascii="Times" w:hAnsi="Times" w:cs="Times"/>
            <w:sz w:val="20"/>
            <w:szCs w:val="20"/>
          </w:rPr>
          <w:t>请求中是否包含攻击。</w:t>
        </w:r>
      </w:ins>
    </w:p>
    <w:p w14:paraId="05286C9E" w14:textId="77777777" w:rsidR="00A73B7E" w:rsidRDefault="00FC3FD2">
      <w:pPr>
        <w:pStyle w:val="a4"/>
        <w:spacing w:after="120" w:line="240" w:lineRule="exact"/>
        <w:jc w:val="both"/>
        <w:rPr>
          <w:ins w:id="367" w:author="zjstone" w:date="2018-03-23T01:34:00Z"/>
          <w:rFonts w:ascii="Times" w:hAnsi="Times" w:cs="Times"/>
          <w:sz w:val="20"/>
          <w:szCs w:val="20"/>
        </w:rPr>
      </w:pPr>
      <w:ins w:id="368" w:author="zjstone" w:date="2018-03-23T01:30:00Z">
        <w:r>
          <w:rPr>
            <w:rFonts w:ascii="Times" w:hAnsi="Times" w:cs="Times" w:hint="eastAsia"/>
            <w:sz w:val="20"/>
            <w:szCs w:val="20"/>
          </w:rPr>
          <w:t>AURLS</w:t>
        </w:r>
        <w:r>
          <w:rPr>
            <w:rFonts w:ascii="Times" w:hAnsi="Times" w:cs="Times"/>
            <w:sz w:val="20"/>
            <w:szCs w:val="20"/>
          </w:rPr>
          <w:t>与现有的大多数</w:t>
        </w:r>
        <w:r>
          <w:rPr>
            <w:rFonts w:ascii="Times" w:hAnsi="Times" w:cs="Times" w:hint="eastAsia"/>
            <w:sz w:val="20"/>
            <w:szCs w:val="20"/>
          </w:rPr>
          <w:t>防御</w:t>
        </w:r>
        <w:r>
          <w:rPr>
            <w:rFonts w:ascii="Times" w:hAnsi="Times" w:cs="Times"/>
            <w:sz w:val="20"/>
            <w:szCs w:val="20"/>
          </w:rPr>
          <w:t>方案不同，其</w:t>
        </w:r>
        <w:r>
          <w:rPr>
            <w:rFonts w:ascii="Times" w:hAnsi="Times" w:cs="Times" w:hint="eastAsia"/>
            <w:sz w:val="20"/>
            <w:szCs w:val="20"/>
          </w:rPr>
          <w:t>总体</w:t>
        </w:r>
        <w:r>
          <w:rPr>
            <w:rFonts w:ascii="Times" w:hAnsi="Times" w:cs="Times"/>
            <w:sz w:val="20"/>
            <w:szCs w:val="20"/>
          </w:rPr>
          <w:t>上来说所采用的是白名单</w:t>
        </w:r>
        <w:r>
          <w:rPr>
            <w:rFonts w:ascii="Times" w:hAnsi="Times" w:cs="Times" w:hint="eastAsia"/>
            <w:sz w:val="20"/>
            <w:szCs w:val="20"/>
          </w:rPr>
          <w:t>技术</w:t>
        </w:r>
      </w:ins>
      <w:ins w:id="369" w:author="zjstone" w:date="2018-03-23T01:32:00Z">
        <w:r>
          <w:rPr>
            <w:rFonts w:ascii="Times" w:hAnsi="Times" w:cs="Times" w:hint="eastAsia"/>
            <w:sz w:val="20"/>
            <w:szCs w:val="20"/>
          </w:rPr>
          <w:t>，</w:t>
        </w:r>
        <w:r>
          <w:rPr>
            <w:rFonts w:ascii="Times" w:hAnsi="Times" w:cs="Times"/>
            <w:sz w:val="20"/>
            <w:szCs w:val="20"/>
          </w:rPr>
          <w:t>其原因是采用了</w:t>
        </w:r>
        <w:r>
          <w:rPr>
            <w:rFonts w:ascii="Times" w:hAnsi="Times" w:cs="Times"/>
            <w:sz w:val="20"/>
            <w:szCs w:val="20"/>
          </w:rPr>
          <w:t>URL</w:t>
        </w:r>
        <w:r>
          <w:rPr>
            <w:rFonts w:ascii="Times" w:hAnsi="Times" w:cs="Times"/>
            <w:sz w:val="20"/>
            <w:szCs w:val="20"/>
          </w:rPr>
          <w:t>跳变技术使得用户的访问可以严格控制</w:t>
        </w:r>
        <w:r>
          <w:rPr>
            <w:rFonts w:ascii="Times" w:hAnsi="Times" w:cs="Times" w:hint="eastAsia"/>
            <w:sz w:val="20"/>
            <w:szCs w:val="20"/>
          </w:rPr>
          <w:t>。</w:t>
        </w:r>
      </w:ins>
      <w:ins w:id="370" w:author="zjstone" w:date="2018-03-23T01:30:00Z">
        <w:r>
          <w:rPr>
            <w:rFonts w:ascii="Times" w:hAnsi="Times" w:cs="Times"/>
            <w:sz w:val="20"/>
            <w:szCs w:val="20"/>
          </w:rPr>
          <w:t>在</w:t>
        </w:r>
      </w:ins>
      <w:ins w:id="371" w:author="zjstone" w:date="2018-03-23T01:31:00Z">
        <w:r>
          <w:rPr>
            <w:rFonts w:ascii="Times" w:hAnsi="Times" w:cs="Times" w:hint="eastAsia"/>
            <w:sz w:val="20"/>
            <w:szCs w:val="20"/>
          </w:rPr>
          <w:t>AURLS</w:t>
        </w:r>
        <w:r>
          <w:rPr>
            <w:rFonts w:ascii="Times" w:hAnsi="Times" w:cs="Times"/>
            <w:sz w:val="20"/>
            <w:szCs w:val="20"/>
          </w:rPr>
          <w:t>防御方案中</w:t>
        </w:r>
        <w:r>
          <w:rPr>
            <w:rFonts w:ascii="Times" w:hAnsi="Times" w:cs="Times" w:hint="eastAsia"/>
            <w:sz w:val="20"/>
            <w:szCs w:val="20"/>
          </w:rPr>
          <w:t>的</w:t>
        </w:r>
        <w:r>
          <w:rPr>
            <w:rFonts w:ascii="Times" w:hAnsi="Times" w:cs="Times"/>
            <w:sz w:val="20"/>
            <w:szCs w:val="20"/>
          </w:rPr>
          <w:t>白名单</w:t>
        </w:r>
        <w:r>
          <w:rPr>
            <w:rFonts w:ascii="Times" w:hAnsi="Times" w:cs="Times" w:hint="eastAsia"/>
            <w:sz w:val="20"/>
            <w:szCs w:val="20"/>
          </w:rPr>
          <w:t>主要</w:t>
        </w:r>
        <w:r>
          <w:rPr>
            <w:rFonts w:ascii="Times" w:hAnsi="Times" w:cs="Times"/>
            <w:sz w:val="20"/>
            <w:szCs w:val="20"/>
          </w:rPr>
          <w:t>包括两类</w:t>
        </w:r>
      </w:ins>
      <w:ins w:id="372" w:author="zjstone" w:date="2018-03-23T01:32:00Z">
        <w:r>
          <w:rPr>
            <w:rFonts w:ascii="Times" w:hAnsi="Times" w:cs="Times" w:hint="eastAsia"/>
            <w:sz w:val="20"/>
            <w:szCs w:val="20"/>
          </w:rPr>
          <w:t>：</w:t>
        </w:r>
        <w:r>
          <w:rPr>
            <w:rFonts w:ascii="Times" w:hAnsi="Times" w:cs="Times"/>
            <w:sz w:val="20"/>
            <w:szCs w:val="20"/>
          </w:rPr>
          <w:t>全局</w:t>
        </w:r>
      </w:ins>
      <w:ins w:id="373" w:author="zjstone" w:date="2018-03-23T01:33:00Z">
        <w:r>
          <w:rPr>
            <w:rFonts w:ascii="Times" w:hAnsi="Times" w:cs="Times"/>
            <w:sz w:val="20"/>
            <w:szCs w:val="20"/>
          </w:rPr>
          <w:t>的网址白名单和用户</w:t>
        </w:r>
        <w:r>
          <w:rPr>
            <w:rFonts w:ascii="Times" w:hAnsi="Times" w:cs="Times" w:hint="eastAsia"/>
            <w:sz w:val="20"/>
            <w:szCs w:val="20"/>
          </w:rPr>
          <w:t>的</w:t>
        </w:r>
        <w:r>
          <w:rPr>
            <w:rFonts w:ascii="Times" w:hAnsi="Times" w:cs="Times"/>
            <w:sz w:val="20"/>
            <w:szCs w:val="20"/>
          </w:rPr>
          <w:t>网</w:t>
        </w:r>
        <w:r>
          <w:rPr>
            <w:rFonts w:ascii="Times" w:hAnsi="Times" w:cs="Times" w:hint="eastAsia"/>
            <w:sz w:val="20"/>
            <w:szCs w:val="20"/>
          </w:rPr>
          <w:t>址</w:t>
        </w:r>
        <w:r>
          <w:rPr>
            <w:rFonts w:ascii="Times" w:hAnsi="Times" w:cs="Times"/>
            <w:sz w:val="20"/>
            <w:szCs w:val="20"/>
          </w:rPr>
          <w:t>白名单。</w:t>
        </w:r>
      </w:ins>
    </w:p>
    <w:p w14:paraId="7ADB8ABD" w14:textId="77777777" w:rsidR="00A73B7E" w:rsidRDefault="00FC3FD2">
      <w:pPr>
        <w:pStyle w:val="a4"/>
        <w:spacing w:after="120" w:line="240" w:lineRule="exact"/>
        <w:jc w:val="both"/>
        <w:rPr>
          <w:ins w:id="374" w:author="zjstone" w:date="2018-03-23T01:34:00Z"/>
          <w:rFonts w:ascii="Times" w:hAnsi="Times" w:cs="Times"/>
          <w:sz w:val="20"/>
          <w:szCs w:val="20"/>
        </w:rPr>
        <w:pPrChange w:id="375" w:author="zjstone" w:date="2018-03-23T01:34:00Z">
          <w:pPr>
            <w:pStyle w:val="a4"/>
            <w:spacing w:after="120" w:line="240" w:lineRule="exact"/>
          </w:pPr>
        </w:pPrChange>
      </w:pPr>
      <w:ins w:id="376" w:author="zjstone" w:date="2018-03-23T01:34:00Z">
        <w:r>
          <w:rPr>
            <w:rFonts w:ascii="Times" w:hAnsi="Times" w:cs="Times" w:hint="eastAsia"/>
            <w:sz w:val="20"/>
            <w:szCs w:val="20"/>
          </w:rPr>
          <w:t>网址的全局白名单中包含所有用户可利用非跳变</w:t>
        </w:r>
        <w:r>
          <w:rPr>
            <w:rFonts w:ascii="Times" w:hAnsi="Times" w:cs="Times" w:hint="eastAsia"/>
            <w:sz w:val="20"/>
            <w:szCs w:val="20"/>
          </w:rPr>
          <w:t>URL</w:t>
        </w:r>
        <w:r>
          <w:rPr>
            <w:rFonts w:ascii="Times" w:hAnsi="Times" w:cs="Times" w:hint="eastAsia"/>
            <w:sz w:val="20"/>
            <w:szCs w:val="20"/>
          </w:rPr>
          <w:t>进行直接访问页面地址集。</w:t>
        </w:r>
      </w:ins>
      <w:ins w:id="377" w:author="zjstone" w:date="2018-03-23T01:35:00Z">
        <w:r>
          <w:rPr>
            <w:rFonts w:ascii="Times" w:hAnsi="Times" w:cs="Times" w:hint="eastAsia"/>
            <w:sz w:val="20"/>
            <w:szCs w:val="20"/>
          </w:rPr>
          <w:t>其</w:t>
        </w:r>
      </w:ins>
      <w:ins w:id="378" w:author="zjstone" w:date="2018-03-23T01:34:00Z">
        <w:r>
          <w:rPr>
            <w:rFonts w:ascii="Times" w:hAnsi="Times" w:cs="Times" w:hint="eastAsia"/>
            <w:sz w:val="20"/>
            <w:szCs w:val="20"/>
          </w:rPr>
          <w:t>通常存放</w:t>
        </w:r>
        <w:r>
          <w:rPr>
            <w:rFonts w:ascii="Times" w:hAnsi="Times" w:cs="Times" w:hint="eastAsia"/>
            <w:sz w:val="20"/>
            <w:szCs w:val="20"/>
          </w:rPr>
          <w:t>web</w:t>
        </w:r>
        <w:r>
          <w:rPr>
            <w:rFonts w:ascii="Times" w:hAnsi="Times" w:cs="Times" w:hint="eastAsia"/>
            <w:sz w:val="20"/>
            <w:szCs w:val="20"/>
          </w:rPr>
          <w:t>系统的主要门户地址，如主页，后台登录页面等。</w:t>
        </w:r>
      </w:ins>
    </w:p>
    <w:p w14:paraId="53666E58" w14:textId="77777777" w:rsidR="00A73B7E" w:rsidRDefault="00FC3FD2">
      <w:pPr>
        <w:pStyle w:val="a4"/>
        <w:spacing w:after="120" w:line="240" w:lineRule="exact"/>
        <w:jc w:val="both"/>
        <w:rPr>
          <w:rFonts w:ascii="Times" w:hAnsi="Times" w:cs="Times"/>
          <w:sz w:val="20"/>
          <w:szCs w:val="20"/>
        </w:rPr>
      </w:pPr>
      <w:ins w:id="379" w:author="zjstone" w:date="2018-03-23T01:34:00Z">
        <w:r>
          <w:rPr>
            <w:rFonts w:ascii="Times" w:hAnsi="Times" w:cs="Times" w:hint="eastAsia"/>
            <w:sz w:val="20"/>
            <w:szCs w:val="20"/>
          </w:rPr>
          <w:t>网址的用户白名单中存放与该用户对应，且经过跳变的页面地址集。</w:t>
        </w:r>
      </w:ins>
    </w:p>
    <w:bookmarkEnd w:id="332"/>
    <w:bookmarkEnd w:id="344"/>
    <w:p w14:paraId="1BA3FF36" w14:textId="77777777" w:rsidR="00A73B7E" w:rsidRDefault="00FC3FD2">
      <w:pPr>
        <w:pStyle w:val="a4"/>
        <w:spacing w:after="120" w:line="240" w:lineRule="exact"/>
        <w:jc w:val="both"/>
        <w:rPr>
          <w:del w:id="380" w:author="zjstone" w:date="2018-03-23T00:39:00Z"/>
          <w:rFonts w:ascii="Times" w:hAnsi="Times" w:cs="Times"/>
          <w:sz w:val="20"/>
          <w:szCs w:val="20"/>
        </w:rPr>
      </w:pPr>
      <w:del w:id="381" w:author="zjstone" w:date="2018-03-23T00:39:00Z">
        <w:r>
          <w:rPr>
            <w:rFonts w:ascii="Times" w:hAnsi="Times" w:cs="Times"/>
            <w:sz w:val="20"/>
            <w:szCs w:val="20"/>
          </w:rPr>
          <w:delText>(4) Maintenance of virtual cookie and real cookie mapping relationships. When the web server returns the latest new cookies, AULRS updates the key-value pairs for the virtual cookie which the user bound.</w:delText>
        </w:r>
      </w:del>
    </w:p>
    <w:p w14:paraId="7D827AE7" w14:textId="77777777" w:rsidR="00A73B7E" w:rsidRDefault="00FC3FD2">
      <w:pPr>
        <w:pStyle w:val="2"/>
        <w:spacing w:before="0" w:after="40" w:line="240" w:lineRule="exact"/>
        <w:rPr>
          <w:rFonts w:ascii="Times"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w:t>
      </w:r>
      <w:ins w:id="382" w:author="zjstone" w:date="2018-03-23T01:35:00Z">
        <w:r>
          <w:rPr>
            <w:rFonts w:ascii="Times" w:eastAsiaTheme="minorEastAsia" w:hAnsi="Times" w:cs="Times"/>
            <w:sz w:val="20"/>
            <w:szCs w:val="20"/>
          </w:rPr>
          <w:t>5</w:t>
        </w:r>
      </w:ins>
      <w:del w:id="383" w:author="zjstone" w:date="2018-03-23T01:35:00Z">
        <w:r>
          <w:rPr>
            <w:rFonts w:ascii="Times" w:eastAsiaTheme="minorEastAsia" w:hAnsi="Times" w:cs="Times"/>
            <w:sz w:val="20"/>
            <w:szCs w:val="20"/>
          </w:rPr>
          <w:delText>4</w:delText>
        </w:r>
      </w:del>
      <w:r>
        <w:rPr>
          <w:rFonts w:ascii="Times" w:eastAsiaTheme="minorEastAsia" w:hAnsi="Times" w:cs="Times"/>
          <w:sz w:val="20"/>
          <w:szCs w:val="20"/>
        </w:rPr>
        <w:t xml:space="preserve"> The check approach for the validity of user access</w:t>
      </w:r>
    </w:p>
    <w:p w14:paraId="11B1EA47" w14:textId="77777777" w:rsidR="00A73B7E" w:rsidRDefault="00FC3FD2">
      <w:pPr>
        <w:pStyle w:val="a4"/>
        <w:spacing w:after="120" w:line="240" w:lineRule="exact"/>
        <w:jc w:val="both"/>
        <w:rPr>
          <w:ins w:id="384" w:author="zjstone" w:date="2018-03-23T00:43:00Z"/>
          <w:rFonts w:ascii="Times" w:hAnsi="Times" w:cs="Times"/>
          <w:sz w:val="20"/>
          <w:szCs w:val="20"/>
        </w:rPr>
      </w:pPr>
      <w:r>
        <w:rPr>
          <w:rFonts w:ascii="Times" w:hAnsi="Times" w:cs="Times"/>
          <w:sz w:val="20"/>
          <w:szCs w:val="20"/>
        </w:rPr>
        <w:t>There are several criteria for determining the request validity.</w:t>
      </w:r>
      <w:del w:id="385" w:author="zjstone" w:date="2018-03-23T00:52:00Z">
        <w:r>
          <w:rPr>
            <w:rFonts w:ascii="Times" w:hAnsi="Times" w:cs="Times"/>
            <w:sz w:val="20"/>
            <w:szCs w:val="20"/>
          </w:rPr>
          <w:delText xml:space="preserve"> (1) The URL of the request is in whitelist and without a cookie; (2) the URL of the request is in the whitelist and with a cookie, and the cookie and IP address of the request are consistent with the corresponding user; (3) the URL of the request is not in the whitelist, and the cookie of the request is consistent with the corresponding user; (4) No violation of user access policy.</w:delText>
        </w:r>
      </w:del>
      <w:r>
        <w:rPr>
          <w:rFonts w:ascii="Times" w:hAnsi="Times" w:cs="Times"/>
          <w:sz w:val="20"/>
          <w:szCs w:val="20"/>
        </w:rPr>
        <w:t xml:space="preserve"> </w:t>
      </w:r>
    </w:p>
    <w:p w14:paraId="71757118" w14:textId="77777777" w:rsidR="00A73B7E" w:rsidRPr="00A73B7E" w:rsidRDefault="00FC3FD2">
      <w:pPr>
        <w:pStyle w:val="a4"/>
        <w:spacing w:after="120" w:line="240" w:lineRule="exact"/>
        <w:jc w:val="both"/>
        <w:rPr>
          <w:ins w:id="386" w:author="zjstone" w:date="2018-03-23T00:43:00Z"/>
          <w:rFonts w:ascii="Times" w:hAnsi="Times" w:cs="Times"/>
          <w:color w:val="FF0000"/>
          <w:sz w:val="20"/>
          <w:szCs w:val="20"/>
          <w:rPrChange w:id="387" w:author="zjstone" w:date="2018-03-23T00:43:00Z">
            <w:rPr>
              <w:ins w:id="388" w:author="zjstone" w:date="2018-03-23T00:43:00Z"/>
              <w:rFonts w:ascii="Calibri" w:hAnsi="Calibri"/>
              <w:color w:val="FF0000"/>
            </w:rPr>
          </w:rPrChange>
        </w:rPr>
        <w:pPrChange w:id="389" w:author="zjstone" w:date="2018-03-23T00:43:00Z">
          <w:pPr>
            <w:jc w:val="left"/>
          </w:pPr>
        </w:pPrChange>
      </w:pPr>
      <w:ins w:id="390" w:author="zjstone" w:date="2018-03-23T00:43:00Z">
        <w:r>
          <w:rPr>
            <w:rFonts w:ascii="Times" w:hAnsi="Times" w:cs="Times"/>
            <w:color w:val="FF0000"/>
            <w:sz w:val="20"/>
            <w:szCs w:val="20"/>
            <w:rPrChange w:id="391" w:author="zjstone" w:date="2018-03-23T00:43:00Z">
              <w:rPr>
                <w:color w:val="FF0000"/>
              </w:rPr>
            </w:rPrChange>
          </w:rPr>
          <w:t xml:space="preserve">(1) </w:t>
        </w:r>
      </w:ins>
      <w:ins w:id="392" w:author="zjstone" w:date="2018-03-23T00:52:00Z">
        <w:r>
          <w:rPr>
            <w:rFonts w:ascii="Times" w:hAnsi="Times" w:cs="Times"/>
            <w:sz w:val="20"/>
            <w:szCs w:val="20"/>
          </w:rPr>
          <w:t>T</w:t>
        </w:r>
      </w:ins>
      <w:ins w:id="393" w:author="zjstone" w:date="2018-03-23T00:43:00Z">
        <w:r>
          <w:rPr>
            <w:rFonts w:ascii="Times" w:hAnsi="Times" w:cs="Times"/>
            <w:color w:val="FF0000"/>
            <w:sz w:val="20"/>
            <w:szCs w:val="20"/>
            <w:rPrChange w:id="394" w:author="zjstone" w:date="2018-03-23T00:43:00Z">
              <w:rPr>
                <w:color w:val="FF0000"/>
              </w:rPr>
            </w:rPrChange>
          </w:rPr>
          <w:t xml:space="preserve">he virtual URL </w:t>
        </w:r>
      </w:ins>
      <w:ins w:id="395" w:author="zjstone" w:date="2018-03-23T00:53:00Z">
        <w:r>
          <w:rPr>
            <w:rFonts w:ascii="Times" w:hAnsi="Times" w:cs="Times"/>
            <w:sz w:val="20"/>
            <w:szCs w:val="20"/>
          </w:rPr>
          <w:t xml:space="preserve">in this request </w:t>
        </w:r>
      </w:ins>
      <w:ins w:id="396" w:author="zjstone" w:date="2018-03-23T00:43:00Z">
        <w:r>
          <w:rPr>
            <w:rFonts w:ascii="Times" w:hAnsi="Times" w:cs="Times"/>
            <w:color w:val="FF0000"/>
            <w:sz w:val="20"/>
            <w:szCs w:val="20"/>
            <w:rPrChange w:id="397" w:author="zjstone" w:date="2018-03-23T00:43:00Z">
              <w:rPr>
                <w:color w:val="FF0000"/>
              </w:rPr>
            </w:rPrChange>
          </w:rPr>
          <w:t>is in user whitelist</w:t>
        </w:r>
      </w:ins>
      <w:ins w:id="398" w:author="zjstone" w:date="2018-03-23T00:45:00Z">
        <w:r>
          <w:rPr>
            <w:rFonts w:ascii="Times" w:hAnsi="Times" w:cs="Times"/>
            <w:sz w:val="20"/>
            <w:szCs w:val="20"/>
          </w:rPr>
          <w:t xml:space="preserve"> </w:t>
        </w:r>
      </w:ins>
      <w:ins w:id="399" w:author="zjstone" w:date="2018-03-23T00:53:00Z">
        <w:r>
          <w:rPr>
            <w:rFonts w:ascii="Times" w:hAnsi="Times" w:cs="Times"/>
            <w:sz w:val="20"/>
            <w:szCs w:val="20"/>
          </w:rPr>
          <w:t xml:space="preserve">and </w:t>
        </w:r>
      </w:ins>
      <w:ins w:id="400" w:author="zjstone" w:date="2018-03-23T00:45:00Z">
        <w:r>
          <w:rPr>
            <w:rFonts w:ascii="Times" w:hAnsi="Times" w:cs="Times"/>
            <w:sz w:val="20"/>
            <w:szCs w:val="20"/>
          </w:rPr>
          <w:t>accords with the cookie in user’s request</w:t>
        </w:r>
      </w:ins>
      <w:ins w:id="401" w:author="zjstone" w:date="2018-03-23T00:43:00Z">
        <w:r>
          <w:rPr>
            <w:rFonts w:ascii="Times" w:hAnsi="Times" w:cs="Times"/>
            <w:color w:val="FF0000"/>
            <w:sz w:val="20"/>
            <w:szCs w:val="20"/>
            <w:rPrChange w:id="402" w:author="zjstone" w:date="2018-03-23T00:43:00Z">
              <w:rPr>
                <w:color w:val="FF0000"/>
              </w:rPr>
            </w:rPrChange>
          </w:rPr>
          <w:t>.</w:t>
        </w:r>
      </w:ins>
    </w:p>
    <w:p w14:paraId="4180949D" w14:textId="77777777" w:rsidR="00A73B7E" w:rsidRDefault="00FC3FD2">
      <w:pPr>
        <w:pStyle w:val="a4"/>
        <w:spacing w:after="120" w:line="240" w:lineRule="exact"/>
        <w:jc w:val="both"/>
        <w:rPr>
          <w:ins w:id="403" w:author="zjstone" w:date="2018-03-23T00:50:00Z"/>
          <w:rFonts w:ascii="Times" w:hAnsi="Times" w:cs="Times"/>
          <w:sz w:val="20"/>
          <w:szCs w:val="20"/>
        </w:rPr>
        <w:pPrChange w:id="404" w:author="zjstone" w:date="2018-03-23T00:43:00Z">
          <w:pPr>
            <w:jc w:val="left"/>
          </w:pPr>
        </w:pPrChange>
      </w:pPr>
      <w:ins w:id="405" w:author="zjstone" w:date="2018-03-23T00:43:00Z">
        <w:r>
          <w:rPr>
            <w:rFonts w:ascii="Times" w:hAnsi="Times" w:cs="Times"/>
            <w:color w:val="FF0000"/>
            <w:sz w:val="20"/>
            <w:szCs w:val="20"/>
            <w:rPrChange w:id="406" w:author="zjstone" w:date="2018-03-23T00:43:00Z">
              <w:rPr>
                <w:color w:val="FF0000"/>
              </w:rPr>
            </w:rPrChange>
          </w:rPr>
          <w:t>(</w:t>
        </w:r>
      </w:ins>
      <w:ins w:id="407" w:author="zjstone" w:date="2018-03-23T00:45:00Z">
        <w:r>
          <w:rPr>
            <w:rFonts w:ascii="Times" w:hAnsi="Times" w:cs="Times"/>
            <w:sz w:val="20"/>
            <w:szCs w:val="20"/>
          </w:rPr>
          <w:t>2</w:t>
        </w:r>
      </w:ins>
      <w:ins w:id="408" w:author="zjstone" w:date="2018-03-23T00:43:00Z">
        <w:r>
          <w:rPr>
            <w:rFonts w:ascii="Times" w:hAnsi="Times" w:cs="Times"/>
            <w:color w:val="FF0000"/>
            <w:sz w:val="20"/>
            <w:szCs w:val="20"/>
            <w:rPrChange w:id="409" w:author="zjstone" w:date="2018-03-23T00:43:00Z">
              <w:rPr>
                <w:color w:val="FF0000"/>
              </w:rPr>
            </w:rPrChange>
          </w:rPr>
          <w:t xml:space="preserve">) </w:t>
        </w:r>
      </w:ins>
      <w:ins w:id="410" w:author="zjstone" w:date="2018-03-23T00:53:00Z">
        <w:r>
          <w:rPr>
            <w:rFonts w:ascii="Times" w:hAnsi="Times" w:cs="Times"/>
            <w:sz w:val="20"/>
            <w:szCs w:val="20"/>
          </w:rPr>
          <w:t>T</w:t>
        </w:r>
      </w:ins>
      <w:ins w:id="411" w:author="zjstone" w:date="2018-03-23T00:43:00Z">
        <w:r>
          <w:rPr>
            <w:rFonts w:ascii="Times" w:hAnsi="Times" w:cs="Times"/>
            <w:color w:val="FF0000"/>
            <w:sz w:val="20"/>
            <w:szCs w:val="20"/>
            <w:rPrChange w:id="412" w:author="zjstone" w:date="2018-03-23T00:43:00Z">
              <w:rPr>
                <w:color w:val="FF0000"/>
              </w:rPr>
            </w:rPrChange>
          </w:rPr>
          <w:t xml:space="preserve">he times or the frequency of accessing is </w:t>
        </w:r>
      </w:ins>
      <w:ins w:id="413" w:author="zjstone" w:date="2018-03-23T00:54:00Z">
        <w:r>
          <w:rPr>
            <w:rFonts w:ascii="Times" w:hAnsi="Times" w:cs="Times"/>
            <w:sz w:val="20"/>
            <w:szCs w:val="20"/>
          </w:rPr>
          <w:t>low</w:t>
        </w:r>
      </w:ins>
      <w:ins w:id="414" w:author="zjstone" w:date="2018-03-23T00:43:00Z">
        <w:r>
          <w:rPr>
            <w:rFonts w:ascii="Times" w:hAnsi="Times" w:cs="Times"/>
            <w:color w:val="FF0000"/>
            <w:sz w:val="20"/>
            <w:szCs w:val="20"/>
            <w:rPrChange w:id="415" w:author="zjstone" w:date="2018-03-23T00:43:00Z">
              <w:rPr>
                <w:color w:val="FF0000"/>
              </w:rPr>
            </w:rPrChange>
          </w:rPr>
          <w:t xml:space="preserve"> than the threshol</w:t>
        </w:r>
      </w:ins>
      <w:ins w:id="416" w:author="zjstone" w:date="2018-03-23T00:50:00Z">
        <w:r>
          <w:rPr>
            <w:rFonts w:ascii="Times" w:hAnsi="Times" w:cs="Times"/>
            <w:sz w:val="20"/>
            <w:szCs w:val="20"/>
          </w:rPr>
          <w:t>d.</w:t>
        </w:r>
      </w:ins>
    </w:p>
    <w:p w14:paraId="7CD21E47" w14:textId="77777777" w:rsidR="00A73B7E" w:rsidRPr="00A73B7E" w:rsidRDefault="00FC3FD2">
      <w:pPr>
        <w:pStyle w:val="a4"/>
        <w:spacing w:after="120" w:line="240" w:lineRule="exact"/>
        <w:jc w:val="both"/>
        <w:rPr>
          <w:ins w:id="417" w:author="zjstone" w:date="2018-03-23T00:43:00Z"/>
          <w:rFonts w:ascii="Times" w:hAnsi="Times" w:cs="Times"/>
          <w:color w:val="FF0000"/>
          <w:sz w:val="20"/>
          <w:szCs w:val="20"/>
          <w:rPrChange w:id="418" w:author="zjstone" w:date="2018-03-23T00:43:00Z">
            <w:rPr>
              <w:ins w:id="419" w:author="zjstone" w:date="2018-03-23T00:43:00Z"/>
              <w:color w:val="FF0000"/>
            </w:rPr>
          </w:rPrChange>
        </w:rPr>
        <w:pPrChange w:id="420" w:author="zjstone" w:date="2018-03-23T00:43:00Z">
          <w:pPr>
            <w:jc w:val="left"/>
          </w:pPr>
        </w:pPrChange>
      </w:pPr>
      <w:ins w:id="421" w:author="zjstone" w:date="2018-03-23T00:43:00Z">
        <w:r>
          <w:rPr>
            <w:rFonts w:ascii="Times" w:hAnsi="Times" w:cs="Times"/>
            <w:sz w:val="20"/>
            <w:szCs w:val="20"/>
          </w:rPr>
          <w:lastRenderedPageBreak/>
          <w:t>(3</w:t>
        </w:r>
        <w:r>
          <w:rPr>
            <w:rFonts w:ascii="Times" w:hAnsi="Times" w:cs="Times"/>
            <w:color w:val="FF0000"/>
            <w:sz w:val="20"/>
            <w:szCs w:val="20"/>
            <w:rPrChange w:id="422" w:author="zjstone" w:date="2018-03-23T00:43:00Z">
              <w:rPr>
                <w:color w:val="FF0000"/>
              </w:rPr>
            </w:rPrChange>
          </w:rPr>
          <w:t>)</w:t>
        </w:r>
      </w:ins>
      <w:ins w:id="423" w:author="zjstone" w:date="2018-03-23T00:54:00Z">
        <w:r>
          <w:rPr>
            <w:rFonts w:ascii="Times" w:hAnsi="Times" w:cs="Times"/>
            <w:sz w:val="20"/>
            <w:szCs w:val="20"/>
          </w:rPr>
          <w:t>T</w:t>
        </w:r>
      </w:ins>
      <w:ins w:id="424" w:author="zjstone" w:date="2018-03-23T00:48:00Z">
        <w:r>
          <w:rPr>
            <w:rFonts w:ascii="Times" w:hAnsi="Times" w:cs="Times"/>
            <w:sz w:val="20"/>
            <w:szCs w:val="20"/>
          </w:rPr>
          <w:t xml:space="preserve">he </w:t>
        </w:r>
      </w:ins>
      <w:ins w:id="425" w:author="zjstone" w:date="2018-03-23T00:43:00Z">
        <w:r>
          <w:rPr>
            <w:rFonts w:ascii="Times" w:hAnsi="Times" w:cs="Times"/>
            <w:color w:val="FF0000"/>
            <w:sz w:val="20"/>
            <w:szCs w:val="20"/>
            <w:rPrChange w:id="426" w:author="zjstone" w:date="2018-03-23T00:43:00Z">
              <w:rPr>
                <w:color w:val="FF0000"/>
              </w:rPr>
            </w:rPrChange>
          </w:rPr>
          <w:t xml:space="preserve">virtual URL and </w:t>
        </w:r>
      </w:ins>
      <w:ins w:id="427" w:author="zjstone" w:date="2018-03-23T00:48:00Z">
        <w:r>
          <w:rPr>
            <w:rFonts w:ascii="Times" w:hAnsi="Times" w:cs="Times"/>
            <w:sz w:val="20"/>
            <w:szCs w:val="20"/>
          </w:rPr>
          <w:t xml:space="preserve">the </w:t>
        </w:r>
      </w:ins>
      <w:ins w:id="428" w:author="zjstone" w:date="2018-03-23T00:49:00Z">
        <w:r>
          <w:rPr>
            <w:rFonts w:ascii="Times" w:hAnsi="Times" w:cs="Times"/>
            <w:sz w:val="20"/>
            <w:szCs w:val="20"/>
          </w:rPr>
          <w:t>referrer</w:t>
        </w:r>
      </w:ins>
      <w:ins w:id="429" w:author="zjstone" w:date="2018-03-23T00:48:00Z">
        <w:r>
          <w:rPr>
            <w:rFonts w:ascii="Times" w:hAnsi="Times" w:cs="Times"/>
            <w:sz w:val="20"/>
            <w:szCs w:val="20"/>
          </w:rPr>
          <w:t xml:space="preserve"> in </w:t>
        </w:r>
      </w:ins>
      <w:ins w:id="430" w:author="zjstone" w:date="2018-03-23T00:43:00Z">
        <w:r>
          <w:rPr>
            <w:rFonts w:ascii="Times" w:hAnsi="Times" w:cs="Times"/>
            <w:color w:val="FF0000"/>
            <w:sz w:val="20"/>
            <w:szCs w:val="20"/>
            <w:rPrChange w:id="431" w:author="zjstone" w:date="2018-03-23T00:43:00Z">
              <w:rPr>
                <w:color w:val="FF0000"/>
              </w:rPr>
            </w:rPrChange>
          </w:rPr>
          <w:t xml:space="preserve">HTTP request accord with system’s </w:t>
        </w:r>
        <w:r>
          <w:rPr>
            <w:rFonts w:ascii="Times" w:hAnsi="Times" w:cs="Times"/>
            <w:sz w:val="20"/>
            <w:szCs w:val="20"/>
          </w:rPr>
          <w:t>2-gram accessing behavior model</w:t>
        </w:r>
        <w:r>
          <w:rPr>
            <w:rFonts w:ascii="Times" w:hAnsi="Times" w:cs="Times"/>
            <w:color w:val="FF0000"/>
            <w:sz w:val="20"/>
            <w:szCs w:val="20"/>
            <w:rPrChange w:id="432" w:author="zjstone" w:date="2018-03-23T00:43:00Z">
              <w:rPr>
                <w:color w:val="FF0000"/>
              </w:rPr>
            </w:rPrChange>
          </w:rPr>
          <w:t>.</w:t>
        </w:r>
      </w:ins>
    </w:p>
    <w:p w14:paraId="23E0826E" w14:textId="77777777" w:rsidR="00A73B7E" w:rsidRPr="00A73B7E" w:rsidRDefault="00FC3FD2">
      <w:pPr>
        <w:pStyle w:val="a4"/>
        <w:spacing w:after="120" w:line="240" w:lineRule="exact"/>
        <w:jc w:val="both"/>
        <w:rPr>
          <w:ins w:id="433" w:author="zjstone" w:date="2018-03-23T00:43:00Z"/>
          <w:rFonts w:ascii="Times" w:hAnsi="Times" w:cs="Times"/>
          <w:color w:val="FF0000"/>
          <w:sz w:val="20"/>
          <w:szCs w:val="20"/>
          <w:rPrChange w:id="434" w:author="zjstone" w:date="2018-03-23T00:43:00Z">
            <w:rPr>
              <w:ins w:id="435" w:author="zjstone" w:date="2018-03-23T00:43:00Z"/>
              <w:color w:val="FF0000"/>
            </w:rPr>
          </w:rPrChange>
        </w:rPr>
        <w:pPrChange w:id="436" w:author="zjstone" w:date="2018-03-23T00:43:00Z">
          <w:pPr>
            <w:jc w:val="left"/>
          </w:pPr>
        </w:pPrChange>
      </w:pPr>
      <w:ins w:id="437" w:author="zjstone" w:date="2018-03-23T00:46:00Z">
        <w:r>
          <w:rPr>
            <w:rFonts w:ascii="Times" w:hAnsi="Times" w:cs="Times"/>
            <w:sz w:val="20"/>
            <w:szCs w:val="20"/>
          </w:rPr>
          <w:t>(4)</w:t>
        </w:r>
      </w:ins>
      <w:ins w:id="438" w:author="zjstone" w:date="2018-03-23T00:43:00Z">
        <w:r>
          <w:rPr>
            <w:rFonts w:ascii="Times" w:hAnsi="Times" w:cs="Times"/>
            <w:color w:val="FF0000"/>
            <w:sz w:val="20"/>
            <w:szCs w:val="20"/>
            <w:rPrChange w:id="439" w:author="zjstone" w:date="2018-03-23T00:43:00Z">
              <w:rPr>
                <w:color w:val="FF0000"/>
              </w:rPr>
            </w:rPrChange>
          </w:rPr>
          <w:t xml:space="preserve">When </w:t>
        </w:r>
        <w:r>
          <w:rPr>
            <w:rFonts w:ascii="Times" w:hAnsi="Times" w:cs="Times"/>
            <w:color w:val="FF0000"/>
            <w:sz w:val="20"/>
            <w:szCs w:val="20"/>
            <w:rPrChange w:id="440" w:author="zjstone" w:date="2018-03-23T00:51:00Z">
              <w:rPr>
                <w:color w:val="FF0000"/>
              </w:rPr>
            </w:rPrChange>
          </w:rPr>
          <w:t>virtual URL doesn’t generate URL dynamically for the form and client side</w:t>
        </w:r>
        <w:r>
          <w:rPr>
            <w:rFonts w:ascii="Times" w:hAnsi="Times" w:cs="Times"/>
            <w:color w:val="FF0000"/>
            <w:sz w:val="20"/>
            <w:szCs w:val="20"/>
            <w:rPrChange w:id="441" w:author="zjstone" w:date="2018-03-23T00:43:00Z">
              <w:rPr>
                <w:color w:val="FF0000"/>
              </w:rPr>
            </w:rPrChange>
          </w:rPr>
          <w:t xml:space="preserve">, the request URL </w:t>
        </w:r>
      </w:ins>
      <w:ins w:id="442" w:author="zjstone" w:date="2018-03-23T00:55:00Z">
        <w:r>
          <w:rPr>
            <w:rFonts w:ascii="Times" w:hAnsi="Times" w:cs="Times"/>
            <w:sz w:val="20"/>
            <w:szCs w:val="20"/>
          </w:rPr>
          <w:t>is without</w:t>
        </w:r>
      </w:ins>
      <w:ins w:id="443" w:author="zjstone" w:date="2018-03-23T00:43:00Z">
        <w:r>
          <w:rPr>
            <w:rFonts w:ascii="Times" w:hAnsi="Times" w:cs="Times"/>
            <w:color w:val="FF0000"/>
            <w:sz w:val="20"/>
            <w:szCs w:val="20"/>
            <w:rPrChange w:id="444" w:author="zjstone" w:date="2018-03-23T00:43:00Z">
              <w:rPr>
                <w:color w:val="FF0000"/>
              </w:rPr>
            </w:rPrChange>
          </w:rPr>
          <w:t xml:space="preserve"> the </w:t>
        </w:r>
      </w:ins>
      <w:ins w:id="445" w:author="zjstone" w:date="2018-03-23T00:52:00Z">
        <w:r>
          <w:rPr>
            <w:rFonts w:ascii="Times" w:hAnsi="Times" w:cs="Times"/>
            <w:sz w:val="20"/>
            <w:szCs w:val="20"/>
          </w:rPr>
          <w:t>query</w:t>
        </w:r>
      </w:ins>
      <w:ins w:id="446" w:author="zjstone" w:date="2018-03-23T00:43:00Z">
        <w:r>
          <w:rPr>
            <w:rFonts w:ascii="Times" w:hAnsi="Times" w:cs="Times"/>
            <w:color w:val="FF0000"/>
            <w:sz w:val="20"/>
            <w:szCs w:val="20"/>
            <w:rPrChange w:id="447" w:author="zjstone" w:date="2018-03-23T00:43:00Z">
              <w:rPr>
                <w:color w:val="FF0000"/>
              </w:rPr>
            </w:rPrChange>
          </w:rPr>
          <w:t xml:space="preserve"> parameters.</w:t>
        </w:r>
      </w:ins>
    </w:p>
    <w:p w14:paraId="76F87A84" w14:textId="77777777" w:rsidR="00A73B7E" w:rsidRDefault="00A73B7E">
      <w:pPr>
        <w:pStyle w:val="a4"/>
        <w:spacing w:after="120" w:line="240" w:lineRule="exact"/>
        <w:jc w:val="both"/>
        <w:rPr>
          <w:del w:id="448" w:author="zjstone" w:date="2018-03-23T00:55:00Z"/>
          <w:rFonts w:ascii="Times" w:hAnsi="Times" w:cs="Times"/>
          <w:sz w:val="20"/>
          <w:szCs w:val="20"/>
        </w:rPr>
      </w:pPr>
    </w:p>
    <w:p w14:paraId="358121E0"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Compared with the access control based on the IP address, each request is corresponding to a specific user </w:t>
      </w:r>
      <w:del w:id="449" w:author="zjstone" w:date="2018-03-23T00:56:00Z">
        <w:r>
          <w:rPr>
            <w:rFonts w:ascii="Times" w:hAnsi="Times" w:cs="Times"/>
            <w:sz w:val="20"/>
            <w:szCs w:val="20"/>
          </w:rPr>
          <w:delText xml:space="preserve">while </w:delText>
        </w:r>
      </w:del>
      <w:ins w:id="450" w:author="zjstone" w:date="2018-03-23T00:56:00Z">
        <w:r>
          <w:rPr>
            <w:rFonts w:ascii="Times" w:hAnsi="Times" w:cs="Times"/>
            <w:sz w:val="20"/>
            <w:szCs w:val="20"/>
          </w:rPr>
          <w:t>under</w:t>
        </w:r>
      </w:ins>
      <w:del w:id="451" w:author="zjstone" w:date="2018-03-23T00:56:00Z">
        <w:r>
          <w:rPr>
            <w:rFonts w:ascii="Times" w:hAnsi="Times" w:cs="Times"/>
            <w:sz w:val="20"/>
            <w:szCs w:val="20"/>
          </w:rPr>
          <w:delText xml:space="preserve">using </w:delText>
        </w:r>
      </w:del>
      <w:ins w:id="452" w:author="zjstone" w:date="2018-03-23T00:56:00Z">
        <w:r>
          <w:rPr>
            <w:rFonts w:ascii="Times" w:hAnsi="Times" w:cs="Times"/>
            <w:sz w:val="20"/>
            <w:szCs w:val="20"/>
          </w:rPr>
          <w:t xml:space="preserve"> </w:t>
        </w:r>
      </w:ins>
      <w:r>
        <w:rPr>
          <w:rFonts w:ascii="Times" w:hAnsi="Times" w:cs="Times"/>
          <w:sz w:val="20"/>
          <w:szCs w:val="20"/>
        </w:rPr>
        <w:t xml:space="preserve">AURLS, so it is possible to perform a finer </w:t>
      </w:r>
      <w:del w:id="453" w:author="zjstone" w:date="2018-03-23T00:56:00Z">
        <w:r>
          <w:rPr>
            <w:rFonts w:ascii="Times" w:hAnsi="Times" w:cs="Times"/>
            <w:sz w:val="20"/>
            <w:szCs w:val="20"/>
          </w:rPr>
          <w:delText xml:space="preserve">user </w:delText>
        </w:r>
      </w:del>
      <w:ins w:id="454" w:author="zjstone" w:date="2018-03-23T00:56:00Z">
        <w:r>
          <w:rPr>
            <w:rFonts w:ascii="Times" w:hAnsi="Times" w:cs="Times"/>
            <w:sz w:val="20"/>
            <w:szCs w:val="20"/>
          </w:rPr>
          <w:t xml:space="preserve">user </w:t>
        </w:r>
      </w:ins>
      <w:r>
        <w:rPr>
          <w:rFonts w:ascii="Times" w:hAnsi="Times" w:cs="Times"/>
          <w:sz w:val="20"/>
          <w:szCs w:val="20"/>
        </w:rPr>
        <w:t xml:space="preserve">access control. The </w:t>
      </w:r>
      <w:del w:id="455" w:author="zjstone" w:date="2018-03-23T00:56:00Z">
        <w:r>
          <w:rPr>
            <w:rFonts w:ascii="Times" w:hAnsi="Times" w:cs="Times"/>
            <w:sz w:val="20"/>
            <w:szCs w:val="20"/>
          </w:rPr>
          <w:delText xml:space="preserve">user </w:delText>
        </w:r>
      </w:del>
      <w:r>
        <w:rPr>
          <w:rFonts w:ascii="Times" w:hAnsi="Times" w:cs="Times"/>
          <w:sz w:val="20"/>
          <w:szCs w:val="20"/>
        </w:rPr>
        <w:t xml:space="preserve">access control </w:t>
      </w:r>
      <w:ins w:id="456" w:author="zjstone" w:date="2018-03-23T00:56:00Z">
        <w:r>
          <w:rPr>
            <w:rFonts w:ascii="Times" w:hAnsi="Times" w:cs="Times"/>
            <w:sz w:val="20"/>
            <w:szCs w:val="20"/>
          </w:rPr>
          <w:t xml:space="preserve">policies </w:t>
        </w:r>
      </w:ins>
      <w:r>
        <w:rPr>
          <w:rFonts w:ascii="Times" w:hAnsi="Times" w:cs="Times"/>
          <w:sz w:val="20"/>
          <w:szCs w:val="20"/>
        </w:rPr>
        <w:t>of AURLS include</w:t>
      </w:r>
      <w:del w:id="457" w:author="zjstone" w:date="2018-03-23T00:57:00Z">
        <w:r>
          <w:rPr>
            <w:rFonts w:ascii="Times" w:hAnsi="Times" w:cs="Times"/>
            <w:sz w:val="20"/>
            <w:szCs w:val="20"/>
          </w:rPr>
          <w:delText>s</w:delText>
        </w:r>
      </w:del>
      <w:r>
        <w:rPr>
          <w:rFonts w:ascii="Times" w:hAnsi="Times" w:cs="Times"/>
          <w:sz w:val="20"/>
          <w:szCs w:val="20"/>
        </w:rPr>
        <w:t xml:space="preserve"> the total number of visits, the access frequency, the maximum access interval, the 2-gram access pattern for a specific virtual URL, etc. In the following sections, we introduce the URL shifting procedure, and the URL validity checking and conversion procedure in detail</w:t>
      </w:r>
      <w:bookmarkStart w:id="458" w:name="OLE_LINK34"/>
      <w:bookmarkStart w:id="459" w:name="OLE_LINK35"/>
      <w:r>
        <w:rPr>
          <w:rFonts w:ascii="Times" w:hAnsi="Times" w:cs="Times"/>
          <w:sz w:val="20"/>
          <w:szCs w:val="20"/>
        </w:rPr>
        <w:t>.</w:t>
      </w:r>
    </w:p>
    <w:bookmarkEnd w:id="458"/>
    <w:bookmarkEnd w:id="459"/>
    <w:p w14:paraId="35FD5509" w14:textId="77777777" w:rsidR="00A73B7E" w:rsidRDefault="00FC3FD2">
      <w:pPr>
        <w:pStyle w:val="2"/>
        <w:spacing w:before="0" w:after="40" w:line="240" w:lineRule="exact"/>
        <w:rPr>
          <w:rFonts w:ascii="Times" w:eastAsiaTheme="minorEastAsia" w:hAnsi="Times" w:cs="Times"/>
          <w:sz w:val="20"/>
          <w:szCs w:val="20"/>
        </w:rPr>
      </w:pPr>
      <w:r>
        <w:rPr>
          <w:rFonts w:ascii="Times" w:eastAsiaTheme="minorEastAsia" w:hAnsi="Times" w:cs="Times" w:hint="eastAsia"/>
          <w:sz w:val="20"/>
          <w:szCs w:val="20"/>
        </w:rPr>
        <w:t>3</w:t>
      </w:r>
      <w:r>
        <w:rPr>
          <w:rFonts w:ascii="Times" w:eastAsiaTheme="minorEastAsia" w:hAnsi="Times" w:cs="Times"/>
          <w:sz w:val="20"/>
          <w:szCs w:val="20"/>
        </w:rPr>
        <w:t>.</w:t>
      </w:r>
      <w:ins w:id="460" w:author="zjstone" w:date="2018-03-23T01:36:00Z">
        <w:r>
          <w:rPr>
            <w:rFonts w:ascii="Times" w:eastAsiaTheme="minorEastAsia" w:hAnsi="Times" w:cs="Times"/>
            <w:sz w:val="20"/>
            <w:szCs w:val="20"/>
          </w:rPr>
          <w:t>6</w:t>
        </w:r>
      </w:ins>
      <w:del w:id="461" w:author="zjstone" w:date="2018-03-23T01:35:00Z">
        <w:r>
          <w:rPr>
            <w:rFonts w:ascii="Times" w:eastAsiaTheme="minorEastAsia" w:hAnsi="Times" w:cs="Times"/>
            <w:sz w:val="20"/>
            <w:szCs w:val="20"/>
          </w:rPr>
          <w:delText>5</w:delText>
        </w:r>
      </w:del>
      <w:r>
        <w:rPr>
          <w:rFonts w:ascii="Times" w:eastAsiaTheme="minorEastAsia" w:hAnsi="Times" w:cs="Times"/>
          <w:sz w:val="20"/>
          <w:szCs w:val="20"/>
        </w:rPr>
        <w:t xml:space="preserve"> Procedure of URL shifting</w:t>
      </w:r>
    </w:p>
    <w:p w14:paraId="52B3F8C2"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As shown in Fig. </w:t>
      </w:r>
      <w:ins w:id="462" w:author="zjstone" w:date="2018-03-23T09:11:00Z">
        <w:r>
          <w:rPr>
            <w:rFonts w:ascii="Times" w:hAnsi="Times" w:cs="Times"/>
            <w:sz w:val="20"/>
            <w:szCs w:val="20"/>
          </w:rPr>
          <w:t>4</w:t>
        </w:r>
      </w:ins>
      <w:del w:id="463" w:author="zjstone" w:date="2018-03-23T09:11:00Z">
        <w:r>
          <w:rPr>
            <w:rFonts w:ascii="Times" w:hAnsi="Times" w:cs="Times"/>
            <w:sz w:val="20"/>
            <w:szCs w:val="20"/>
          </w:rPr>
          <w:delText>2</w:delText>
        </w:r>
      </w:del>
      <w:r>
        <w:rPr>
          <w:rFonts w:ascii="Times" w:hAnsi="Times" w:cs="Times"/>
          <w:sz w:val="20"/>
          <w:szCs w:val="20"/>
        </w:rPr>
        <w:t xml:space="preserve">, the URL shifting procedure mainly includes consists of the following phases: (1) Receive the response from the web server; (2) Generate </w:t>
      </w:r>
      <w:del w:id="464" w:author="zjstone" w:date="2018-03-23T00:58:00Z">
        <w:r>
          <w:rPr>
            <w:rFonts w:ascii="Times" w:hAnsi="Times" w:cs="Times"/>
            <w:sz w:val="20"/>
            <w:szCs w:val="20"/>
          </w:rPr>
          <w:delText xml:space="preserve">or update </w:delText>
        </w:r>
      </w:del>
      <w:r>
        <w:rPr>
          <w:rFonts w:ascii="Times" w:hAnsi="Times" w:cs="Times"/>
          <w:sz w:val="20"/>
          <w:szCs w:val="20"/>
        </w:rPr>
        <w:t>virtual cookie</w:t>
      </w:r>
      <w:ins w:id="465" w:author="zjstone" w:date="2018-03-23T00:59:00Z">
        <w:r>
          <w:rPr>
            <w:rFonts w:ascii="Times" w:hAnsi="Times" w:cs="Times" w:hint="eastAsia"/>
            <w:sz w:val="20"/>
            <w:szCs w:val="20"/>
          </w:rPr>
          <w:t>，</w:t>
        </w:r>
        <w:r>
          <w:rPr>
            <w:rFonts w:ascii="Times" w:hAnsi="Times" w:cs="Times"/>
            <w:sz w:val="20"/>
            <w:szCs w:val="20"/>
          </w:rPr>
          <w:t>用户</w:t>
        </w:r>
        <w:r>
          <w:rPr>
            <w:rFonts w:ascii="Times" w:hAnsi="Times" w:cs="Times" w:hint="eastAsia"/>
            <w:sz w:val="20"/>
            <w:szCs w:val="20"/>
          </w:rPr>
          <w:t>标识</w:t>
        </w:r>
        <w:r>
          <w:rPr>
            <w:rFonts w:ascii="Times" w:hAnsi="Times" w:cs="Times"/>
            <w:sz w:val="20"/>
            <w:szCs w:val="20"/>
          </w:rPr>
          <w:t>，并将虚拟</w:t>
        </w:r>
        <w:r>
          <w:rPr>
            <w:rFonts w:ascii="Times" w:hAnsi="Times" w:cs="Times"/>
            <w:sz w:val="20"/>
            <w:szCs w:val="20"/>
          </w:rPr>
          <w:t>cookie</w:t>
        </w:r>
        <w:r>
          <w:rPr>
            <w:rFonts w:ascii="Times" w:hAnsi="Times" w:cs="Times"/>
            <w:sz w:val="20"/>
            <w:szCs w:val="20"/>
          </w:rPr>
          <w:t>与用户标识</w:t>
        </w:r>
        <w:r>
          <w:rPr>
            <w:rFonts w:ascii="Times" w:hAnsi="Times" w:cs="Times" w:hint="eastAsia"/>
            <w:sz w:val="20"/>
            <w:szCs w:val="20"/>
          </w:rPr>
          <w:t>及</w:t>
        </w:r>
        <w:r>
          <w:rPr>
            <w:rFonts w:ascii="Times" w:hAnsi="Times" w:cs="Times"/>
            <w:sz w:val="20"/>
            <w:szCs w:val="20"/>
          </w:rPr>
          <w:t>client-ip</w:t>
        </w:r>
        <w:r>
          <w:rPr>
            <w:rFonts w:ascii="Times" w:hAnsi="Times" w:cs="Times"/>
            <w:sz w:val="20"/>
            <w:szCs w:val="20"/>
          </w:rPr>
          <w:t>绑定</w:t>
        </w:r>
      </w:ins>
      <w:del w:id="466" w:author="zjstone" w:date="2018-03-23T00:59:00Z">
        <w:r>
          <w:rPr>
            <w:rFonts w:ascii="Times" w:hAnsi="Times" w:cs="Times"/>
            <w:sz w:val="20"/>
            <w:szCs w:val="20"/>
          </w:rPr>
          <w:delText xml:space="preserve"> and real cookies pair mapping</w:delText>
        </w:r>
      </w:del>
      <w:r>
        <w:rPr>
          <w:rFonts w:ascii="Times" w:hAnsi="Times" w:cs="Times"/>
          <w:sz w:val="20"/>
          <w:szCs w:val="20"/>
        </w:rPr>
        <w:t xml:space="preserve">; (3) Find </w:t>
      </w:r>
      <w:ins w:id="467" w:author="zjstone" w:date="2018-03-23T01:00:00Z">
        <w:r>
          <w:rPr>
            <w:rFonts w:ascii="Times" w:hAnsi="Times" w:cs="Times"/>
            <w:sz w:val="20"/>
            <w:szCs w:val="20"/>
          </w:rPr>
          <w:t xml:space="preserve">out </w:t>
        </w:r>
      </w:ins>
      <w:del w:id="468" w:author="zjstone" w:date="2018-03-23T01:00:00Z">
        <w:r>
          <w:rPr>
            <w:rFonts w:ascii="Times" w:hAnsi="Times" w:cs="Times"/>
            <w:sz w:val="20"/>
            <w:szCs w:val="20"/>
          </w:rPr>
          <w:delText xml:space="preserve">actual </w:delText>
        </w:r>
      </w:del>
      <w:r>
        <w:rPr>
          <w:rFonts w:ascii="Times" w:hAnsi="Times" w:cs="Times"/>
          <w:sz w:val="20"/>
          <w:szCs w:val="20"/>
        </w:rPr>
        <w:t>URLs in the response; (4) Generated virtual URLs randomly</w:t>
      </w:r>
      <w:del w:id="469" w:author="zjstone" w:date="2018-03-23T01:01:00Z">
        <w:r>
          <w:rPr>
            <w:rFonts w:ascii="Times" w:hAnsi="Times" w:cs="Times"/>
            <w:sz w:val="20"/>
            <w:szCs w:val="20"/>
          </w:rPr>
          <w:delText xml:space="preserve"> and update or set access policy of virtual URL</w:delText>
        </w:r>
      </w:del>
      <w:r>
        <w:rPr>
          <w:rFonts w:ascii="Times" w:hAnsi="Times" w:cs="Times"/>
          <w:sz w:val="20"/>
          <w:szCs w:val="20"/>
        </w:rPr>
        <w:t xml:space="preserve">; (5) Replace </w:t>
      </w:r>
      <w:del w:id="470" w:author="zjstone" w:date="2018-03-23T01:00:00Z">
        <w:r>
          <w:rPr>
            <w:rFonts w:ascii="Times" w:hAnsi="Times" w:cs="Times"/>
            <w:sz w:val="20"/>
            <w:szCs w:val="20"/>
          </w:rPr>
          <w:delText xml:space="preserve">actual </w:delText>
        </w:r>
      </w:del>
      <w:ins w:id="471" w:author="zjstone" w:date="2018-03-23T01:00:00Z">
        <w:r>
          <w:rPr>
            <w:rFonts w:ascii="Times" w:hAnsi="Times" w:cs="Times"/>
            <w:sz w:val="20"/>
            <w:szCs w:val="20"/>
          </w:rPr>
          <w:t xml:space="preserve">real </w:t>
        </w:r>
      </w:ins>
      <w:r>
        <w:rPr>
          <w:rFonts w:ascii="Times" w:hAnsi="Times" w:cs="Times"/>
          <w:sz w:val="20"/>
          <w:szCs w:val="20"/>
        </w:rPr>
        <w:t>URLs in this response with virtual URL</w:t>
      </w:r>
      <w:ins w:id="472" w:author="zjstone" w:date="2018-03-23T01:01:00Z">
        <w:r>
          <w:rPr>
            <w:rFonts w:ascii="Times" w:hAnsi="Times" w:cs="Times" w:hint="eastAsia"/>
            <w:sz w:val="20"/>
            <w:szCs w:val="20"/>
          </w:rPr>
          <w:t>, and</w:t>
        </w:r>
        <w:r>
          <w:rPr>
            <w:rFonts w:ascii="Times" w:hAnsi="Times" w:cs="Times"/>
            <w:sz w:val="20"/>
            <w:szCs w:val="20"/>
          </w:rPr>
          <w:t xml:space="preserve"> </w:t>
        </w:r>
      </w:ins>
      <w:ins w:id="473" w:author="zjstone" w:date="2018-03-23T01:02:00Z">
        <w:r>
          <w:rPr>
            <w:rFonts w:ascii="Times" w:hAnsi="Times" w:cs="Times"/>
            <w:sz w:val="20"/>
            <w:szCs w:val="20"/>
          </w:rPr>
          <w:t>update (</w:t>
        </w:r>
      </w:ins>
      <w:ins w:id="474" w:author="zjstone" w:date="2018-03-23T01:01:00Z">
        <w:r>
          <w:rPr>
            <w:rFonts w:ascii="Times" w:hAnsi="Times" w:cs="Times"/>
            <w:sz w:val="20"/>
            <w:szCs w:val="20"/>
          </w:rPr>
          <w:t>or set</w:t>
        </w:r>
      </w:ins>
      <w:ins w:id="475" w:author="zjstone" w:date="2018-03-23T01:02:00Z">
        <w:r>
          <w:rPr>
            <w:rFonts w:ascii="Times" w:hAnsi="Times" w:cs="Times"/>
            <w:sz w:val="20"/>
            <w:szCs w:val="20"/>
          </w:rPr>
          <w:t>)</w:t>
        </w:r>
      </w:ins>
      <w:ins w:id="476" w:author="zjstone" w:date="2018-03-23T01:01:00Z">
        <w:r>
          <w:rPr>
            <w:rFonts w:ascii="Times" w:hAnsi="Times" w:cs="Times"/>
            <w:sz w:val="20"/>
            <w:szCs w:val="20"/>
          </w:rPr>
          <w:t xml:space="preserve"> access policy of virtual URL</w:t>
        </w:r>
      </w:ins>
      <w:r>
        <w:rPr>
          <w:rFonts w:ascii="Times" w:hAnsi="Times" w:cs="Times"/>
          <w:sz w:val="20"/>
          <w:szCs w:val="20"/>
        </w:rPr>
        <w:t>. More detailed steps of URL shifting is are presented below.</w:t>
      </w:r>
    </w:p>
    <w:p w14:paraId="5D5B170C" w14:textId="77777777" w:rsidR="00A73B7E" w:rsidRDefault="00FC3FD2">
      <w:pPr>
        <w:pStyle w:val="a4"/>
        <w:spacing w:line="240" w:lineRule="exact"/>
        <w:jc w:val="both"/>
        <w:rPr>
          <w:rFonts w:ascii="Times" w:hAnsi="Times" w:cs="Times"/>
          <w:sz w:val="20"/>
          <w:szCs w:val="20"/>
        </w:rPr>
      </w:pPr>
      <w:r>
        <w:rPr>
          <w:rFonts w:ascii="Times" w:hAnsi="Times" w:cs="Times" w:hint="eastAsia"/>
          <w:b/>
          <w:sz w:val="20"/>
          <w:szCs w:val="20"/>
        </w:rPr>
        <w:t>Begin</w:t>
      </w:r>
      <w:bookmarkStart w:id="477" w:name="OLE_LINK36"/>
      <w:bookmarkStart w:id="478" w:name="OLE_LINK37"/>
    </w:p>
    <w:p w14:paraId="0A9008C5"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1: Receive the response returned by the web server and parse its header to obtain the cookies. </w:t>
      </w:r>
    </w:p>
    <w:p w14:paraId="52AD2623"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2: </w:t>
      </w:r>
      <w:ins w:id="479" w:author="微笑的秋天" w:date="2018-03-23T10:03:00Z">
        <w:r>
          <w:rPr>
            <w:rFonts w:ascii="Times" w:hAnsi="Times" w:cs="Times" w:hint="eastAsia"/>
            <w:sz w:val="20"/>
            <w:szCs w:val="20"/>
          </w:rPr>
          <w:t xml:space="preserve">If </w:t>
        </w:r>
      </w:ins>
      <w:ins w:id="480" w:author="微笑的秋天" w:date="2018-03-23T10:08:00Z">
        <w:r w:rsidRPr="00BB3664">
          <w:rPr>
            <w:sz w:val="20"/>
            <w:szCs w:val="20"/>
            <w:rPrChange w:id="481" w:author="zjstone" w:date="2018-03-23T11:04:00Z">
              <w:rPr>
                <w:sz w:val="20"/>
                <w:szCs w:val="20"/>
                <w:lang w:val="zh-CN"/>
              </w:rPr>
            </w:rPrChange>
          </w:rPr>
          <w:t>first-time-visit</w:t>
        </w:r>
        <w:r>
          <w:rPr>
            <w:rFonts w:hint="eastAsia"/>
            <w:sz w:val="20"/>
            <w:szCs w:val="20"/>
          </w:rPr>
          <w:t xml:space="preserve"> is true, generate a</w:t>
        </w:r>
      </w:ins>
      <w:ins w:id="482" w:author="微笑的秋天" w:date="2018-03-23T10:09:00Z">
        <w:r>
          <w:rPr>
            <w:rFonts w:hint="eastAsia"/>
            <w:sz w:val="20"/>
            <w:szCs w:val="20"/>
          </w:rPr>
          <w:t xml:space="preserve"> </w:t>
        </w:r>
      </w:ins>
      <w:ins w:id="483" w:author="微笑的秋天" w:date="2018-03-23T10:08:00Z">
        <w:r>
          <w:rPr>
            <w:rFonts w:hint="eastAsia"/>
            <w:sz w:val="20"/>
            <w:szCs w:val="20"/>
          </w:rPr>
          <w:t>virtual cookie</w:t>
        </w:r>
      </w:ins>
      <w:ins w:id="484" w:author="微笑的秋天" w:date="2018-03-23T10:09:00Z">
        <w:r>
          <w:rPr>
            <w:rFonts w:hint="eastAsia"/>
            <w:sz w:val="20"/>
            <w:szCs w:val="20"/>
          </w:rPr>
          <w:t xml:space="preserve"> and a GUID </w:t>
        </w:r>
      </w:ins>
      <w:ins w:id="485" w:author="微笑的秋天" w:date="2018-03-23T10:11:00Z">
        <w:r>
          <w:rPr>
            <w:rFonts w:hint="eastAsia"/>
            <w:sz w:val="20"/>
            <w:szCs w:val="20"/>
          </w:rPr>
          <w:t xml:space="preserve">to identify </w:t>
        </w:r>
      </w:ins>
      <w:ins w:id="486" w:author="微笑的秋天" w:date="2018-03-23T10:10:00Z">
        <w:r>
          <w:rPr>
            <w:rFonts w:hint="eastAsia"/>
            <w:sz w:val="20"/>
            <w:szCs w:val="20"/>
          </w:rPr>
          <w:t>user id</w:t>
        </w:r>
      </w:ins>
      <w:ins w:id="487" w:author="微笑的秋天" w:date="2018-03-23T10:09:00Z">
        <w:r>
          <w:rPr>
            <w:rFonts w:hint="eastAsia"/>
            <w:sz w:val="20"/>
            <w:szCs w:val="20"/>
          </w:rPr>
          <w:t xml:space="preserve">, and add two mappings: mapping of virtual cookie and </w:t>
        </w:r>
      </w:ins>
      <w:ins w:id="488" w:author="微笑的秋天" w:date="2018-03-23T10:11:00Z">
        <w:r>
          <w:rPr>
            <w:rFonts w:hint="eastAsia"/>
            <w:sz w:val="20"/>
            <w:szCs w:val="20"/>
          </w:rPr>
          <w:t>GUID, mapping of virtual cookie and client I</w:t>
        </w:r>
      </w:ins>
      <w:ins w:id="489" w:author="微笑的秋天" w:date="2018-03-23T10:12:00Z">
        <w:r>
          <w:rPr>
            <w:rFonts w:hint="eastAsia"/>
            <w:sz w:val="20"/>
            <w:szCs w:val="20"/>
          </w:rPr>
          <w:t>P</w:t>
        </w:r>
      </w:ins>
      <w:del w:id="490" w:author="微笑的秋天" w:date="2018-03-23T10:12:00Z">
        <w:r>
          <w:rPr>
            <w:rFonts w:ascii="Times" w:hAnsi="Times" w:cs="Times"/>
            <w:sz w:val="20"/>
            <w:szCs w:val="20"/>
          </w:rPr>
          <w:delText>Update the cookie field in the virtual cookie (GUID, cookie) table with this cookies</w:delText>
        </w:r>
      </w:del>
      <w:r>
        <w:rPr>
          <w:rFonts w:ascii="Times" w:hAnsi="Times" w:cs="Times"/>
          <w:sz w:val="20"/>
          <w:szCs w:val="20"/>
        </w:rPr>
        <w:t>.</w:t>
      </w:r>
    </w:p>
    <w:p w14:paraId="579CEBDF"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3: Check whether the page contains the client dynamic URL. If it contains, set the value of flag </w:t>
      </w:r>
      <w:r>
        <w:rPr>
          <w:rFonts w:ascii="Times" w:hAnsi="Times" w:cs="Times"/>
          <w:i/>
          <w:sz w:val="20"/>
          <w:szCs w:val="20"/>
        </w:rPr>
        <w:t>client_dynamic_url</w:t>
      </w:r>
      <w:r>
        <w:rPr>
          <w:rFonts w:ascii="Times" w:hAnsi="Times" w:cs="Times"/>
          <w:sz w:val="20"/>
          <w:szCs w:val="20"/>
        </w:rPr>
        <w:t xml:space="preserve"> to be true. </w:t>
      </w:r>
    </w:p>
    <w:p w14:paraId="3A11BE14" w14:textId="77777777" w:rsidR="00A73B7E" w:rsidRDefault="00FC3FD2">
      <w:pPr>
        <w:pStyle w:val="a4"/>
        <w:spacing w:line="240" w:lineRule="exact"/>
        <w:jc w:val="both"/>
        <w:rPr>
          <w:rFonts w:ascii="Times" w:hAnsi="Times" w:cs="Times"/>
          <w:sz w:val="20"/>
          <w:szCs w:val="20"/>
        </w:rPr>
      </w:pPr>
      <w:r>
        <w:rPr>
          <w:rFonts w:ascii="Times" w:hAnsi="Times" w:cs="Times" w:hint="eastAsia"/>
          <w:sz w:val="20"/>
          <w:szCs w:val="20"/>
        </w:rPr>
        <w:t>Step</w:t>
      </w:r>
      <w:r>
        <w:rPr>
          <w:rFonts w:ascii="Times" w:hAnsi="Times" w:cs="Times"/>
          <w:sz w:val="20"/>
          <w:szCs w:val="20"/>
        </w:rPr>
        <w:t xml:space="preserve"> 4</w:t>
      </w:r>
      <w:r>
        <w:rPr>
          <w:rFonts w:ascii="Times" w:hAnsi="Times" w:cs="Times" w:hint="eastAsia"/>
          <w:sz w:val="20"/>
          <w:szCs w:val="20"/>
        </w:rPr>
        <w:t>:</w:t>
      </w:r>
      <w:r>
        <w:rPr>
          <w:rFonts w:ascii="Times" w:hAnsi="Times" w:cs="Times"/>
          <w:sz w:val="20"/>
          <w:szCs w:val="20"/>
        </w:rPr>
        <w:t xml:space="preserve"> Read a character from this web response stream</w:t>
      </w:r>
      <w:r>
        <w:rPr>
          <w:rFonts w:ascii="Times" w:hAnsi="Times" w:cs="Times" w:hint="eastAsia"/>
          <w:sz w:val="20"/>
          <w:szCs w:val="20"/>
        </w:rPr>
        <w:t>.</w:t>
      </w:r>
    </w:p>
    <w:p w14:paraId="55B5C69A"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Step 5: If a URL is fully read</w:t>
      </w:r>
      <w:r>
        <w:rPr>
          <w:rFonts w:ascii="Times" w:hAnsi="Times" w:cs="Times" w:hint="eastAsia"/>
          <w:sz w:val="20"/>
          <w:szCs w:val="20"/>
        </w:rPr>
        <w:t>,</w:t>
      </w:r>
      <w:r>
        <w:rPr>
          <w:rFonts w:ascii="Times" w:hAnsi="Times" w:cs="Times"/>
          <w:sz w:val="20"/>
          <w:szCs w:val="20"/>
        </w:rPr>
        <w:t xml:space="preserve"> go to step 6. Otherwise, go to step 7.</w:t>
      </w:r>
    </w:p>
    <w:p w14:paraId="3990EAC5"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6: If this URL is relative, go to step </w:t>
      </w:r>
      <w:r>
        <w:rPr>
          <w:rFonts w:ascii="Times" w:hAnsi="Times" w:cs="Times" w:hint="eastAsia"/>
          <w:sz w:val="20"/>
          <w:szCs w:val="20"/>
        </w:rPr>
        <w:t>1</w:t>
      </w:r>
      <w:r>
        <w:rPr>
          <w:rFonts w:ascii="Times" w:hAnsi="Times" w:cs="Times"/>
          <w:sz w:val="20"/>
          <w:szCs w:val="20"/>
        </w:rPr>
        <w:t>4. Otherwise go to step 15.</w:t>
      </w:r>
    </w:p>
    <w:p w14:paraId="078B65D4"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Step 7: Check that the flag</w:t>
      </w:r>
      <w:r>
        <w:rPr>
          <w:rFonts w:ascii="Times" w:hAnsi="Times" w:cs="Times"/>
          <w:i/>
          <w:sz w:val="20"/>
          <w:szCs w:val="20"/>
        </w:rPr>
        <w:t xml:space="preserve"> client_dynamic_url</w:t>
      </w:r>
      <w:r>
        <w:rPr>
          <w:rFonts w:ascii="Times" w:hAnsi="Times" w:cs="Times"/>
          <w:sz w:val="20"/>
          <w:szCs w:val="20"/>
        </w:rPr>
        <w:t xml:space="preserve"> value is true and fully read to a string related to a client dynamic URL. If it is true, go to step 8. Otherwise, go to step 22.</w:t>
      </w:r>
    </w:p>
    <w:p w14:paraId="09CE3CD4"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8: Find out if there is a corresponding virtual string in the system based on the user GUID and the related string. If no, a random virtual string is generated, and the related string is replaced, go to step </w:t>
      </w:r>
      <w:r>
        <w:rPr>
          <w:rFonts w:ascii="Times" w:hAnsi="Times" w:cs="Times"/>
          <w:sz w:val="20"/>
          <w:szCs w:val="20"/>
        </w:rPr>
        <w:lastRenderedPageBreak/>
        <w:t>9. Otherwise, go to step 12.</w:t>
      </w:r>
    </w:p>
    <w:p w14:paraId="48003714"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9: Add a triple-tuple (uid, actual_string, virtual_string) record into system, then go to step </w:t>
      </w:r>
      <w:r>
        <w:rPr>
          <w:rFonts w:ascii="Times" w:hAnsi="Times" w:cs="Times" w:hint="eastAsia"/>
          <w:sz w:val="20"/>
          <w:szCs w:val="20"/>
        </w:rPr>
        <w:t>1</w:t>
      </w:r>
      <w:r>
        <w:rPr>
          <w:rFonts w:ascii="Times" w:hAnsi="Times" w:cs="Times"/>
          <w:sz w:val="20"/>
          <w:szCs w:val="20"/>
        </w:rPr>
        <w:t>0.</w:t>
      </w:r>
    </w:p>
    <w:p w14:paraId="4B4DDE98"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 xml:space="preserve">0: Add a two-tuple (virtual_string, actual_string) record into system, then go to step </w:t>
      </w:r>
      <w:r>
        <w:rPr>
          <w:rFonts w:ascii="Times" w:hAnsi="Times" w:cs="Times" w:hint="eastAsia"/>
          <w:sz w:val="20"/>
          <w:szCs w:val="20"/>
        </w:rPr>
        <w:t>1</w:t>
      </w:r>
      <w:r>
        <w:rPr>
          <w:rFonts w:ascii="Times" w:hAnsi="Times" w:cs="Times"/>
          <w:sz w:val="20"/>
          <w:szCs w:val="20"/>
        </w:rPr>
        <w:t>1.</w:t>
      </w:r>
    </w:p>
    <w:p w14:paraId="05614F61"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1: Set the timeout threshold, access frequency limit, and maximum access times of this virtual string, then go to step 13.</w:t>
      </w:r>
    </w:p>
    <w:p w14:paraId="012EEDC5"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Step 12: Update the expiration time corresponding to the virtual URL.</w:t>
      </w:r>
    </w:p>
    <w:p w14:paraId="00645485"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3: Replace the actual string in the response web page with the virtual string, then go to step 22.</w:t>
      </w:r>
    </w:p>
    <w:p w14:paraId="240B1D67"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4: Transform the relative URL to an absolute URL.</w:t>
      </w:r>
    </w:p>
    <w:p w14:paraId="5973C867"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5: Query whether there is a corresponding virtual URL according to the user GUID and the absolute URL. If not found, go to step 16. Otherwise go to step 20.</w:t>
      </w:r>
    </w:p>
    <w:p w14:paraId="49DBEC89"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 xml:space="preserve">6: Generate a virtual URL at random (If the </w:t>
      </w:r>
      <w:r>
        <w:rPr>
          <w:rFonts w:ascii="Times" w:hAnsi="Times" w:cs="Times"/>
          <w:sz w:val="20"/>
          <w:szCs w:val="20"/>
        </w:rPr>
        <w:lastRenderedPageBreak/>
        <w:t>URL is a form URL, the rule for generating the virtual URL randomly is tag and fixed length</w:t>
      </w:r>
      <w:r>
        <w:rPr>
          <w:rFonts w:hint="eastAsia"/>
        </w:rPr>
        <w:t>)</w:t>
      </w:r>
      <w:r>
        <w:rPr>
          <w:rFonts w:ascii="Times" w:hAnsi="Times" w:cs="Times"/>
          <w:sz w:val="20"/>
          <w:szCs w:val="20"/>
        </w:rPr>
        <w:t>.</w:t>
      </w:r>
    </w:p>
    <w:p w14:paraId="150E2ACD"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1</w:t>
      </w:r>
      <w:r>
        <w:rPr>
          <w:rFonts w:ascii="Times" w:hAnsi="Times" w:cs="Times"/>
          <w:sz w:val="20"/>
          <w:szCs w:val="20"/>
        </w:rPr>
        <w:t>7: Add a triple-tuple (uid, actual_url, virtual_url) record into the map of user and URL.</w:t>
      </w:r>
    </w:p>
    <w:p w14:paraId="5B8CA495"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Step 18: Add a two-tuple (virtual_url, actual_url) to the virtual URL mapping table in the system.</w:t>
      </w:r>
    </w:p>
    <w:p w14:paraId="3D92C51E"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19: Set the timeout threshold, access frequency limit, and maximum access times of this virtual URL, then go to step </w:t>
      </w:r>
      <w:r>
        <w:rPr>
          <w:rFonts w:ascii="Times" w:hAnsi="Times" w:cs="Times" w:hint="eastAsia"/>
          <w:sz w:val="20"/>
          <w:szCs w:val="20"/>
        </w:rPr>
        <w:t>2</w:t>
      </w:r>
      <w:r>
        <w:rPr>
          <w:rFonts w:ascii="Times" w:hAnsi="Times" w:cs="Times"/>
          <w:sz w:val="20"/>
          <w:szCs w:val="20"/>
        </w:rPr>
        <w:t>1.</w:t>
      </w:r>
    </w:p>
    <w:p w14:paraId="42A0D356"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Step 20: Update the expiration time corresponding to this virtual URL.</w:t>
      </w:r>
    </w:p>
    <w:p w14:paraId="2ED85000"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2</w:t>
      </w:r>
      <w:r>
        <w:rPr>
          <w:rFonts w:ascii="Times" w:hAnsi="Times" w:cs="Times"/>
          <w:sz w:val="20"/>
          <w:szCs w:val="20"/>
        </w:rPr>
        <w:t>1: Replace the actual URL in this response with this virtual URL.</w:t>
      </w:r>
    </w:p>
    <w:p w14:paraId="3B81EDF6"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2</w:t>
      </w:r>
      <w:r>
        <w:rPr>
          <w:rFonts w:ascii="Times" w:hAnsi="Times" w:cs="Times"/>
          <w:sz w:val="20"/>
          <w:szCs w:val="20"/>
        </w:rPr>
        <w:t xml:space="preserve">2: </w:t>
      </w:r>
      <w:bookmarkStart w:id="491" w:name="OLE_LINK31"/>
      <w:bookmarkStart w:id="492" w:name="OLE_LINK30"/>
      <w:r>
        <w:rPr>
          <w:rFonts w:ascii="Times" w:hAnsi="Times" w:cs="Times"/>
          <w:sz w:val="20"/>
          <w:szCs w:val="20"/>
        </w:rPr>
        <w:t xml:space="preserve">Check whether this response has been processed completely. </w:t>
      </w:r>
      <w:bookmarkStart w:id="493" w:name="OLE_LINK32"/>
      <w:r>
        <w:rPr>
          <w:rFonts w:ascii="Times" w:hAnsi="Times" w:cs="Times"/>
          <w:sz w:val="20"/>
          <w:szCs w:val="20"/>
        </w:rPr>
        <w:t>If this processing is finish</w:t>
      </w:r>
      <w:bookmarkEnd w:id="493"/>
      <w:r>
        <w:rPr>
          <w:rFonts w:ascii="Times" w:hAnsi="Times" w:cs="Times"/>
          <w:sz w:val="20"/>
          <w:szCs w:val="20"/>
        </w:rPr>
        <w:t xml:space="preserve">ed, go to step </w:t>
      </w:r>
      <w:r>
        <w:rPr>
          <w:rFonts w:ascii="Times" w:hAnsi="Times" w:cs="Times" w:hint="eastAsia"/>
          <w:sz w:val="20"/>
          <w:szCs w:val="20"/>
        </w:rPr>
        <w:t>2</w:t>
      </w:r>
      <w:r>
        <w:rPr>
          <w:rFonts w:ascii="Times" w:hAnsi="Times" w:cs="Times"/>
          <w:sz w:val="20"/>
          <w:szCs w:val="20"/>
        </w:rPr>
        <w:t>3. Otherwise, return to step 4 again.</w:t>
      </w:r>
      <w:bookmarkEnd w:id="491"/>
      <w:bookmarkEnd w:id="492"/>
    </w:p>
    <w:p w14:paraId="0292C7AB" w14:textId="77777777" w:rsidR="00A73B7E" w:rsidRDefault="00FC3FD2">
      <w:pPr>
        <w:pStyle w:val="a4"/>
        <w:spacing w:line="240" w:lineRule="exact"/>
        <w:jc w:val="both"/>
        <w:rPr>
          <w:rFonts w:ascii="Times" w:hAnsi="Times" w:cs="Times"/>
          <w:sz w:val="20"/>
          <w:szCs w:val="20"/>
        </w:rPr>
      </w:pPr>
      <w:r>
        <w:rPr>
          <w:rFonts w:ascii="Times" w:hAnsi="Times" w:cs="Times"/>
          <w:sz w:val="20"/>
          <w:szCs w:val="20"/>
        </w:rPr>
        <w:t xml:space="preserve">Step </w:t>
      </w:r>
      <w:r>
        <w:rPr>
          <w:rFonts w:ascii="Times" w:hAnsi="Times" w:cs="Times" w:hint="eastAsia"/>
          <w:sz w:val="20"/>
          <w:szCs w:val="20"/>
        </w:rPr>
        <w:t>2</w:t>
      </w:r>
      <w:r>
        <w:rPr>
          <w:rFonts w:ascii="Times" w:hAnsi="Times" w:cs="Times"/>
          <w:sz w:val="20"/>
          <w:szCs w:val="20"/>
        </w:rPr>
        <w:t>3: Send the web page processed to the client.</w:t>
      </w:r>
    </w:p>
    <w:bookmarkEnd w:id="477"/>
    <w:bookmarkEnd w:id="478"/>
    <w:p w14:paraId="5402A1AB" w14:textId="77777777" w:rsidR="00A73B7E" w:rsidRDefault="00FC3FD2">
      <w:pPr>
        <w:pStyle w:val="a4"/>
        <w:spacing w:after="120" w:line="240" w:lineRule="exact"/>
        <w:jc w:val="both"/>
        <w:rPr>
          <w:rFonts w:ascii="Times" w:hAnsi="Times" w:cs="Times"/>
          <w:b/>
          <w:sz w:val="20"/>
          <w:szCs w:val="20"/>
        </w:rPr>
      </w:pPr>
      <w:r>
        <w:rPr>
          <w:rFonts w:ascii="Times" w:hAnsi="Times" w:cs="Times"/>
          <w:b/>
          <w:sz w:val="20"/>
          <w:szCs w:val="20"/>
        </w:rPr>
        <w:t>End.</w:t>
      </w:r>
    </w:p>
    <w:p w14:paraId="0400FFF5" w14:textId="77777777" w:rsidR="00A73B7E" w:rsidRDefault="00A73B7E">
      <w:pPr>
        <w:jc w:val="center"/>
        <w:rPr>
          <w:rFonts w:ascii="Times" w:hAnsi="Times" w:cs="Times"/>
          <w:kern w:val="0"/>
          <w:sz w:val="16"/>
          <w:szCs w:val="16"/>
        </w:rPr>
        <w:sectPr w:rsidR="00A73B7E">
          <w:type w:val="continuous"/>
          <w:pgSz w:w="11906" w:h="16838"/>
          <w:pgMar w:top="1440" w:right="1440" w:bottom="1440" w:left="1440" w:header="851" w:footer="992" w:gutter="0"/>
          <w:cols w:num="2" w:space="425"/>
          <w:docGrid w:type="linesAndChars" w:linePitch="312"/>
        </w:sectPr>
      </w:pPr>
    </w:p>
    <w:p w14:paraId="35681486" w14:textId="77777777" w:rsidR="00A73B7E" w:rsidRDefault="00FC3FD2">
      <w:pPr>
        <w:jc w:val="center"/>
        <w:sectPr w:rsidR="00A73B7E">
          <w:type w:val="continuous"/>
          <w:pgSz w:w="11906" w:h="16838"/>
          <w:pgMar w:top="1440" w:right="1440" w:bottom="1440" w:left="1440" w:header="851" w:footer="992" w:gutter="0"/>
          <w:cols w:space="425"/>
          <w:docGrid w:type="linesAndChars" w:linePitch="312"/>
        </w:sectPr>
      </w:pPr>
      <w:ins w:id="494" w:author="微笑的秋天" w:date="2018-03-23T10:02:00Z">
        <w:r>
          <w:object w:dxaOrig="8592" w:dyaOrig="6632" w14:anchorId="7C35A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5pt;height:331.85pt" o:ole="">
              <v:imagedata r:id="rId10" o:title=""/>
              <o:lock v:ext="edit" aspectratio="f"/>
            </v:shape>
            <o:OLEObject Type="Embed" ProgID="Visio.Drawing.15" ShapeID="_x0000_i1025" DrawAspect="Content" ObjectID="_1583312750" r:id="rId11"/>
          </w:object>
        </w:r>
      </w:ins>
      <w:del w:id="495" w:author="微笑的秋天" w:date="2018-03-23T10:02:00Z">
        <w:r w:rsidR="00254E9F">
          <w:pict w14:anchorId="31F2A05A">
            <v:shape id="_x0000_i1026" type="#_x0000_t75" style="width:428.25pt;height:311.15pt">
              <v:imagedata r:id="rId12" o:title=""/>
            </v:shape>
          </w:pict>
        </w:r>
      </w:del>
      <w:r>
        <w:t xml:space="preserve"> </w:t>
      </w:r>
    </w:p>
    <w:p w14:paraId="74E82D32" w14:textId="77777777" w:rsidR="00A73B7E" w:rsidRDefault="00FC3FD2">
      <w:pPr>
        <w:pStyle w:val="a5"/>
        <w:spacing w:line="240" w:lineRule="exact"/>
        <w:ind w:firstLineChars="100" w:firstLine="160"/>
        <w:jc w:val="center"/>
        <w:rPr>
          <w:rFonts w:ascii="Times" w:hAnsi="Times" w:cs="Times"/>
          <w:kern w:val="0"/>
          <w:sz w:val="16"/>
          <w:szCs w:val="16"/>
        </w:rPr>
      </w:pPr>
      <w:r>
        <w:rPr>
          <w:rFonts w:ascii="Times" w:hAnsi="Times" w:cs="Times"/>
          <w:kern w:val="0"/>
          <w:sz w:val="16"/>
          <w:szCs w:val="16"/>
        </w:rPr>
        <w:lastRenderedPageBreak/>
        <w:t xml:space="preserve">Fig. </w:t>
      </w:r>
      <w:ins w:id="496" w:author="zjstone" w:date="2018-03-23T09:11:00Z">
        <w:r>
          <w:rPr>
            <w:rFonts w:ascii="Times" w:hAnsi="Times" w:cs="Times"/>
            <w:kern w:val="0"/>
            <w:sz w:val="16"/>
            <w:szCs w:val="16"/>
          </w:rPr>
          <w:t>4</w:t>
        </w:r>
      </w:ins>
      <w:del w:id="497" w:author="zjstone" w:date="2018-03-23T09:11:00Z">
        <w:r>
          <w:rPr>
            <w:rFonts w:ascii="Times" w:hAnsi="Times" w:cs="Times"/>
            <w:kern w:val="0"/>
            <w:sz w:val="16"/>
            <w:szCs w:val="16"/>
          </w:rPr>
          <w:delText>2</w:delText>
        </w:r>
      </w:del>
      <w:r>
        <w:rPr>
          <w:rFonts w:ascii="Times" w:hAnsi="Times" w:cs="Times"/>
          <w:kern w:val="0"/>
          <w:sz w:val="16"/>
          <w:szCs w:val="16"/>
        </w:rPr>
        <w:t xml:space="preserve"> Flowchart of URL shifting</w:t>
      </w:r>
    </w:p>
    <w:p w14:paraId="0A1AD32D" w14:textId="77777777" w:rsidR="00A73B7E" w:rsidRDefault="00FC3FD2">
      <w:pPr>
        <w:pStyle w:val="a4"/>
        <w:spacing w:after="120"/>
        <w:ind w:leftChars="100" w:left="210"/>
        <w:jc w:val="both"/>
        <w:rPr>
          <w:ins w:id="498" w:author="微笑的秋天" w:date="2018-03-23T09:42:00Z"/>
          <w:rFonts w:ascii="Times" w:hAnsi="Times" w:cs="Times"/>
          <w:sz w:val="20"/>
          <w:szCs w:val="20"/>
        </w:rPr>
      </w:pPr>
      <w:ins w:id="499" w:author="微笑的秋天" w:date="2018-03-23T09:48:00Z">
        <w:r>
          <w:object w:dxaOrig="8851" w:dyaOrig="5837" w14:anchorId="43FE5950">
            <v:shape id="_x0000_i1027" type="#_x0000_t75" style="width:442.65pt;height:291.75pt" o:ole="">
              <v:imagedata r:id="rId13" o:title=""/>
              <o:lock v:ext="edit" aspectratio="f"/>
            </v:shape>
            <o:OLEObject Type="Embed" ProgID="Visio.Drawing.15" ShapeID="_x0000_i1027" DrawAspect="Content" ObjectID="_1583312751" r:id="rId14"/>
          </w:object>
        </w:r>
      </w:ins>
      <w:del w:id="500" w:author="微笑的秋天" w:date="2018-03-23T09:38:00Z">
        <w:r w:rsidR="00254E9F">
          <w:pict w14:anchorId="0FB529E2">
            <v:shape id="_x0000_i1028" type="#_x0000_t75" style="width:413.85pt;height:311.15pt">
              <v:imagedata r:id="rId15" o:title=""/>
            </v:shape>
          </w:pict>
        </w:r>
      </w:del>
      <w:r>
        <w:rPr>
          <w:rFonts w:ascii="Times" w:hAnsi="Times" w:cs="Times"/>
          <w:sz w:val="20"/>
          <w:szCs w:val="20"/>
        </w:rPr>
        <w:t xml:space="preserve"> </w:t>
      </w:r>
    </w:p>
    <w:p w14:paraId="42240A23" w14:textId="77777777" w:rsidR="00A73B7E" w:rsidRDefault="00A73B7E">
      <w:pPr>
        <w:pStyle w:val="a4"/>
        <w:spacing w:after="120"/>
        <w:ind w:leftChars="100" w:left="210"/>
        <w:jc w:val="both"/>
        <w:rPr>
          <w:rFonts w:ascii="Times" w:hAnsi="Times" w:cs="Times"/>
          <w:sz w:val="20"/>
          <w:szCs w:val="20"/>
        </w:rPr>
        <w:sectPr w:rsidR="00A73B7E">
          <w:type w:val="continuous"/>
          <w:pgSz w:w="11906" w:h="16838"/>
          <w:pgMar w:top="1440" w:right="1440" w:bottom="1440" w:left="1440" w:header="851" w:footer="992" w:gutter="0"/>
          <w:cols w:space="425"/>
          <w:docGrid w:type="linesAndChars" w:linePitch="312"/>
        </w:sectPr>
      </w:pPr>
    </w:p>
    <w:p w14:paraId="7BA5C1AB" w14:textId="77777777" w:rsidR="00A73B7E" w:rsidRDefault="00FC3FD2">
      <w:pPr>
        <w:pStyle w:val="a5"/>
        <w:spacing w:line="240" w:lineRule="exact"/>
        <w:jc w:val="center"/>
        <w:rPr>
          <w:rFonts w:ascii="Times" w:hAnsi="Times" w:cs="Times"/>
          <w:kern w:val="0"/>
          <w:sz w:val="16"/>
          <w:szCs w:val="16"/>
        </w:rPr>
      </w:pPr>
      <w:r>
        <w:rPr>
          <w:rFonts w:ascii="Times" w:hAnsi="Times" w:cs="Times"/>
          <w:kern w:val="0"/>
          <w:sz w:val="16"/>
          <w:szCs w:val="16"/>
        </w:rPr>
        <w:lastRenderedPageBreak/>
        <w:t xml:space="preserve">Fig. </w:t>
      </w:r>
      <w:ins w:id="501" w:author="zjstone" w:date="2018-03-23T09:11:00Z">
        <w:r>
          <w:rPr>
            <w:rFonts w:ascii="Times" w:hAnsi="Times" w:cs="Times"/>
            <w:kern w:val="0"/>
            <w:sz w:val="16"/>
            <w:szCs w:val="16"/>
          </w:rPr>
          <w:t>5</w:t>
        </w:r>
      </w:ins>
      <w:del w:id="502" w:author="zjstone" w:date="2018-03-23T09:11:00Z">
        <w:r>
          <w:rPr>
            <w:rFonts w:ascii="Times" w:hAnsi="Times" w:cs="Times"/>
            <w:kern w:val="0"/>
            <w:sz w:val="16"/>
            <w:szCs w:val="16"/>
          </w:rPr>
          <w:delText>3</w:delText>
        </w:r>
      </w:del>
      <w:r>
        <w:rPr>
          <w:rFonts w:ascii="Times" w:hAnsi="Times" w:cs="Times"/>
          <w:kern w:val="0"/>
          <w:sz w:val="16"/>
          <w:szCs w:val="16"/>
        </w:rPr>
        <w:t xml:space="preserve"> Flowchart of URL validity checking and conversion</w:t>
      </w:r>
    </w:p>
    <w:p w14:paraId="2103BEF9" w14:textId="77777777" w:rsidR="00A73B7E" w:rsidRDefault="00A73B7E">
      <w:pPr>
        <w:pStyle w:val="2"/>
        <w:spacing w:before="0" w:after="40" w:line="240" w:lineRule="exact"/>
        <w:rPr>
          <w:rFonts w:ascii="Times" w:hAnsi="Times" w:cs="Times"/>
        </w:rPr>
        <w:sectPr w:rsidR="00A73B7E">
          <w:type w:val="continuous"/>
          <w:pgSz w:w="11906" w:h="16838"/>
          <w:pgMar w:top="1440" w:right="1440" w:bottom="1440" w:left="1440" w:header="851" w:footer="992" w:gutter="0"/>
          <w:cols w:space="425"/>
          <w:docGrid w:type="linesAndChars" w:linePitch="312"/>
        </w:sectPr>
      </w:pPr>
    </w:p>
    <w:p w14:paraId="27C2280E" w14:textId="77777777" w:rsidR="00A73B7E" w:rsidRDefault="00FC3FD2">
      <w:pPr>
        <w:pStyle w:val="2"/>
        <w:spacing w:before="0" w:after="40" w:line="240" w:lineRule="exact"/>
        <w:rPr>
          <w:rFonts w:ascii="Times" w:eastAsiaTheme="minorEastAsia" w:hAnsi="Times" w:cs="Times"/>
          <w:sz w:val="20"/>
          <w:szCs w:val="20"/>
        </w:rPr>
      </w:pPr>
      <w:r>
        <w:rPr>
          <w:rFonts w:ascii="Times" w:eastAsiaTheme="minorEastAsia" w:hAnsi="Times" w:cs="Times" w:hint="eastAsia"/>
          <w:sz w:val="20"/>
          <w:szCs w:val="20"/>
        </w:rPr>
        <w:lastRenderedPageBreak/>
        <w:t>3</w:t>
      </w:r>
      <w:r>
        <w:rPr>
          <w:rFonts w:ascii="Times" w:eastAsiaTheme="minorEastAsia" w:hAnsi="Times" w:cs="Times"/>
          <w:sz w:val="20"/>
          <w:szCs w:val="20"/>
        </w:rPr>
        <w:t>.</w:t>
      </w:r>
      <w:ins w:id="503" w:author="zjstone" w:date="2018-03-23T01:36:00Z">
        <w:r>
          <w:rPr>
            <w:rFonts w:ascii="Times" w:eastAsiaTheme="minorEastAsia" w:hAnsi="Times" w:cs="Times"/>
            <w:sz w:val="20"/>
            <w:szCs w:val="20"/>
          </w:rPr>
          <w:t>7</w:t>
        </w:r>
      </w:ins>
      <w:del w:id="504" w:author="zjstone" w:date="2018-03-23T01:36:00Z">
        <w:r>
          <w:rPr>
            <w:rFonts w:ascii="Times" w:eastAsiaTheme="minorEastAsia" w:hAnsi="Times" w:cs="Times"/>
            <w:sz w:val="20"/>
            <w:szCs w:val="20"/>
          </w:rPr>
          <w:delText>6</w:delText>
        </w:r>
      </w:del>
      <w:r>
        <w:rPr>
          <w:rFonts w:ascii="Times" w:eastAsiaTheme="minorEastAsia" w:hAnsi="Times" w:cs="Times"/>
          <w:sz w:val="20"/>
          <w:szCs w:val="20"/>
        </w:rPr>
        <w:t xml:space="preserve"> Procedure of URL </w:t>
      </w:r>
      <w:r>
        <w:rPr>
          <w:rFonts w:ascii="Times" w:eastAsiaTheme="minorEastAsia" w:hAnsi="Times" w:cs="Times"/>
          <w:bCs w:val="0"/>
          <w:sz w:val="20"/>
          <w:szCs w:val="20"/>
        </w:rPr>
        <w:t>validity</w:t>
      </w:r>
      <w:r>
        <w:rPr>
          <w:rFonts w:ascii="Times" w:eastAsiaTheme="minorEastAsia" w:hAnsi="Times" w:cs="Times"/>
          <w:sz w:val="20"/>
          <w:szCs w:val="20"/>
        </w:rPr>
        <w:t xml:space="preserve"> checking and conversion</w:t>
      </w:r>
    </w:p>
    <w:p w14:paraId="5E877381" w14:textId="77777777" w:rsidR="00A73B7E" w:rsidRDefault="00FC3FD2">
      <w:pPr>
        <w:pStyle w:val="a4"/>
        <w:spacing w:after="120" w:line="240" w:lineRule="exact"/>
        <w:jc w:val="both"/>
        <w:rPr>
          <w:rFonts w:ascii="Times" w:hAnsi="Times" w:cs="Times"/>
          <w:sz w:val="20"/>
          <w:szCs w:val="20"/>
        </w:rPr>
      </w:pPr>
      <w:bookmarkStart w:id="505" w:name="OLE_LINK38"/>
      <w:r>
        <w:rPr>
          <w:rFonts w:ascii="Times" w:hAnsi="Times" w:cs="Times"/>
          <w:sz w:val="20"/>
          <w:szCs w:val="20"/>
        </w:rPr>
        <w:t xml:space="preserve">In the URL validity checking and conversion procedure (shown in Fig. </w:t>
      </w:r>
      <w:ins w:id="506" w:author="zjstone" w:date="2018-03-23T09:12:00Z">
        <w:r>
          <w:rPr>
            <w:rFonts w:ascii="Times" w:hAnsi="Times" w:cs="Times"/>
            <w:sz w:val="20"/>
            <w:szCs w:val="20"/>
          </w:rPr>
          <w:t>5</w:t>
        </w:r>
      </w:ins>
      <w:del w:id="507" w:author="zjstone" w:date="2018-03-23T09:12:00Z">
        <w:r>
          <w:rPr>
            <w:rFonts w:ascii="Times" w:hAnsi="Times" w:cs="Times"/>
            <w:sz w:val="20"/>
            <w:szCs w:val="20"/>
          </w:rPr>
          <w:delText>3</w:delText>
        </w:r>
      </w:del>
      <w:r>
        <w:rPr>
          <w:rFonts w:ascii="Times" w:hAnsi="Times" w:cs="Times"/>
          <w:sz w:val="20"/>
          <w:szCs w:val="20"/>
        </w:rPr>
        <w:t>), AURLS checks the validity of a URL in the user’s request and converts the virtual URL to an actual URL. This procedure consists of five phases: (1) Receive</w:t>
      </w:r>
      <w:ins w:id="508" w:author="zjstone" w:date="2018-03-23T01:03:00Z">
        <w:r>
          <w:rPr>
            <w:rFonts w:ascii="Times" w:hAnsi="Times" w:cs="Times"/>
            <w:sz w:val="20"/>
            <w:szCs w:val="20"/>
          </w:rPr>
          <w:t xml:space="preserve"> HTTP</w:t>
        </w:r>
      </w:ins>
      <w:r>
        <w:rPr>
          <w:rFonts w:ascii="Times" w:hAnsi="Times" w:cs="Times"/>
          <w:sz w:val="20"/>
          <w:szCs w:val="20"/>
        </w:rPr>
        <w:t xml:space="preserve"> request from client, </w:t>
      </w:r>
      <w:del w:id="509" w:author="zjstone" w:date="2018-03-23T01:02:00Z">
        <w:r>
          <w:rPr>
            <w:rFonts w:ascii="Times" w:hAnsi="Times" w:cs="Times"/>
            <w:sz w:val="20"/>
            <w:szCs w:val="20"/>
          </w:rPr>
          <w:delText xml:space="preserve">parse it to </w:delText>
        </w:r>
      </w:del>
      <w:r>
        <w:rPr>
          <w:rFonts w:ascii="Times" w:hAnsi="Times" w:cs="Times"/>
          <w:sz w:val="20"/>
          <w:szCs w:val="20"/>
        </w:rPr>
        <w:t xml:space="preserve">extract </w:t>
      </w:r>
      <w:del w:id="510" w:author="zjstone" w:date="2018-03-23T01:03:00Z">
        <w:r>
          <w:rPr>
            <w:rFonts w:ascii="Times" w:hAnsi="Times" w:cs="Times"/>
            <w:sz w:val="20"/>
            <w:szCs w:val="20"/>
          </w:rPr>
          <w:delText xml:space="preserve">the </w:delText>
        </w:r>
      </w:del>
      <w:r>
        <w:rPr>
          <w:rFonts w:ascii="Times" w:hAnsi="Times" w:cs="Times"/>
          <w:sz w:val="20"/>
          <w:szCs w:val="20"/>
        </w:rPr>
        <w:t xml:space="preserve">URL and </w:t>
      </w:r>
      <w:del w:id="511" w:author="zjstone" w:date="2018-03-23T01:03:00Z">
        <w:r>
          <w:rPr>
            <w:rFonts w:ascii="Times" w:hAnsi="Times" w:cs="Times"/>
            <w:sz w:val="20"/>
            <w:szCs w:val="20"/>
          </w:rPr>
          <w:delText xml:space="preserve">the </w:delText>
        </w:r>
      </w:del>
      <w:r>
        <w:rPr>
          <w:rFonts w:ascii="Times" w:hAnsi="Times" w:cs="Times"/>
          <w:sz w:val="20"/>
          <w:szCs w:val="20"/>
        </w:rPr>
        <w:t>cookie</w:t>
      </w:r>
      <w:ins w:id="512" w:author="zjstone" w:date="2018-03-23T01:03:00Z">
        <w:r>
          <w:rPr>
            <w:rFonts w:ascii="Times" w:hAnsi="Times" w:cs="Times"/>
            <w:sz w:val="20"/>
            <w:szCs w:val="20"/>
          </w:rPr>
          <w:t xml:space="preserve"> from this request</w:t>
        </w:r>
      </w:ins>
      <w:r>
        <w:rPr>
          <w:rFonts w:ascii="Times" w:hAnsi="Times" w:cs="Times"/>
          <w:sz w:val="20"/>
          <w:szCs w:val="20"/>
        </w:rPr>
        <w:t>; (2) Check the validity of the URL in this request;</w:t>
      </w:r>
      <w:ins w:id="513" w:author="zjstone" w:date="2018-03-23T01:04:00Z">
        <w:r>
          <w:rPr>
            <w:rFonts w:ascii="Times" w:hAnsi="Times" w:cs="Times"/>
            <w:sz w:val="20"/>
            <w:szCs w:val="20"/>
          </w:rPr>
          <w:t xml:space="preserve"> </w:t>
        </w:r>
      </w:ins>
      <w:del w:id="514" w:author="zjstone" w:date="2018-03-23T01:04:00Z">
        <w:r>
          <w:rPr>
            <w:rFonts w:ascii="Times" w:hAnsi="Times" w:cs="Times"/>
            <w:sz w:val="20"/>
            <w:szCs w:val="20"/>
          </w:rPr>
          <w:delText xml:space="preserve"> (3) Start intrusion response; (4</w:delText>
        </w:r>
      </w:del>
      <w:ins w:id="515" w:author="zjstone" w:date="2018-03-23T01:04:00Z">
        <w:r>
          <w:rPr>
            <w:rFonts w:ascii="Times" w:hAnsi="Times" w:cs="Times"/>
            <w:sz w:val="20"/>
            <w:szCs w:val="20"/>
          </w:rPr>
          <w:t>(3</w:t>
        </w:r>
      </w:ins>
      <w:r>
        <w:rPr>
          <w:rFonts w:ascii="Times" w:hAnsi="Times" w:cs="Times"/>
          <w:sz w:val="20"/>
          <w:szCs w:val="20"/>
        </w:rPr>
        <w:t xml:space="preserve">) Replace </w:t>
      </w:r>
      <w:del w:id="516" w:author="zjstone" w:date="2018-03-23T01:05:00Z">
        <w:r>
          <w:rPr>
            <w:rFonts w:ascii="Times" w:hAnsi="Times" w:cs="Times"/>
            <w:sz w:val="20"/>
            <w:szCs w:val="20"/>
          </w:rPr>
          <w:delText xml:space="preserve">the </w:delText>
        </w:r>
      </w:del>
      <w:r>
        <w:rPr>
          <w:rFonts w:ascii="Times" w:hAnsi="Times" w:cs="Times"/>
          <w:sz w:val="20"/>
          <w:szCs w:val="20"/>
        </w:rPr>
        <w:t xml:space="preserve">virtual URL in this request with the corresponding </w:t>
      </w:r>
      <w:del w:id="517" w:author="zjstone" w:date="2018-03-23T01:04:00Z">
        <w:r>
          <w:rPr>
            <w:rFonts w:ascii="Times" w:hAnsi="Times" w:cs="Times"/>
            <w:sz w:val="20"/>
            <w:szCs w:val="20"/>
          </w:rPr>
          <w:delText xml:space="preserve">actual </w:delText>
        </w:r>
      </w:del>
      <w:ins w:id="518" w:author="zjstone" w:date="2018-03-23T01:04:00Z">
        <w:r>
          <w:rPr>
            <w:rFonts w:ascii="Times" w:hAnsi="Times" w:cs="Times"/>
            <w:sz w:val="20"/>
            <w:szCs w:val="20"/>
          </w:rPr>
          <w:t xml:space="preserve">real </w:t>
        </w:r>
      </w:ins>
      <w:r>
        <w:rPr>
          <w:rFonts w:ascii="Times" w:hAnsi="Times" w:cs="Times"/>
          <w:sz w:val="20"/>
          <w:szCs w:val="20"/>
        </w:rPr>
        <w:t>URL; (</w:t>
      </w:r>
      <w:ins w:id="519" w:author="微笑的秋天" w:date="2018-03-23T09:33:00Z">
        <w:r>
          <w:rPr>
            <w:rFonts w:ascii="Times" w:hAnsi="Times" w:cs="Times" w:hint="eastAsia"/>
            <w:sz w:val="20"/>
            <w:szCs w:val="20"/>
          </w:rPr>
          <w:t>4</w:t>
        </w:r>
      </w:ins>
      <w:del w:id="520" w:author="微笑的秋天" w:date="2018-03-23T09:33:00Z">
        <w:r>
          <w:rPr>
            <w:rFonts w:ascii="Times" w:hAnsi="Times" w:cs="Times"/>
            <w:sz w:val="20"/>
            <w:szCs w:val="20"/>
          </w:rPr>
          <w:delText>5</w:delText>
        </w:r>
      </w:del>
      <w:r>
        <w:rPr>
          <w:rFonts w:ascii="Times" w:hAnsi="Times" w:cs="Times"/>
          <w:sz w:val="20"/>
          <w:szCs w:val="20"/>
        </w:rPr>
        <w:t>) Forward the request processed to the web server. This procedure is described in detail as follows:</w:t>
      </w:r>
    </w:p>
    <w:p w14:paraId="0D671493" w14:textId="77777777" w:rsidR="00A73B7E" w:rsidRDefault="00FC3FD2">
      <w:pPr>
        <w:pStyle w:val="a4"/>
        <w:spacing w:line="240" w:lineRule="exact"/>
        <w:jc w:val="both"/>
        <w:rPr>
          <w:b/>
          <w:sz w:val="20"/>
          <w:szCs w:val="20"/>
        </w:rPr>
      </w:pPr>
      <w:r>
        <w:rPr>
          <w:b/>
          <w:sz w:val="20"/>
          <w:szCs w:val="20"/>
        </w:rPr>
        <w:t>Begin.</w:t>
      </w:r>
    </w:p>
    <w:p w14:paraId="468D16C8" w14:textId="77777777" w:rsidR="00A73B7E" w:rsidRDefault="00FC3FD2">
      <w:pPr>
        <w:pStyle w:val="a4"/>
        <w:spacing w:line="240" w:lineRule="exact"/>
        <w:jc w:val="both"/>
        <w:rPr>
          <w:sz w:val="20"/>
          <w:szCs w:val="20"/>
        </w:rPr>
      </w:pPr>
      <w:bookmarkStart w:id="521" w:name="OLE_LINK39"/>
      <w:bookmarkStart w:id="522" w:name="OLE_LINK41"/>
      <w:r>
        <w:rPr>
          <w:sz w:val="20"/>
          <w:szCs w:val="20"/>
        </w:rPr>
        <w:t>Step 1: Receive a request, and extract the URL and the cookie in this request.</w:t>
      </w:r>
    </w:p>
    <w:p w14:paraId="2DAFC628" w14:textId="77777777" w:rsidR="00A73B7E" w:rsidRDefault="00FC3FD2">
      <w:pPr>
        <w:pStyle w:val="a4"/>
        <w:spacing w:line="240" w:lineRule="exact"/>
        <w:jc w:val="both"/>
        <w:rPr>
          <w:sz w:val="20"/>
          <w:szCs w:val="20"/>
        </w:rPr>
      </w:pPr>
      <w:r>
        <w:rPr>
          <w:sz w:val="20"/>
          <w:szCs w:val="20"/>
        </w:rPr>
        <w:t>Step 2: Check if the URL is a valid virtual URL dynamically generated in the client side. If not, go to step 3. Otherwise, go to step 1</w:t>
      </w:r>
      <w:ins w:id="523" w:author="微笑的秋天" w:date="2018-03-23T10:06:00Z">
        <w:r>
          <w:rPr>
            <w:rFonts w:hint="eastAsia"/>
            <w:sz w:val="20"/>
            <w:szCs w:val="20"/>
          </w:rPr>
          <w:t>3</w:t>
        </w:r>
      </w:ins>
      <w:del w:id="524" w:author="微笑的秋天" w:date="2018-03-23T10:06:00Z">
        <w:r>
          <w:rPr>
            <w:sz w:val="20"/>
            <w:szCs w:val="20"/>
          </w:rPr>
          <w:delText>4</w:delText>
        </w:r>
      </w:del>
      <w:r>
        <w:rPr>
          <w:sz w:val="20"/>
          <w:szCs w:val="20"/>
        </w:rPr>
        <w:t>.</w:t>
      </w:r>
    </w:p>
    <w:p w14:paraId="4B51BBA8" w14:textId="77777777" w:rsidR="00A73B7E" w:rsidRDefault="00FC3FD2">
      <w:pPr>
        <w:pStyle w:val="a4"/>
        <w:spacing w:line="240" w:lineRule="exact"/>
        <w:jc w:val="both"/>
        <w:rPr>
          <w:sz w:val="20"/>
          <w:szCs w:val="20"/>
        </w:rPr>
      </w:pPr>
      <w:r>
        <w:rPr>
          <w:sz w:val="20"/>
          <w:szCs w:val="20"/>
        </w:rPr>
        <w:t>Step 3: Check if the URL is a valid form virtual URL. If not, go to step 4. Otherwise, go to step 1</w:t>
      </w:r>
      <w:ins w:id="525" w:author="微笑的秋天" w:date="2018-03-23T10:06:00Z">
        <w:r>
          <w:rPr>
            <w:rFonts w:hint="eastAsia"/>
            <w:sz w:val="20"/>
            <w:szCs w:val="20"/>
          </w:rPr>
          <w:t>3</w:t>
        </w:r>
      </w:ins>
      <w:del w:id="526" w:author="微笑的秋天" w:date="2018-03-23T10:06:00Z">
        <w:r>
          <w:rPr>
            <w:sz w:val="20"/>
            <w:szCs w:val="20"/>
          </w:rPr>
          <w:delText>4</w:delText>
        </w:r>
      </w:del>
      <w:r>
        <w:rPr>
          <w:sz w:val="20"/>
          <w:szCs w:val="20"/>
        </w:rPr>
        <w:t xml:space="preserve">. </w:t>
      </w:r>
    </w:p>
    <w:p w14:paraId="1998EEAE" w14:textId="77777777" w:rsidR="00A73B7E" w:rsidRDefault="00FC3FD2">
      <w:pPr>
        <w:pStyle w:val="a4"/>
        <w:spacing w:line="240" w:lineRule="exact"/>
        <w:jc w:val="both"/>
        <w:rPr>
          <w:sz w:val="20"/>
          <w:szCs w:val="20"/>
        </w:rPr>
      </w:pPr>
      <w:r>
        <w:rPr>
          <w:sz w:val="20"/>
          <w:szCs w:val="20"/>
        </w:rPr>
        <w:t>Step 4: Verify that the URL is a valid server dynamic virtual URL. If not, go to step 5; otherwise, go to step 1</w:t>
      </w:r>
      <w:ins w:id="527" w:author="微笑的秋天" w:date="2018-03-23T10:06:00Z">
        <w:r>
          <w:rPr>
            <w:rFonts w:hint="eastAsia"/>
            <w:sz w:val="20"/>
            <w:szCs w:val="20"/>
          </w:rPr>
          <w:t>3</w:t>
        </w:r>
      </w:ins>
      <w:del w:id="528" w:author="微笑的秋天" w:date="2018-03-23T10:06:00Z">
        <w:r>
          <w:rPr>
            <w:sz w:val="20"/>
            <w:szCs w:val="20"/>
          </w:rPr>
          <w:delText>4</w:delText>
        </w:r>
      </w:del>
      <w:r>
        <w:rPr>
          <w:sz w:val="20"/>
          <w:szCs w:val="20"/>
        </w:rPr>
        <w:t>.</w:t>
      </w:r>
    </w:p>
    <w:p w14:paraId="1B094A1A" w14:textId="77777777" w:rsidR="00A73B7E" w:rsidRDefault="00FC3FD2">
      <w:pPr>
        <w:pStyle w:val="a4"/>
        <w:spacing w:line="240" w:lineRule="exact"/>
        <w:jc w:val="both"/>
        <w:rPr>
          <w:sz w:val="20"/>
          <w:szCs w:val="20"/>
        </w:rPr>
      </w:pPr>
      <w:r>
        <w:rPr>
          <w:sz w:val="20"/>
          <w:szCs w:val="20"/>
        </w:rPr>
        <w:t>Step 5: Check if the URL is a valid static virtual URL. If not, go to step 6. Otherwise go to step 7.</w:t>
      </w:r>
    </w:p>
    <w:p w14:paraId="4E6C8676" w14:textId="77777777" w:rsidR="00A73B7E" w:rsidRDefault="00FC3FD2">
      <w:pPr>
        <w:pStyle w:val="a4"/>
        <w:spacing w:line="240" w:lineRule="exact"/>
        <w:jc w:val="both"/>
        <w:rPr>
          <w:sz w:val="20"/>
          <w:szCs w:val="20"/>
        </w:rPr>
      </w:pPr>
      <w:r>
        <w:rPr>
          <w:sz w:val="20"/>
          <w:szCs w:val="20"/>
        </w:rPr>
        <w:t xml:space="preserve">Step 6: Block this request and start intrusion response, and go to </w:t>
      </w:r>
      <w:r>
        <w:rPr>
          <w:b/>
          <w:sz w:val="20"/>
          <w:szCs w:val="20"/>
        </w:rPr>
        <w:t>End</w:t>
      </w:r>
      <w:r>
        <w:rPr>
          <w:sz w:val="20"/>
          <w:szCs w:val="20"/>
        </w:rPr>
        <w:t>.</w:t>
      </w:r>
    </w:p>
    <w:p w14:paraId="346F2D7E" w14:textId="77777777" w:rsidR="00A73B7E" w:rsidRDefault="00FC3FD2">
      <w:pPr>
        <w:pStyle w:val="a4"/>
        <w:spacing w:line="240" w:lineRule="exact"/>
        <w:jc w:val="both"/>
        <w:rPr>
          <w:sz w:val="20"/>
          <w:szCs w:val="20"/>
        </w:rPr>
      </w:pPr>
      <w:r>
        <w:rPr>
          <w:sz w:val="20"/>
          <w:szCs w:val="20"/>
        </w:rPr>
        <w:lastRenderedPageBreak/>
        <w:t>Step 7: Check if there is a cookie in the request. If a cookie is in this request, go to step 8. Otherwise, step 2</w:t>
      </w:r>
      <w:ins w:id="529" w:author="微笑的秋天" w:date="2018-03-23T10:07:00Z">
        <w:r>
          <w:rPr>
            <w:rFonts w:hint="eastAsia"/>
            <w:sz w:val="20"/>
            <w:szCs w:val="20"/>
          </w:rPr>
          <w:t>1</w:t>
        </w:r>
      </w:ins>
      <w:del w:id="530" w:author="微笑的秋天" w:date="2018-03-23T10:07:00Z">
        <w:r>
          <w:rPr>
            <w:sz w:val="20"/>
            <w:szCs w:val="20"/>
          </w:rPr>
          <w:delText>2</w:delText>
        </w:r>
      </w:del>
      <w:r>
        <w:rPr>
          <w:sz w:val="20"/>
          <w:szCs w:val="20"/>
        </w:rPr>
        <w:t>.</w:t>
      </w:r>
    </w:p>
    <w:p w14:paraId="2830FF56" w14:textId="77777777" w:rsidR="00A73B7E" w:rsidRDefault="00FC3FD2">
      <w:pPr>
        <w:pStyle w:val="a4"/>
        <w:spacing w:line="240" w:lineRule="exact"/>
        <w:jc w:val="both"/>
        <w:rPr>
          <w:sz w:val="20"/>
          <w:szCs w:val="20"/>
        </w:rPr>
      </w:pPr>
      <w:r>
        <w:rPr>
          <w:sz w:val="20"/>
          <w:szCs w:val="20"/>
        </w:rPr>
        <w:t xml:space="preserve">Step 8: </w:t>
      </w:r>
      <w:bookmarkStart w:id="531" w:name="OLE_LINK43"/>
      <w:r>
        <w:rPr>
          <w:sz w:val="20"/>
          <w:szCs w:val="20"/>
        </w:rPr>
        <w:t>Look up the GUID of user according to this cookie carried by the request. If not found, go to step 6. Otherwise, go to step 9.</w:t>
      </w:r>
      <w:bookmarkEnd w:id="531"/>
      <w:r>
        <w:rPr>
          <w:sz w:val="20"/>
          <w:szCs w:val="20"/>
        </w:rPr>
        <w:t xml:space="preserve"> </w:t>
      </w:r>
    </w:p>
    <w:p w14:paraId="7AC0416F" w14:textId="77777777" w:rsidR="00A73B7E" w:rsidRDefault="00FC3FD2">
      <w:pPr>
        <w:pStyle w:val="a4"/>
        <w:spacing w:line="240" w:lineRule="exact"/>
        <w:jc w:val="both"/>
        <w:rPr>
          <w:sz w:val="20"/>
          <w:szCs w:val="20"/>
        </w:rPr>
      </w:pPr>
      <w:bookmarkStart w:id="532" w:name="OLE_LINK42"/>
      <w:r>
        <w:rPr>
          <w:sz w:val="20"/>
          <w:szCs w:val="20"/>
        </w:rPr>
        <w:t>Step 9: Obtain the IP address according to this GUID of the user, and then check if the IP address is corresponded to the IP address of the request. If it is not corresponded, it may be that the attacker misappropriates the user's virtual cookie, goes to step 10. If it is corresponding, that is the user visit the home page again, go to step 1</w:t>
      </w:r>
      <w:ins w:id="533" w:author="微笑的秋天" w:date="2018-03-23T10:06:00Z">
        <w:r>
          <w:rPr>
            <w:rFonts w:hint="eastAsia"/>
            <w:sz w:val="20"/>
            <w:szCs w:val="20"/>
          </w:rPr>
          <w:t>2</w:t>
        </w:r>
      </w:ins>
      <w:del w:id="534" w:author="微笑的秋天" w:date="2018-03-23T10:06:00Z">
        <w:r>
          <w:rPr>
            <w:sz w:val="20"/>
            <w:szCs w:val="20"/>
          </w:rPr>
          <w:delText>3</w:delText>
        </w:r>
      </w:del>
      <w:r>
        <w:rPr>
          <w:sz w:val="20"/>
          <w:szCs w:val="20"/>
        </w:rPr>
        <w:t>.</w:t>
      </w:r>
    </w:p>
    <w:bookmarkEnd w:id="532"/>
    <w:p w14:paraId="3C9B2C32" w14:textId="77777777" w:rsidR="00A73B7E" w:rsidRDefault="00FC3FD2">
      <w:pPr>
        <w:pStyle w:val="a4"/>
        <w:spacing w:line="240" w:lineRule="exact"/>
        <w:jc w:val="both"/>
        <w:rPr>
          <w:sz w:val="20"/>
          <w:szCs w:val="20"/>
        </w:rPr>
      </w:pPr>
      <w:r>
        <w:rPr>
          <w:sz w:val="20"/>
          <w:szCs w:val="20"/>
        </w:rPr>
        <w:t>Step 10: Re-authenticate user. If user authentication is successful</w:t>
      </w:r>
      <w:r>
        <w:rPr>
          <w:rFonts w:hint="eastAsia"/>
          <w:sz w:val="20"/>
          <w:szCs w:val="20"/>
        </w:rPr>
        <w:t>,</w:t>
      </w:r>
      <w:r>
        <w:rPr>
          <w:sz w:val="20"/>
          <w:szCs w:val="20"/>
        </w:rPr>
        <w:t xml:space="preserve"> </w:t>
      </w:r>
      <w:r>
        <w:rPr>
          <w:rFonts w:hint="eastAsia"/>
          <w:sz w:val="20"/>
          <w:szCs w:val="20"/>
        </w:rPr>
        <w:t>go</w:t>
      </w:r>
      <w:r>
        <w:rPr>
          <w:sz w:val="20"/>
          <w:szCs w:val="20"/>
        </w:rPr>
        <w:t xml:space="preserve"> to step 1</w:t>
      </w:r>
      <w:ins w:id="535" w:author="微笑的秋天" w:date="2018-03-23T10:06:00Z">
        <w:r>
          <w:rPr>
            <w:rFonts w:hint="eastAsia"/>
            <w:sz w:val="20"/>
            <w:szCs w:val="20"/>
          </w:rPr>
          <w:t>2</w:t>
        </w:r>
      </w:ins>
      <w:del w:id="536" w:author="微笑的秋天" w:date="2018-03-23T10:06:00Z">
        <w:r>
          <w:rPr>
            <w:sz w:val="20"/>
            <w:szCs w:val="20"/>
          </w:rPr>
          <w:delText>3</w:delText>
        </w:r>
      </w:del>
      <w:r>
        <w:rPr>
          <w:sz w:val="20"/>
          <w:szCs w:val="20"/>
        </w:rPr>
        <w:t>; otherwise, go to step 6.</w:t>
      </w:r>
    </w:p>
    <w:p w14:paraId="27FB5128" w14:textId="77777777" w:rsidR="00A73B7E" w:rsidRDefault="00FC3FD2">
      <w:pPr>
        <w:pStyle w:val="a4"/>
        <w:spacing w:line="240" w:lineRule="exact"/>
        <w:jc w:val="both"/>
        <w:rPr>
          <w:sz w:val="20"/>
          <w:szCs w:val="20"/>
        </w:rPr>
      </w:pPr>
      <w:r>
        <w:rPr>
          <w:sz w:val="20"/>
          <w:szCs w:val="20"/>
        </w:rPr>
        <w:t xml:space="preserve">Step 11: </w:t>
      </w:r>
      <w:ins w:id="537" w:author="微笑的秋天" w:date="2018-03-23T10:05:00Z">
        <w:r>
          <w:rPr>
            <w:rFonts w:hint="eastAsia"/>
            <w:sz w:val="20"/>
            <w:szCs w:val="20"/>
          </w:rPr>
          <w:t>S</w:t>
        </w:r>
      </w:ins>
      <w:ins w:id="538" w:author="微笑的秋天" w:date="2018-03-23T10:04:00Z">
        <w:r>
          <w:rPr>
            <w:rFonts w:hint="eastAsia"/>
            <w:sz w:val="20"/>
            <w:szCs w:val="20"/>
          </w:rPr>
          <w:t xml:space="preserve">et </w:t>
        </w:r>
      </w:ins>
      <w:ins w:id="539" w:author="微笑的秋天" w:date="2018-03-23T10:05:00Z">
        <w:r w:rsidRPr="00BB3664">
          <w:rPr>
            <w:sz w:val="20"/>
            <w:szCs w:val="20"/>
            <w:rPrChange w:id="540" w:author="zjstone" w:date="2018-03-23T11:04:00Z">
              <w:rPr>
                <w:rFonts w:ascii="Georgia" w:eastAsia="Georgia" w:hAnsi="Georgia"/>
                <w:b/>
                <w:i/>
                <w:color w:val="000000"/>
                <w:sz w:val="16"/>
                <w:lang w:val="zh-CN"/>
              </w:rPr>
            </w:rPrChange>
          </w:rPr>
          <w:t xml:space="preserve">first-time-visit </w:t>
        </w:r>
      </w:ins>
      <w:ins w:id="541" w:author="微笑的秋天" w:date="2018-03-23T10:08:00Z">
        <w:r>
          <w:rPr>
            <w:rFonts w:hint="eastAsia"/>
            <w:sz w:val="20"/>
            <w:szCs w:val="20"/>
          </w:rPr>
          <w:t>f</w:t>
        </w:r>
      </w:ins>
      <w:ins w:id="542" w:author="微笑的秋天" w:date="2018-03-23T10:05:00Z">
        <w:r w:rsidRPr="00BB3664">
          <w:rPr>
            <w:sz w:val="20"/>
            <w:szCs w:val="20"/>
            <w:rPrChange w:id="543" w:author="zjstone" w:date="2018-03-23T11:04:00Z">
              <w:rPr>
                <w:rFonts w:ascii="Georgia" w:eastAsia="Georgia" w:hAnsi="Georgia"/>
                <w:b/>
                <w:color w:val="000000"/>
                <w:sz w:val="16"/>
                <w:lang w:val="zh-CN"/>
              </w:rPr>
            </w:rPrChange>
          </w:rPr>
          <w:t>lag to true</w:t>
        </w:r>
      </w:ins>
      <w:del w:id="544" w:author="微笑的秋天" w:date="2018-03-23T10:05:00Z">
        <w:r>
          <w:rPr>
            <w:sz w:val="20"/>
            <w:szCs w:val="20"/>
          </w:rPr>
          <w:delText>Generate a virtual cookie for the user, and add a mapping of a virtual cookie with a real cookie (null value) to the system</w:delText>
        </w:r>
      </w:del>
      <w:r>
        <w:rPr>
          <w:rFonts w:hint="eastAsia"/>
          <w:sz w:val="20"/>
          <w:szCs w:val="20"/>
        </w:rPr>
        <w:t>.</w:t>
      </w:r>
    </w:p>
    <w:p w14:paraId="6F6540F2" w14:textId="77777777" w:rsidR="00A73B7E" w:rsidRDefault="00FC3FD2">
      <w:pPr>
        <w:pStyle w:val="a4"/>
        <w:spacing w:line="240" w:lineRule="exact"/>
        <w:jc w:val="both"/>
        <w:rPr>
          <w:del w:id="545" w:author="微笑的秋天" w:date="2018-03-23T10:05:00Z"/>
          <w:sz w:val="20"/>
          <w:szCs w:val="20"/>
        </w:rPr>
      </w:pPr>
      <w:del w:id="546" w:author="微笑的秋天" w:date="2018-03-23T10:05:00Z">
        <w:r>
          <w:rPr>
            <w:sz w:val="20"/>
            <w:szCs w:val="20"/>
          </w:rPr>
          <w:delText>Step 12: Create a new GUID for the user and add a map of this GUID and the user's virtual identity (GUID, &lt;virtual_cookie, IP&gt;) to the system.</w:delText>
        </w:r>
      </w:del>
    </w:p>
    <w:p w14:paraId="1A7986D1" w14:textId="77777777" w:rsidR="00A73B7E" w:rsidRDefault="00FC3FD2">
      <w:pPr>
        <w:pStyle w:val="a4"/>
        <w:spacing w:line="240" w:lineRule="exact"/>
        <w:jc w:val="both"/>
        <w:rPr>
          <w:sz w:val="20"/>
          <w:szCs w:val="20"/>
        </w:rPr>
      </w:pPr>
      <w:r>
        <w:rPr>
          <w:sz w:val="20"/>
          <w:szCs w:val="20"/>
        </w:rPr>
        <w:t>Step 1</w:t>
      </w:r>
      <w:ins w:id="547" w:author="微笑的秋天" w:date="2018-03-23T10:05:00Z">
        <w:r>
          <w:rPr>
            <w:rFonts w:hint="eastAsia"/>
            <w:sz w:val="20"/>
            <w:szCs w:val="20"/>
          </w:rPr>
          <w:t>2</w:t>
        </w:r>
      </w:ins>
      <w:del w:id="548" w:author="微笑的秋天" w:date="2018-03-23T10:05:00Z">
        <w:r>
          <w:rPr>
            <w:sz w:val="20"/>
            <w:szCs w:val="20"/>
          </w:rPr>
          <w:delText>3</w:delText>
        </w:r>
      </w:del>
      <w:r>
        <w:rPr>
          <w:sz w:val="20"/>
          <w:szCs w:val="20"/>
        </w:rPr>
        <w:t xml:space="preserve">: Forward this response to the web server, and go to </w:t>
      </w:r>
      <w:r>
        <w:rPr>
          <w:b/>
          <w:sz w:val="20"/>
          <w:szCs w:val="20"/>
        </w:rPr>
        <w:t>End</w:t>
      </w:r>
      <w:r>
        <w:rPr>
          <w:sz w:val="20"/>
          <w:szCs w:val="20"/>
        </w:rPr>
        <w:t>.</w:t>
      </w:r>
    </w:p>
    <w:bookmarkEnd w:id="505"/>
    <w:p w14:paraId="4335BFFD" w14:textId="77777777" w:rsidR="00A73B7E" w:rsidRDefault="00FC3FD2">
      <w:pPr>
        <w:pStyle w:val="a4"/>
        <w:spacing w:line="240" w:lineRule="exact"/>
        <w:jc w:val="both"/>
        <w:rPr>
          <w:sz w:val="20"/>
          <w:szCs w:val="20"/>
        </w:rPr>
      </w:pPr>
      <w:r>
        <w:rPr>
          <w:sz w:val="20"/>
          <w:szCs w:val="20"/>
        </w:rPr>
        <w:t>Step 1</w:t>
      </w:r>
      <w:ins w:id="549" w:author="微笑的秋天" w:date="2018-03-23T10:06:00Z">
        <w:r>
          <w:rPr>
            <w:rFonts w:hint="eastAsia"/>
            <w:sz w:val="20"/>
            <w:szCs w:val="20"/>
          </w:rPr>
          <w:t>3</w:t>
        </w:r>
      </w:ins>
      <w:del w:id="550" w:author="微笑的秋天" w:date="2018-03-23T10:06:00Z">
        <w:r>
          <w:rPr>
            <w:sz w:val="20"/>
            <w:szCs w:val="20"/>
          </w:rPr>
          <w:delText>4</w:delText>
        </w:r>
      </w:del>
      <w:r>
        <w:rPr>
          <w:sz w:val="20"/>
          <w:szCs w:val="20"/>
        </w:rPr>
        <w:t>: Check whether the virtual cookie associated with the user in the system is the same as the one in this request. If they are identical, go to step 1</w:t>
      </w:r>
      <w:ins w:id="551" w:author="微笑的秋天" w:date="2018-03-23T10:06:00Z">
        <w:r>
          <w:rPr>
            <w:rFonts w:hint="eastAsia"/>
            <w:sz w:val="20"/>
            <w:szCs w:val="20"/>
          </w:rPr>
          <w:t>4</w:t>
        </w:r>
      </w:ins>
      <w:del w:id="552" w:author="微笑的秋天" w:date="2018-03-23T10:06:00Z">
        <w:r>
          <w:rPr>
            <w:sz w:val="20"/>
            <w:szCs w:val="20"/>
          </w:rPr>
          <w:delText>5</w:delText>
        </w:r>
      </w:del>
      <w:r>
        <w:rPr>
          <w:sz w:val="20"/>
          <w:szCs w:val="20"/>
        </w:rPr>
        <w:t>. Otherwise, go to step 6.</w:t>
      </w:r>
    </w:p>
    <w:p w14:paraId="0013325E" w14:textId="77777777" w:rsidR="00A73B7E" w:rsidRDefault="00FC3FD2">
      <w:pPr>
        <w:pStyle w:val="a4"/>
        <w:spacing w:line="240" w:lineRule="exact"/>
        <w:jc w:val="both"/>
        <w:rPr>
          <w:sz w:val="20"/>
          <w:szCs w:val="20"/>
        </w:rPr>
      </w:pPr>
      <w:r>
        <w:rPr>
          <w:sz w:val="20"/>
          <w:szCs w:val="20"/>
        </w:rPr>
        <w:t>Step 1</w:t>
      </w:r>
      <w:ins w:id="553" w:author="微笑的秋天" w:date="2018-03-23T10:06:00Z">
        <w:r>
          <w:rPr>
            <w:rFonts w:hint="eastAsia"/>
            <w:sz w:val="20"/>
            <w:szCs w:val="20"/>
          </w:rPr>
          <w:t>4</w:t>
        </w:r>
      </w:ins>
      <w:del w:id="554" w:author="微笑的秋天" w:date="2018-03-23T10:06:00Z">
        <w:r>
          <w:rPr>
            <w:sz w:val="20"/>
            <w:szCs w:val="20"/>
          </w:rPr>
          <w:delText>5</w:delText>
        </w:r>
      </w:del>
      <w:r>
        <w:rPr>
          <w:sz w:val="20"/>
          <w:szCs w:val="20"/>
        </w:rPr>
        <w:t xml:space="preserve">: Check whether the virtual URL is expired (This can be determined by how much time the URL </w:t>
      </w:r>
      <w:r>
        <w:rPr>
          <w:sz w:val="20"/>
          <w:szCs w:val="20"/>
        </w:rPr>
        <w:lastRenderedPageBreak/>
        <w:t>is not accessed. If it is expired, go to step 10. Otherwise, go to step 1</w:t>
      </w:r>
      <w:ins w:id="555" w:author="微笑的秋天" w:date="2018-03-23T10:06:00Z">
        <w:r>
          <w:rPr>
            <w:rFonts w:hint="eastAsia"/>
            <w:sz w:val="20"/>
            <w:szCs w:val="20"/>
          </w:rPr>
          <w:t>5</w:t>
        </w:r>
      </w:ins>
      <w:del w:id="556" w:author="微笑的秋天" w:date="2018-03-23T10:06:00Z">
        <w:r>
          <w:rPr>
            <w:sz w:val="20"/>
            <w:szCs w:val="20"/>
          </w:rPr>
          <w:delText>6</w:delText>
        </w:r>
      </w:del>
      <w:r>
        <w:rPr>
          <w:sz w:val="20"/>
          <w:szCs w:val="20"/>
        </w:rPr>
        <w:t>.</w:t>
      </w:r>
    </w:p>
    <w:p w14:paraId="7B7FF15F" w14:textId="77777777" w:rsidR="00A73B7E" w:rsidRDefault="00FC3FD2">
      <w:pPr>
        <w:pStyle w:val="a4"/>
        <w:spacing w:line="240" w:lineRule="exact"/>
        <w:jc w:val="both"/>
        <w:rPr>
          <w:sz w:val="20"/>
          <w:szCs w:val="20"/>
        </w:rPr>
      </w:pPr>
      <w:r>
        <w:rPr>
          <w:sz w:val="20"/>
          <w:szCs w:val="20"/>
        </w:rPr>
        <w:t>S</w:t>
      </w:r>
      <w:bookmarkStart w:id="557" w:name="OLE_LINK40"/>
      <w:r>
        <w:rPr>
          <w:sz w:val="20"/>
          <w:szCs w:val="20"/>
        </w:rPr>
        <w:t>tep 1</w:t>
      </w:r>
      <w:ins w:id="558" w:author="微笑的秋天" w:date="2018-03-23T10:06:00Z">
        <w:r>
          <w:rPr>
            <w:rFonts w:hint="eastAsia"/>
            <w:sz w:val="20"/>
            <w:szCs w:val="20"/>
          </w:rPr>
          <w:t>5</w:t>
        </w:r>
      </w:ins>
      <w:del w:id="559" w:author="微笑的秋天" w:date="2018-03-23T10:06:00Z">
        <w:r>
          <w:rPr>
            <w:sz w:val="20"/>
            <w:szCs w:val="20"/>
          </w:rPr>
          <w:delText>6</w:delText>
        </w:r>
      </w:del>
      <w:r>
        <w:rPr>
          <w:sz w:val="20"/>
          <w:szCs w:val="20"/>
        </w:rPr>
        <w:t>: Check the cumulative times of accesses to this virtual URL. If it exceeds the limit value, go to step 10. Otherwise, go to step 1</w:t>
      </w:r>
      <w:ins w:id="560" w:author="微笑的秋天" w:date="2018-03-23T10:06:00Z">
        <w:r>
          <w:rPr>
            <w:rFonts w:hint="eastAsia"/>
            <w:sz w:val="20"/>
            <w:szCs w:val="20"/>
          </w:rPr>
          <w:t>6</w:t>
        </w:r>
      </w:ins>
      <w:del w:id="561" w:author="微笑的秋天" w:date="2018-03-23T10:06:00Z">
        <w:r>
          <w:rPr>
            <w:sz w:val="20"/>
            <w:szCs w:val="20"/>
          </w:rPr>
          <w:delText>7</w:delText>
        </w:r>
      </w:del>
      <w:r>
        <w:rPr>
          <w:sz w:val="20"/>
          <w:szCs w:val="20"/>
        </w:rPr>
        <w:t>.</w:t>
      </w:r>
    </w:p>
    <w:p w14:paraId="765BD6AD" w14:textId="77777777" w:rsidR="00A73B7E" w:rsidRDefault="00FC3FD2">
      <w:pPr>
        <w:pStyle w:val="a4"/>
        <w:spacing w:line="240" w:lineRule="exact"/>
        <w:jc w:val="both"/>
        <w:rPr>
          <w:sz w:val="20"/>
          <w:szCs w:val="20"/>
        </w:rPr>
      </w:pPr>
      <w:r>
        <w:rPr>
          <w:sz w:val="20"/>
          <w:szCs w:val="20"/>
        </w:rPr>
        <w:t>Step 1</w:t>
      </w:r>
      <w:ins w:id="562" w:author="微笑的秋天" w:date="2018-03-23T10:07:00Z">
        <w:r>
          <w:rPr>
            <w:rFonts w:hint="eastAsia"/>
            <w:sz w:val="20"/>
            <w:szCs w:val="20"/>
          </w:rPr>
          <w:t>6</w:t>
        </w:r>
      </w:ins>
      <w:del w:id="563" w:author="微笑的秋天" w:date="2018-03-23T10:07:00Z">
        <w:r>
          <w:rPr>
            <w:sz w:val="20"/>
            <w:szCs w:val="20"/>
          </w:rPr>
          <w:delText>7</w:delText>
        </w:r>
      </w:del>
      <w:r>
        <w:rPr>
          <w:sz w:val="20"/>
          <w:szCs w:val="20"/>
        </w:rPr>
        <w:t>: Check the access frequency for this virtual URL. If it exceeds the limitation, go to step 10. Otherwise, go to step 1</w:t>
      </w:r>
      <w:ins w:id="564" w:author="微笑的秋天" w:date="2018-03-23T10:07:00Z">
        <w:r>
          <w:rPr>
            <w:rFonts w:hint="eastAsia"/>
            <w:sz w:val="20"/>
            <w:szCs w:val="20"/>
          </w:rPr>
          <w:t>7</w:t>
        </w:r>
      </w:ins>
      <w:del w:id="565" w:author="微笑的秋天" w:date="2018-03-23T10:07:00Z">
        <w:r>
          <w:rPr>
            <w:sz w:val="20"/>
            <w:szCs w:val="20"/>
          </w:rPr>
          <w:delText>8</w:delText>
        </w:r>
      </w:del>
      <w:r>
        <w:rPr>
          <w:sz w:val="20"/>
          <w:szCs w:val="20"/>
        </w:rPr>
        <w:t>.</w:t>
      </w:r>
    </w:p>
    <w:p w14:paraId="3C479A91" w14:textId="77777777" w:rsidR="00A73B7E" w:rsidRDefault="00FC3FD2">
      <w:pPr>
        <w:pStyle w:val="a4"/>
        <w:spacing w:line="240" w:lineRule="exact"/>
        <w:jc w:val="both"/>
        <w:rPr>
          <w:sz w:val="20"/>
          <w:szCs w:val="20"/>
        </w:rPr>
      </w:pPr>
      <w:r>
        <w:rPr>
          <w:sz w:val="20"/>
          <w:szCs w:val="20"/>
        </w:rPr>
        <w:t>Step 1</w:t>
      </w:r>
      <w:ins w:id="566" w:author="微笑的秋天" w:date="2018-03-23T10:07:00Z">
        <w:r>
          <w:rPr>
            <w:rFonts w:hint="eastAsia"/>
            <w:sz w:val="20"/>
            <w:szCs w:val="20"/>
          </w:rPr>
          <w:t>7</w:t>
        </w:r>
      </w:ins>
      <w:del w:id="567" w:author="微笑的秋天" w:date="2018-03-23T10:07:00Z">
        <w:r>
          <w:rPr>
            <w:sz w:val="20"/>
            <w:szCs w:val="20"/>
          </w:rPr>
          <w:delText>8</w:delText>
        </w:r>
      </w:del>
      <w:r>
        <w:rPr>
          <w:sz w:val="20"/>
          <w:szCs w:val="20"/>
        </w:rPr>
        <w:t xml:space="preserve">: Check whether the </w:t>
      </w:r>
      <w:r>
        <w:rPr>
          <w:i/>
          <w:sz w:val="20"/>
          <w:szCs w:val="20"/>
        </w:rPr>
        <w:t>Referer</w:t>
      </w:r>
      <w:r>
        <w:rPr>
          <w:sz w:val="20"/>
          <w:szCs w:val="20"/>
        </w:rPr>
        <w:t xml:space="preserve"> field for the request is in the system's virtual URL list or in the URL whitelist. If not found</w:t>
      </w:r>
      <w:r>
        <w:rPr>
          <w:rFonts w:hint="eastAsia"/>
          <w:sz w:val="20"/>
          <w:szCs w:val="20"/>
        </w:rPr>
        <w:t xml:space="preserve">, </w:t>
      </w:r>
      <w:r>
        <w:rPr>
          <w:sz w:val="20"/>
          <w:szCs w:val="20"/>
        </w:rPr>
        <w:t>go to step 6. Otherwise, go to step 1</w:t>
      </w:r>
      <w:ins w:id="568" w:author="微笑的秋天" w:date="2018-03-23T10:07:00Z">
        <w:r>
          <w:rPr>
            <w:rFonts w:hint="eastAsia"/>
            <w:sz w:val="20"/>
            <w:szCs w:val="20"/>
          </w:rPr>
          <w:t>8</w:t>
        </w:r>
      </w:ins>
      <w:del w:id="569" w:author="微笑的秋天" w:date="2018-03-23T10:07:00Z">
        <w:r>
          <w:rPr>
            <w:sz w:val="20"/>
            <w:szCs w:val="20"/>
          </w:rPr>
          <w:delText>9</w:delText>
        </w:r>
      </w:del>
      <w:r>
        <w:rPr>
          <w:sz w:val="20"/>
          <w:szCs w:val="20"/>
        </w:rPr>
        <w:t>.</w:t>
      </w:r>
    </w:p>
    <w:p w14:paraId="22017FEC" w14:textId="77777777" w:rsidR="00A73B7E" w:rsidRDefault="00FC3FD2">
      <w:pPr>
        <w:pStyle w:val="a4"/>
        <w:spacing w:line="240" w:lineRule="exact"/>
        <w:jc w:val="both"/>
        <w:rPr>
          <w:sz w:val="20"/>
          <w:szCs w:val="20"/>
        </w:rPr>
      </w:pPr>
      <w:r>
        <w:rPr>
          <w:sz w:val="20"/>
          <w:szCs w:val="20"/>
        </w:rPr>
        <w:t>Step 1</w:t>
      </w:r>
      <w:ins w:id="570" w:author="微笑的秋天" w:date="2018-03-23T10:07:00Z">
        <w:r>
          <w:rPr>
            <w:rFonts w:hint="eastAsia"/>
            <w:sz w:val="20"/>
            <w:szCs w:val="20"/>
          </w:rPr>
          <w:t>8</w:t>
        </w:r>
      </w:ins>
      <w:del w:id="571" w:author="微笑的秋天" w:date="2018-03-23T10:07:00Z">
        <w:r>
          <w:rPr>
            <w:sz w:val="20"/>
            <w:szCs w:val="20"/>
          </w:rPr>
          <w:delText>9</w:delText>
        </w:r>
      </w:del>
      <w:r>
        <w:rPr>
          <w:sz w:val="20"/>
          <w:szCs w:val="20"/>
        </w:rPr>
        <w:t xml:space="preserve">: Replace the virtual URL and the </w:t>
      </w:r>
      <w:r>
        <w:rPr>
          <w:i/>
          <w:sz w:val="20"/>
          <w:szCs w:val="20"/>
        </w:rPr>
        <w:t>Referer</w:t>
      </w:r>
      <w:r>
        <w:rPr>
          <w:sz w:val="20"/>
          <w:szCs w:val="20"/>
        </w:rPr>
        <w:t xml:space="preserve"> field in the request with the actual URLs.</w:t>
      </w:r>
    </w:p>
    <w:p w14:paraId="2E955302" w14:textId="77777777" w:rsidR="00A73B7E" w:rsidRDefault="00FC3FD2">
      <w:pPr>
        <w:pStyle w:val="a4"/>
        <w:spacing w:line="240" w:lineRule="exact"/>
        <w:jc w:val="both"/>
        <w:rPr>
          <w:sz w:val="20"/>
          <w:szCs w:val="20"/>
        </w:rPr>
      </w:pPr>
      <w:r>
        <w:rPr>
          <w:sz w:val="20"/>
          <w:szCs w:val="20"/>
        </w:rPr>
        <w:t xml:space="preserve">Step </w:t>
      </w:r>
      <w:ins w:id="572" w:author="微笑的秋天" w:date="2018-03-23T10:07:00Z">
        <w:r>
          <w:rPr>
            <w:rFonts w:hint="eastAsia"/>
            <w:sz w:val="20"/>
            <w:szCs w:val="20"/>
          </w:rPr>
          <w:t>19</w:t>
        </w:r>
      </w:ins>
      <w:del w:id="573" w:author="微笑的秋天" w:date="2018-03-23T10:07:00Z">
        <w:r>
          <w:rPr>
            <w:sz w:val="20"/>
            <w:szCs w:val="20"/>
          </w:rPr>
          <w:delText>20</w:delText>
        </w:r>
      </w:del>
      <w:r>
        <w:rPr>
          <w:sz w:val="20"/>
          <w:szCs w:val="20"/>
        </w:rPr>
        <w:t xml:space="preserve">: Check whether the virtual URL of the request and the </w:t>
      </w:r>
      <w:r>
        <w:rPr>
          <w:i/>
          <w:sz w:val="20"/>
          <w:szCs w:val="20"/>
        </w:rPr>
        <w:t>Referer</w:t>
      </w:r>
      <w:r>
        <w:rPr>
          <w:sz w:val="20"/>
          <w:szCs w:val="20"/>
        </w:rPr>
        <w:t xml:space="preserve"> field is in the system's 2-gram access behavior pattern table. If not, go to Step 6. O</w:t>
      </w:r>
      <w:r>
        <w:rPr>
          <w:rFonts w:hint="eastAsia"/>
          <w:sz w:val="20"/>
          <w:szCs w:val="20"/>
        </w:rPr>
        <w:t>therwise, go to step 2</w:t>
      </w:r>
      <w:del w:id="574" w:author="微笑的秋天" w:date="2018-03-23T10:07:00Z">
        <w:r>
          <w:rPr>
            <w:rFonts w:hint="eastAsia"/>
            <w:sz w:val="20"/>
            <w:szCs w:val="20"/>
          </w:rPr>
          <w:delText>1</w:delText>
        </w:r>
      </w:del>
      <w:ins w:id="575" w:author="微笑的秋天" w:date="2018-03-23T10:07:00Z">
        <w:r>
          <w:rPr>
            <w:rFonts w:hint="eastAsia"/>
            <w:sz w:val="20"/>
            <w:szCs w:val="20"/>
          </w:rPr>
          <w:t>0</w:t>
        </w:r>
      </w:ins>
      <w:r>
        <w:rPr>
          <w:rFonts w:hint="eastAsia"/>
          <w:sz w:val="20"/>
          <w:szCs w:val="20"/>
        </w:rPr>
        <w:t>.</w:t>
      </w:r>
    </w:p>
    <w:p w14:paraId="319E3823" w14:textId="77777777" w:rsidR="00A73B7E" w:rsidRDefault="00FC3FD2">
      <w:pPr>
        <w:pStyle w:val="a4"/>
        <w:spacing w:line="240" w:lineRule="exact"/>
        <w:jc w:val="both"/>
        <w:rPr>
          <w:rFonts w:ascii="Times" w:hAnsi="Times" w:cs="Times"/>
          <w:sz w:val="20"/>
          <w:szCs w:val="20"/>
        </w:rPr>
      </w:pPr>
      <w:r>
        <w:rPr>
          <w:sz w:val="20"/>
          <w:szCs w:val="20"/>
        </w:rPr>
        <w:t>Step 21: Update the latest access time of this URL, and go to step 1</w:t>
      </w:r>
      <w:ins w:id="576" w:author="微笑的秋天" w:date="2018-03-23T10:07:00Z">
        <w:r>
          <w:rPr>
            <w:rFonts w:hint="eastAsia"/>
            <w:sz w:val="20"/>
            <w:szCs w:val="20"/>
          </w:rPr>
          <w:t>3</w:t>
        </w:r>
      </w:ins>
      <w:del w:id="577" w:author="微笑的秋天" w:date="2018-03-23T10:07:00Z">
        <w:r>
          <w:rPr>
            <w:sz w:val="20"/>
            <w:szCs w:val="20"/>
          </w:rPr>
          <w:delText>4</w:delText>
        </w:r>
      </w:del>
      <w:r>
        <w:rPr>
          <w:sz w:val="20"/>
          <w:szCs w:val="20"/>
        </w:rPr>
        <w:t>.</w:t>
      </w:r>
    </w:p>
    <w:bookmarkEnd w:id="521"/>
    <w:bookmarkEnd w:id="522"/>
    <w:bookmarkEnd w:id="557"/>
    <w:p w14:paraId="1DDC6A56" w14:textId="77777777" w:rsidR="00A73B7E" w:rsidRDefault="00FC3FD2">
      <w:pPr>
        <w:pStyle w:val="a4"/>
        <w:spacing w:after="120" w:line="240" w:lineRule="exact"/>
        <w:jc w:val="both"/>
        <w:rPr>
          <w:ins w:id="578" w:author="zjstone" w:date="2018-03-22T21:10:00Z"/>
          <w:rFonts w:ascii="Times" w:hAnsi="Times" w:cs="Times"/>
          <w:b/>
          <w:sz w:val="20"/>
          <w:szCs w:val="20"/>
        </w:rPr>
      </w:pPr>
      <w:r>
        <w:rPr>
          <w:rFonts w:ascii="Times" w:hAnsi="Times" w:cs="Times"/>
          <w:b/>
          <w:sz w:val="20"/>
          <w:szCs w:val="20"/>
        </w:rPr>
        <w:t>End.</w:t>
      </w:r>
    </w:p>
    <w:p w14:paraId="2BE833FE" w14:textId="77777777" w:rsidR="00A73B7E" w:rsidRDefault="00A73B7E">
      <w:pPr>
        <w:pStyle w:val="a4"/>
        <w:autoSpaceDE w:val="0"/>
        <w:autoSpaceDN w:val="0"/>
        <w:adjustRightInd w:val="0"/>
        <w:spacing w:after="120" w:line="240" w:lineRule="exact"/>
        <w:jc w:val="both"/>
        <w:rPr>
          <w:del w:id="579" w:author="zjstone" w:date="2018-03-23T01:06:00Z"/>
          <w:rFonts w:ascii="Times" w:hAnsi="Times" w:cs="Times"/>
          <w:b/>
          <w:sz w:val="20"/>
          <w:szCs w:val="20"/>
        </w:rPr>
        <w:pPrChange w:id="580" w:author="zjstone" w:date="2018-03-22T21:19:00Z">
          <w:pPr>
            <w:pStyle w:val="a4"/>
            <w:spacing w:after="120" w:line="240" w:lineRule="exact"/>
            <w:jc w:val="both"/>
          </w:pPr>
        </w:pPrChange>
      </w:pPr>
    </w:p>
    <w:p w14:paraId="061F6D72" w14:textId="77777777" w:rsidR="00A73B7E" w:rsidRDefault="00FC3FD2">
      <w:pPr>
        <w:pStyle w:val="2"/>
        <w:spacing w:before="0" w:after="0" w:line="360" w:lineRule="auto"/>
        <w:rPr>
          <w:rFonts w:ascii="Times" w:hAnsi="Times" w:cs="Times"/>
          <w:sz w:val="24"/>
          <w:szCs w:val="24"/>
        </w:rPr>
      </w:pPr>
      <w:r>
        <w:rPr>
          <w:rFonts w:ascii="Times" w:hAnsi="Times" w:cs="Times" w:hint="eastAsia"/>
          <w:sz w:val="24"/>
          <w:szCs w:val="24"/>
        </w:rPr>
        <w:t>4</w:t>
      </w:r>
      <w:r>
        <w:rPr>
          <w:rFonts w:ascii="Times" w:hAnsi="Times" w:cs="Times"/>
          <w:sz w:val="24"/>
          <w:szCs w:val="24"/>
        </w:rPr>
        <w:t xml:space="preserve"> </w:t>
      </w:r>
      <w:r>
        <w:rPr>
          <w:rFonts w:ascii="Times" w:eastAsiaTheme="minorEastAsia" w:hAnsi="Times" w:cs="Times"/>
          <w:sz w:val="20"/>
          <w:szCs w:val="20"/>
        </w:rPr>
        <w:t>Experiments</w:t>
      </w:r>
      <w:r>
        <w:rPr>
          <w:rFonts w:ascii="Times" w:hAnsi="Times" w:cs="Times"/>
          <w:sz w:val="24"/>
          <w:szCs w:val="24"/>
        </w:rPr>
        <w:t xml:space="preserve"> </w:t>
      </w:r>
      <w:r>
        <w:rPr>
          <w:rFonts w:ascii="Times" w:eastAsiaTheme="minorEastAsia" w:hAnsi="Times" w:cs="Times"/>
          <w:sz w:val="20"/>
          <w:szCs w:val="20"/>
        </w:rPr>
        <w:t>and</w:t>
      </w:r>
      <w:r>
        <w:rPr>
          <w:rFonts w:ascii="Times" w:hAnsi="Times" w:cs="Times"/>
          <w:sz w:val="24"/>
          <w:szCs w:val="24"/>
        </w:rPr>
        <w:t xml:space="preserve"> </w:t>
      </w:r>
      <w:r>
        <w:rPr>
          <w:rFonts w:ascii="Times" w:eastAsiaTheme="minorEastAsia" w:hAnsi="Times" w:cs="Times"/>
          <w:sz w:val="20"/>
          <w:szCs w:val="20"/>
        </w:rPr>
        <w:t>Discussion</w:t>
      </w:r>
    </w:p>
    <w:p w14:paraId="7EB65D8A" w14:textId="77777777" w:rsidR="00A73B7E" w:rsidRDefault="00FC3FD2">
      <w:pPr>
        <w:pStyle w:val="a4"/>
        <w:autoSpaceDE w:val="0"/>
        <w:autoSpaceDN w:val="0"/>
        <w:adjustRightInd w:val="0"/>
        <w:spacing w:after="120" w:line="240" w:lineRule="exact"/>
        <w:jc w:val="both"/>
        <w:rPr>
          <w:rFonts w:ascii="Times" w:hAnsi="Times" w:cs="Times"/>
          <w:sz w:val="20"/>
          <w:szCs w:val="20"/>
        </w:rPr>
      </w:pPr>
      <w:bookmarkStart w:id="581" w:name="OLE_LINK44"/>
      <w:bookmarkStart w:id="582" w:name="OLE_LINK45"/>
      <w:r>
        <w:rPr>
          <w:rFonts w:ascii="Times" w:hAnsi="Times" w:cs="Times"/>
          <w:kern w:val="0"/>
          <w:sz w:val="20"/>
          <w:szCs w:val="20"/>
        </w:rPr>
        <w:t>In this section, we evaluate the solution presented in this paper</w:t>
      </w:r>
      <w:r>
        <w:rPr>
          <w:rFonts w:ascii="Times" w:hAnsi="Times" w:cs="Times"/>
          <w:sz w:val="20"/>
          <w:szCs w:val="20"/>
        </w:rPr>
        <w:t xml:space="preserve">. </w:t>
      </w:r>
      <w:r>
        <w:rPr>
          <w:rFonts w:ascii="Times" w:hAnsi="Times" w:cs="Times" w:hint="eastAsia"/>
          <w:sz w:val="20"/>
          <w:szCs w:val="20"/>
        </w:rPr>
        <w:t xml:space="preserve">The </w:t>
      </w:r>
      <w:r>
        <w:rPr>
          <w:rFonts w:ascii="Times" w:hAnsi="Times" w:cs="Times"/>
          <w:sz w:val="20"/>
          <w:szCs w:val="20"/>
        </w:rPr>
        <w:t>test environment is shown in Fig.</w:t>
      </w:r>
      <w:ins w:id="583" w:author="zjstone" w:date="2018-03-23T09:13:00Z">
        <w:r>
          <w:rPr>
            <w:rFonts w:ascii="Times" w:hAnsi="Times" w:cs="Times"/>
            <w:sz w:val="20"/>
            <w:szCs w:val="20"/>
          </w:rPr>
          <w:t>6</w:t>
        </w:r>
      </w:ins>
      <w:del w:id="584" w:author="zjstone" w:date="2018-03-23T09:13:00Z">
        <w:r>
          <w:rPr>
            <w:rFonts w:ascii="Times" w:hAnsi="Times" w:cs="Times"/>
            <w:sz w:val="20"/>
            <w:szCs w:val="20"/>
          </w:rPr>
          <w:delText>4</w:delText>
        </w:r>
      </w:del>
      <w:r>
        <w:rPr>
          <w:rFonts w:ascii="Times" w:hAnsi="Times" w:cs="Times"/>
          <w:sz w:val="20"/>
          <w:szCs w:val="20"/>
        </w:rPr>
        <w:t>, which consists of an AURLS system, a web server (192.168.1.149), an attacker’s server</w:t>
      </w:r>
      <w:r>
        <w:rPr>
          <w:rFonts w:ascii="Times" w:hAnsi="Times" w:cs="Times" w:hint="eastAsia"/>
          <w:sz w:val="20"/>
          <w:szCs w:val="20"/>
        </w:rPr>
        <w:t xml:space="preserve"> (192.168.1.150)</w:t>
      </w:r>
      <w:r>
        <w:rPr>
          <w:rFonts w:ascii="宋体" w:hAnsi="宋体" w:cs="宋体" w:hint="eastAsia"/>
          <w:sz w:val="20"/>
          <w:szCs w:val="20"/>
        </w:rPr>
        <w:t xml:space="preserve">, </w:t>
      </w:r>
      <w:r>
        <w:rPr>
          <w:rFonts w:ascii="Times" w:hAnsi="Times" w:cs="Times"/>
          <w:sz w:val="20"/>
          <w:szCs w:val="20"/>
        </w:rPr>
        <w:t>and multiple terminals of client. We evaluate the AURLS solution in terms of three aspects: the protective effect for the web system, compatibility, and the impact on the performance of the web application. The protective effect is measured by what vulnerabilities the AURLS technology can prevent. The indexes of compatibility test include page display consistency, page function consistency, script compatibility, layout consistency and so on. The indexes for the web system’s performance include average response time</w:t>
      </w:r>
      <w:r>
        <w:rPr>
          <w:rFonts w:ascii="Times" w:hAnsi="Times" w:cs="Times" w:hint="eastAsia"/>
          <w:sz w:val="20"/>
          <w:szCs w:val="20"/>
        </w:rPr>
        <w:t xml:space="preserve"> </w:t>
      </w:r>
      <w:r>
        <w:rPr>
          <w:rFonts w:ascii="Times" w:hAnsi="Times" w:cs="Times"/>
          <w:sz w:val="20"/>
          <w:szCs w:val="20"/>
        </w:rPr>
        <w:t>for accessing web page, and throughput of the web server. In the following section, we describe the evaluation experiment in detail.</w:t>
      </w:r>
    </w:p>
    <w:bookmarkEnd w:id="581"/>
    <w:bookmarkEnd w:id="582"/>
    <w:p w14:paraId="352F8100" w14:textId="77777777" w:rsidR="00A73B7E" w:rsidRDefault="00FC3FD2">
      <w:pPr>
        <w:pStyle w:val="2"/>
        <w:keepNext w:val="0"/>
        <w:keepLines w:val="0"/>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 Experiments on defense effectiveness test with AURLS</w:t>
      </w:r>
    </w:p>
    <w:p w14:paraId="7A74BF3A"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In the system protection experiment, we chose the Damn vulnerable web application (DVWA)</w:t>
      </w:r>
      <w:r>
        <w:rPr>
          <w:rFonts w:ascii="Times" w:hAnsi="Times" w:cs="Times"/>
          <w:sz w:val="20"/>
          <w:szCs w:val="20"/>
        </w:rPr>
        <w:fldChar w:fldCharType="begin"/>
      </w:r>
      <w:r w:rsidR="006F5149">
        <w:rPr>
          <w:rFonts w:ascii="Times" w:hAnsi="Times" w:cs="Times"/>
          <w:sz w:val="20"/>
          <w:szCs w:val="20"/>
        </w:rPr>
        <w:instrText xml:space="preserve"> ADDIN EN.CITE &lt;EndNote&gt;&lt;Cite&gt;&lt;RecNum&gt;79&lt;/RecNum&gt;&lt;DisplayText&gt;[29]&lt;/DisplayText&gt;&lt;record&gt;&lt;rec-number&gt;79&lt;/rec-number&gt;&lt;foreign-keys&gt;&lt;key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http://www.dvwa.co.uk/&lt;/url&gt;&lt;/related-urls&gt;&lt;/urls&gt;&lt;/record&gt;&lt;/Cite&gt;&lt;Cite&gt;&lt;RecNum&gt;79&lt;/RecNum&gt;&lt;record&gt;&lt;rec-number&gt;79&lt;/rec-number&gt;&lt;foreign-keys&gt;&lt;key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http://www.dvwa.co.uk/&lt;/url&gt;&lt;/related-urls&gt;&lt;/urls&gt;&lt;/record&gt;&lt;/Cite&gt;&lt;Cite ExcludeAuth="1" ExcludeYear="1"&gt;&lt;RecNum&gt;79&lt;/RecNum&gt;&lt;record&gt;&lt;rec-number&gt;79&lt;/rec-number&gt;&lt;foreign-keys&gt;&lt;key app="EN" db-id="edfws52rcssxd7etdz2pex5farx5exwteezs"&gt;79&lt;/key&gt;&lt;/foreign-keys&gt;&lt;ref-type name="Web Page"&gt;12&lt;/ref-type&gt;&lt;contributors&gt;&lt;/contributors&gt;&lt;titles&gt;&lt;title&gt;Damn Vulnerable Web Application (DVWA)&lt;/title&gt;&lt;/titles&gt;&lt;dates&gt;&lt;/dates&gt;&lt;urls&gt;&lt;related-urls&gt;&lt;url&gt; http://www.dvwa.co.uk/&lt;/url&gt;&lt;/related-urls&gt;&lt;/urls&gt;&lt;/record&gt;&lt;/Cite&gt;&lt;/EndNote&gt;</w:instrText>
      </w:r>
      <w:r>
        <w:rPr>
          <w:rFonts w:ascii="Times" w:hAnsi="Times" w:cs="Times"/>
          <w:sz w:val="20"/>
          <w:szCs w:val="20"/>
        </w:rPr>
        <w:fldChar w:fldCharType="end"/>
      </w:r>
      <w:r w:rsidR="006F5149">
        <w:rPr>
          <w:rFonts w:ascii="Times" w:hAnsi="Times" w:cs="Times"/>
          <w:sz w:val="20"/>
          <w:szCs w:val="20"/>
        </w:rPr>
        <w:t xml:space="preserve">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 xml:space="preserve">9] </w:t>
      </w:r>
      <w:hyperlink w:anchor="_ENREF_29" w:tooltip=",  #79" w:history="1">
        <w:r w:rsidR="006F5149">
          <w:rPr>
            <w:rFonts w:ascii="Times" w:hAnsi="Times" w:cs="Times"/>
            <w:sz w:val="20"/>
            <w:szCs w:val="20"/>
          </w:rPr>
          <w:t>[2</w:t>
        </w:r>
      </w:hyperlink>
      <w:r w:rsidR="006F5149">
        <w:rPr>
          <w:rFonts w:ascii="Times" w:hAnsi="Times" w:cs="Times"/>
          <w:sz w:val="20"/>
          <w:szCs w:val="20"/>
        </w:rPr>
        <w:t>9]</w:t>
      </w:r>
      <w:r w:rsidR="00133147">
        <w:rPr>
          <w:rFonts w:ascii="Times" w:hAnsi="Times" w:cs="Times"/>
          <w:sz w:val="20"/>
          <w:szCs w:val="20"/>
        </w:rPr>
        <w:t xml:space="preserve"> </w:t>
      </w:r>
      <w:hyperlink w:anchor="_ENREF_29" w:tooltip=",  #79" w:history="1">
        <w:r w:rsidR="00133147">
          <w:rPr>
            <w:rFonts w:ascii="Times" w:hAnsi="Times" w:cs="Times"/>
            <w:sz w:val="20"/>
            <w:szCs w:val="20"/>
          </w:rPr>
          <w:t>[2</w:t>
        </w:r>
      </w:hyperlink>
      <w:r w:rsidR="00133147">
        <w:rPr>
          <w:rFonts w:ascii="Times" w:hAnsi="Times" w:cs="Times"/>
          <w:sz w:val="20"/>
          <w:szCs w:val="20"/>
        </w:rPr>
        <w:t xml:space="preserve">9] </w:t>
      </w:r>
      <w:hyperlink w:anchor="_ENREF_28" w:tooltip=",  #79" w:history="1">
        <w:r w:rsidR="00133147">
          <w:rPr>
            <w:rFonts w:ascii="Times" w:hAnsi="Times" w:cs="Times"/>
            <w:sz w:val="20"/>
            <w:szCs w:val="20"/>
          </w:rPr>
          <w:t>[2</w:t>
        </w:r>
      </w:hyperlink>
      <w:r w:rsidR="00133147">
        <w:rPr>
          <w:rFonts w:ascii="Times" w:hAnsi="Times" w:cs="Times"/>
          <w:sz w:val="20"/>
          <w:szCs w:val="20"/>
        </w:rPr>
        <w:t xml:space="preserve">8] </w:t>
      </w:r>
      <w:hyperlink w:anchor="_ENREF_28" w:tooltip=",  #79" w:history="1">
        <w:r w:rsidR="00133147">
          <w:rPr>
            <w:rFonts w:ascii="Times" w:hAnsi="Times" w:cs="Times"/>
            <w:sz w:val="20"/>
            <w:szCs w:val="20"/>
          </w:rPr>
          <w:t>[2</w:t>
        </w:r>
      </w:hyperlink>
      <w:r w:rsidR="00133147">
        <w:rPr>
          <w:rFonts w:ascii="Times" w:hAnsi="Times" w:cs="Times"/>
          <w:sz w:val="20"/>
          <w:szCs w:val="20"/>
        </w:rPr>
        <w:t>8]</w:t>
      </w:r>
      <w:r>
        <w:rPr>
          <w:rFonts w:ascii="Times" w:hAnsi="Times" w:cs="Times"/>
          <w:sz w:val="20"/>
          <w:szCs w:val="20"/>
        </w:rPr>
        <w:t xml:space="preserve"> </w:t>
      </w:r>
      <w:hyperlink w:anchor="_ENREF_28" w:tooltip=",  #79" w:history="1">
        <w:r>
          <w:rPr>
            <w:rFonts w:ascii="Times" w:hAnsi="Times" w:cs="Times"/>
            <w:sz w:val="20"/>
            <w:szCs w:val="20"/>
          </w:rPr>
          <w:t>[2</w:t>
        </w:r>
      </w:hyperlink>
      <w:r>
        <w:rPr>
          <w:rFonts w:ascii="Times" w:hAnsi="Times" w:cs="Times"/>
          <w:sz w:val="20"/>
          <w:szCs w:val="20"/>
        </w:rPr>
        <w:t xml:space="preserve">8] </w:t>
      </w:r>
      <w:del w:id="585" w:author="zjstone" w:date="2018-03-23T02:25:00Z">
        <w:r>
          <w:fldChar w:fldCharType="begin"/>
        </w:r>
        <w:r>
          <w:delInstrText xml:space="preserve"> HYPERLINK \l "_ENREF_28" \o ",  #79" </w:delInstrText>
        </w:r>
        <w:r>
          <w:fldChar w:fldCharType="separate"/>
        </w:r>
        <w:r>
          <w:rPr>
            <w:rFonts w:ascii="Times" w:hAnsi="Times" w:cs="Times"/>
            <w:sz w:val="20"/>
            <w:szCs w:val="20"/>
          </w:rPr>
          <w:delText>[2</w:delText>
        </w:r>
        <w:r>
          <w:rPr>
            <w:rFonts w:ascii="Times" w:hAnsi="Times" w:cs="Times"/>
            <w:sz w:val="20"/>
            <w:szCs w:val="20"/>
          </w:rPr>
          <w:fldChar w:fldCharType="end"/>
        </w:r>
        <w:r>
          <w:rPr>
            <w:rFonts w:ascii="Times" w:hAnsi="Times" w:cs="Times" w:hint="eastAsia"/>
            <w:sz w:val="20"/>
            <w:szCs w:val="20"/>
          </w:rPr>
          <w:delText>7</w:delText>
        </w:r>
        <w:r>
          <w:rPr>
            <w:rFonts w:ascii="Times" w:hAnsi="Times" w:cs="Times"/>
            <w:sz w:val="20"/>
            <w:szCs w:val="20"/>
          </w:rPr>
          <w:delText>]</w:delText>
        </w:r>
      </w:del>
      <w:r>
        <w:rPr>
          <w:rFonts w:ascii="Times" w:hAnsi="Times" w:cs="Times"/>
          <w:sz w:val="20"/>
          <w:szCs w:val="20"/>
        </w:rPr>
        <w:t xml:space="preserve"> as the benchmark system. </w:t>
      </w:r>
      <w:r>
        <w:rPr>
          <w:rFonts w:ascii="Times" w:hAnsi="Times" w:cs="Times"/>
        </w:rPr>
        <w:t>DVWA</w:t>
      </w:r>
      <w:r>
        <w:rPr>
          <w:rFonts w:ascii="Times" w:hAnsi="Times" w:cs="Times"/>
          <w:sz w:val="20"/>
          <w:szCs w:val="20"/>
        </w:rPr>
        <w:t xml:space="preserve"> is a PHP/MySQL web application that is very vulnerable. It has many common web vulnerabilities built-in, including the Top 10 vulnerabilities of the OWASP. </w:t>
      </w:r>
    </w:p>
    <w:p w14:paraId="6BD9194A"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For testing the defense effect of AURLS, we set the security level of the DVWA to </w:t>
      </w:r>
      <w:r>
        <w:rPr>
          <w:rFonts w:ascii="Times" w:hAnsi="Times" w:cs="Times"/>
          <w:i/>
          <w:sz w:val="20"/>
          <w:szCs w:val="20"/>
        </w:rPr>
        <w:t>LOW</w:t>
      </w:r>
      <w:r>
        <w:rPr>
          <w:rFonts w:ascii="Times" w:hAnsi="Times" w:cs="Times"/>
          <w:sz w:val="20"/>
          <w:szCs w:val="20"/>
        </w:rPr>
        <w:t>, and did not install any other protection tools besides AURLS in this experiment. We conducted the penetration test without AURLS and with AURLS. The test methods included manual testing and automated tools.</w:t>
      </w:r>
    </w:p>
    <w:p w14:paraId="02AC2A97"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lastRenderedPageBreak/>
        <w:t>The tests for DVWA included brute force attack</w:t>
      </w:r>
      <w:r>
        <w:rPr>
          <w:rFonts w:ascii="Times" w:hAnsi="Times" w:cs="Times" w:hint="eastAsia"/>
          <w:sz w:val="20"/>
          <w:szCs w:val="20"/>
        </w:rPr>
        <w:t xml:space="preserve">, </w:t>
      </w:r>
      <w:r>
        <w:rPr>
          <w:rFonts w:ascii="Times" w:hAnsi="Times" w:cs="Times"/>
          <w:sz w:val="20"/>
          <w:szCs w:val="20"/>
        </w:rPr>
        <w:t xml:space="preserve">CSRF, file inclusion, XSS (reflected) and XSS </w:t>
      </w:r>
      <w:r>
        <w:rPr>
          <w:rFonts w:ascii="Times" w:hAnsi="Times" w:cs="Times" w:hint="eastAsia"/>
          <w:sz w:val="20"/>
          <w:szCs w:val="20"/>
        </w:rPr>
        <w:t>(</w:t>
      </w:r>
      <w:r>
        <w:rPr>
          <w:rFonts w:ascii="Times" w:hAnsi="Times" w:cs="Times"/>
          <w:sz w:val="20"/>
          <w:szCs w:val="20"/>
        </w:rPr>
        <w:t>stored</w:t>
      </w:r>
      <w:r>
        <w:rPr>
          <w:rFonts w:ascii="Times" w:hAnsi="Times" w:cs="Times" w:hint="eastAsia"/>
          <w:sz w:val="20"/>
          <w:szCs w:val="20"/>
        </w:rPr>
        <w:t>)</w:t>
      </w:r>
      <w:r>
        <w:rPr>
          <w:rFonts w:ascii="Times" w:hAnsi="Times" w:cs="Times"/>
          <w:sz w:val="20"/>
          <w:szCs w:val="20"/>
        </w:rPr>
        <w:t>. The detail of the test procedures and results are described as follows.</w:t>
      </w:r>
    </w:p>
    <w:p w14:paraId="21EA9C54" w14:textId="77777777" w:rsidR="00A73B7E" w:rsidRDefault="00254E9F">
      <w:pPr>
        <w:autoSpaceDE w:val="0"/>
        <w:autoSpaceDN w:val="0"/>
        <w:adjustRightInd w:val="0"/>
        <w:jc w:val="center"/>
        <w:rPr>
          <w:rFonts w:ascii="Times" w:hAnsi="Times" w:cs="Times"/>
        </w:rPr>
      </w:pPr>
      <w:r>
        <w:pict w14:anchorId="34147215">
          <v:shape id="_x0000_i1029" type="#_x0000_t75" style="width:214.75pt;height:136.5pt">
            <v:imagedata r:id="rId16" o:title=""/>
          </v:shape>
        </w:pict>
      </w:r>
    </w:p>
    <w:p w14:paraId="407C0235" w14:textId="77777777" w:rsidR="00A73B7E" w:rsidRDefault="00FC3FD2">
      <w:pPr>
        <w:spacing w:line="240" w:lineRule="exact"/>
        <w:jc w:val="center"/>
        <w:rPr>
          <w:rFonts w:ascii="Times" w:hAnsi="Times" w:cs="Times"/>
          <w:sz w:val="20"/>
          <w:szCs w:val="20"/>
        </w:rPr>
      </w:pPr>
      <w:r>
        <w:rPr>
          <w:rFonts w:ascii="Times" w:hAnsi="Times" w:cs="Times"/>
          <w:kern w:val="0"/>
          <w:sz w:val="16"/>
          <w:szCs w:val="16"/>
        </w:rPr>
        <w:t xml:space="preserve">Fig. </w:t>
      </w:r>
      <w:ins w:id="586" w:author="zjstone" w:date="2018-03-23T09:13:00Z">
        <w:r>
          <w:rPr>
            <w:rFonts w:ascii="Times" w:hAnsi="Times" w:cs="Times"/>
            <w:kern w:val="0"/>
            <w:sz w:val="16"/>
            <w:szCs w:val="16"/>
          </w:rPr>
          <w:t>6</w:t>
        </w:r>
      </w:ins>
      <w:del w:id="587" w:author="zjstone" w:date="2018-03-23T09:13:00Z">
        <w:r>
          <w:rPr>
            <w:rFonts w:ascii="Times" w:hAnsi="Times" w:cs="Times"/>
            <w:kern w:val="0"/>
            <w:sz w:val="16"/>
            <w:szCs w:val="16"/>
          </w:rPr>
          <w:delText>4</w:delText>
        </w:r>
      </w:del>
      <w:r>
        <w:rPr>
          <w:rFonts w:ascii="Times" w:hAnsi="Times" w:cs="Times"/>
          <w:kern w:val="0"/>
          <w:sz w:val="16"/>
          <w:szCs w:val="16"/>
        </w:rPr>
        <w:t xml:space="preserve"> Test environment</w:t>
      </w:r>
    </w:p>
    <w:p w14:paraId="706D84DE" w14:textId="77777777" w:rsidR="00A73B7E" w:rsidRDefault="00FC3FD2">
      <w:pPr>
        <w:pStyle w:val="2"/>
        <w:spacing w:before="0" w:after="40" w:line="240" w:lineRule="exact"/>
        <w:rPr>
          <w:rFonts w:ascii="Times" w:hAnsi="Times" w:cs="Times"/>
          <w:b w:val="0"/>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.1.1 Brute Force Attack </w:t>
      </w:r>
    </w:p>
    <w:p w14:paraId="348F1BC8" w14:textId="77777777" w:rsidR="00A73B7E" w:rsidRDefault="00FC3FD2">
      <w:pPr>
        <w:pStyle w:val="a4"/>
        <w:spacing w:after="120" w:line="240" w:lineRule="exact"/>
        <w:jc w:val="both"/>
        <w:rPr>
          <w:rFonts w:ascii="Times" w:hAnsi="Times" w:cs="Times"/>
          <w:sz w:val="20"/>
          <w:szCs w:val="20"/>
        </w:rPr>
      </w:pPr>
      <w:bookmarkStart w:id="588" w:name="OLE_LINK46"/>
      <w:r>
        <w:rPr>
          <w:rFonts w:ascii="Times" w:hAnsi="Times" w:cs="Times"/>
          <w:sz w:val="20"/>
          <w:szCs w:val="20"/>
        </w:rPr>
        <w:t xml:space="preserve">Since DVWA does not apply verification code technology, we carried out password cracking by a brute force attack. </w:t>
      </w:r>
    </w:p>
    <w:p w14:paraId="7129871E"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In the case without AURLS, we used the burpsuite tool and soon figured out one user account and password (username: “admin”, password: “password”).</w:t>
      </w:r>
    </w:p>
    <w:p w14:paraId="61318454"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In the case with AURLS, we perform this attack again. Apart from several requests getting normal responses at the beginning, the rest all returned a 403 error. Obviously, the attack failed. The successful defense is attributed to the virtual URL and user identity binding technique.</w:t>
      </w:r>
    </w:p>
    <w:bookmarkEnd w:id="588"/>
    <w:p w14:paraId="43AE833A" w14:textId="77777777"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.1.2 CSRF</w:t>
      </w:r>
    </w:p>
    <w:p w14:paraId="18ED1373" w14:textId="77777777" w:rsidR="00A73B7E" w:rsidRDefault="00FC3FD2">
      <w:pPr>
        <w:pStyle w:val="a4"/>
        <w:spacing w:after="120" w:line="240" w:lineRule="exact"/>
        <w:jc w:val="both"/>
        <w:rPr>
          <w:rFonts w:ascii="Times" w:hAnsi="Times" w:cs="Times"/>
          <w:sz w:val="20"/>
          <w:szCs w:val="20"/>
        </w:rPr>
      </w:pPr>
      <w:bookmarkStart w:id="589" w:name="OLE_LINK47"/>
      <w:r>
        <w:rPr>
          <w:rFonts w:ascii="Times" w:hAnsi="Times" w:cs="Times"/>
          <w:sz w:val="20"/>
          <w:szCs w:val="20"/>
        </w:rPr>
        <w:t xml:space="preserve">In this test, we designed a case to change a password without the victim’s knowledge. The prerequisite of the attack is that the victim is visiting or has visited the password change page and the cookie for this session is stored in the user’s browser. Assuming the link to change the password is “http://192.168.1.149/vulnerabilities/csrf/?password_new=hacker&amp;password_conf=hacker&amp;Change=Change”. The attacker induces the victim to visit a phishing link. For example, the attacker sends this victim a phishing link </w:t>
      </w:r>
      <w:bookmarkEnd w:id="589"/>
      <w:r>
        <w:rPr>
          <w:rFonts w:ascii="Times" w:hAnsi="Times" w:cs="Times"/>
          <w:sz w:val="20"/>
          <w:szCs w:val="20"/>
        </w:rPr>
        <w:t>http://192.168.1.150/shopping.html</w:t>
      </w:r>
      <w:r>
        <w:rPr>
          <w:sz w:val="20"/>
        </w:rPr>
        <w:t xml:space="preserve"> </w:t>
      </w:r>
      <w:r>
        <w:rPr>
          <w:rFonts w:ascii="Times" w:hAnsi="Times" w:cs="Times" w:hint="eastAsia"/>
          <w:sz w:val="20"/>
          <w:szCs w:val="20"/>
        </w:rPr>
        <w:t>(as shown in Fig.</w:t>
      </w:r>
      <w:ins w:id="590" w:author="zjstone" w:date="2018-03-23T09:13:00Z">
        <w:r>
          <w:rPr>
            <w:rFonts w:ascii="Times" w:hAnsi="Times" w:cs="Times"/>
            <w:sz w:val="20"/>
            <w:szCs w:val="20"/>
          </w:rPr>
          <w:t>7</w:t>
        </w:r>
      </w:ins>
      <w:del w:id="591" w:author="zjstone" w:date="2018-03-23T09:13:00Z">
        <w:r>
          <w:rPr>
            <w:rFonts w:ascii="Times" w:hAnsi="Times" w:cs="Times" w:hint="eastAsia"/>
            <w:sz w:val="20"/>
            <w:szCs w:val="20"/>
          </w:rPr>
          <w:delText>5</w:delText>
        </w:r>
      </w:del>
      <w:r>
        <w:rPr>
          <w:rFonts w:ascii="Times" w:hAnsi="Times" w:cs="Times" w:hint="eastAsia"/>
          <w:sz w:val="20"/>
          <w:szCs w:val="20"/>
        </w:rPr>
        <w:t>).</w:t>
      </w:r>
      <w:r>
        <w:rPr>
          <w:rFonts w:ascii="Times" w:hAnsi="Times" w:cs="Times"/>
          <w:sz w:val="20"/>
          <w:szCs w:val="20"/>
        </w:rPr>
        <w:t xml:space="preserve"> If the victim clicks on the link, the page will load a hidden image whose source points to “</w:t>
      </w:r>
      <w:r>
        <w:rPr>
          <w:rFonts w:ascii="Times" w:hAnsi="Times" w:cs="Times"/>
          <w:i/>
          <w:sz w:val="20"/>
          <w:szCs w:val="20"/>
        </w:rPr>
        <w:t>http://192.168.1.1</w:t>
      </w:r>
      <w:r>
        <w:rPr>
          <w:rFonts w:ascii="Times" w:hAnsi="Times" w:cs="Times"/>
          <w:sz w:val="20"/>
          <w:szCs w:val="20"/>
        </w:rPr>
        <w:t>49</w:t>
      </w:r>
      <w:r>
        <w:rPr>
          <w:rFonts w:ascii="Times" w:hAnsi="Times" w:cs="Times"/>
          <w:i/>
          <w:sz w:val="20"/>
          <w:szCs w:val="20"/>
        </w:rPr>
        <w:t>/vulnerabilities/csrf/?password</w:t>
      </w:r>
      <w:r>
        <w:rPr>
          <w:rFonts w:ascii="Times" w:hAnsi="Times" w:cs="Times"/>
          <w:sz w:val="20"/>
          <w:szCs w:val="20"/>
        </w:rPr>
        <w:t>_</w:t>
      </w:r>
      <w:r>
        <w:rPr>
          <w:rFonts w:ascii="Times" w:hAnsi="Times" w:cs="Times"/>
          <w:i/>
          <w:sz w:val="20"/>
          <w:szCs w:val="20"/>
        </w:rPr>
        <w:t>new=hacker&amp;password</w:t>
      </w:r>
      <w:r>
        <w:rPr>
          <w:rFonts w:ascii="Times" w:hAnsi="Times" w:cs="Times"/>
          <w:sz w:val="20"/>
          <w:szCs w:val="20"/>
        </w:rPr>
        <w:t>_</w:t>
      </w:r>
      <w:r>
        <w:rPr>
          <w:rFonts w:ascii="Times" w:hAnsi="Times" w:cs="Times"/>
          <w:i/>
          <w:sz w:val="20"/>
          <w:szCs w:val="20"/>
        </w:rPr>
        <w:t>conf=hacker&amp;Change=Change”</w:t>
      </w:r>
      <w:r>
        <w:rPr>
          <w:rFonts w:ascii="Times" w:hAnsi="Times" w:cs="Times"/>
          <w:sz w:val="20"/>
          <w:szCs w:val="20"/>
        </w:rPr>
        <w:t>.</w:t>
      </w:r>
    </w:p>
    <w:p w14:paraId="5A0FF246"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In the case without AURLS, the browser of this victim will automatically and silently access this link to change the password. By checking the server, we found that password had been modified. </w:t>
      </w:r>
    </w:p>
    <w:p w14:paraId="30CE5CEB"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In the case with AURLS, it is difficult for an attacker to know the link to change the password. For example, the </w:t>
      </w:r>
      <w:r>
        <w:rPr>
          <w:rFonts w:ascii="Times" w:hAnsi="Times" w:cs="Times"/>
          <w:i/>
          <w:sz w:val="20"/>
          <w:szCs w:val="20"/>
        </w:rPr>
        <w:t>italic</w:t>
      </w:r>
      <w:r>
        <w:rPr>
          <w:rFonts w:ascii="Times" w:hAnsi="Times" w:cs="Times"/>
          <w:sz w:val="20"/>
          <w:szCs w:val="20"/>
        </w:rPr>
        <w:t xml:space="preserve"> font part of the link http://192.168.1.149/</w:t>
      </w:r>
      <w:r>
        <w:t xml:space="preserve"> </w:t>
      </w:r>
      <w:r>
        <w:rPr>
          <w:rFonts w:ascii="Times" w:hAnsi="Times" w:cs="Times"/>
          <w:b/>
          <w:i/>
          <w:sz w:val="20"/>
          <w:szCs w:val="20"/>
        </w:rPr>
        <w:lastRenderedPageBreak/>
        <w:t>048bba5-d147-4bdd-aed2-17cc8eda9f91</w:t>
      </w:r>
      <w:r>
        <w:rPr>
          <w:rFonts w:ascii="Times" w:hAnsi="Times" w:cs="Times"/>
          <w:sz w:val="20"/>
          <w:szCs w:val="20"/>
        </w:rPr>
        <w:t>?password_</w:t>
      </w:r>
      <w:del w:id="592" w:author="微笑的秋天" w:date="2018-03-23T10:30:00Z">
        <w:r>
          <w:delText xml:space="preserve"> </w:delText>
        </w:r>
      </w:del>
      <w:r>
        <w:rPr>
          <w:rFonts w:ascii="Times" w:hAnsi="Times" w:cs="Times"/>
          <w:sz w:val="20"/>
          <w:szCs w:val="20"/>
        </w:rPr>
        <w:t>new</w:t>
      </w:r>
      <w:r>
        <w:t>=hacker</w:t>
      </w:r>
      <w:r>
        <w:rPr>
          <w:sz w:val="20"/>
          <w:szCs w:val="20"/>
        </w:rPr>
        <w:t>&amp;passwprd_conf=</w:t>
      </w:r>
      <w:r>
        <w:t>hacker</w:t>
      </w:r>
      <w:r>
        <w:rPr>
          <w:sz w:val="20"/>
          <w:szCs w:val="20"/>
        </w:rPr>
        <w:t>&amp;Change=</w:t>
      </w:r>
      <w:r>
        <w:rPr>
          <w:rFonts w:ascii="Times" w:hAnsi="Times" w:cs="Times"/>
          <w:sz w:val="20"/>
          <w:szCs w:val="20"/>
        </w:rPr>
        <w:t xml:space="preserve">Change is unpredictable, so the attack doesn’t work. If a virtual URL corresponding to an attacker is used, it </w:t>
      </w:r>
      <w:r>
        <w:rPr>
          <w:rFonts w:ascii="Times" w:hAnsi="Times" w:cs="Times"/>
          <w:sz w:val="20"/>
          <w:szCs w:val="20"/>
        </w:rPr>
        <w:lastRenderedPageBreak/>
        <w:t>will be detected by the identity binding mechanism and blocked. We carried out the attack again, and found that the password hadn’t been modified.</w:t>
      </w:r>
    </w:p>
    <w:p w14:paraId="77CF7604" w14:textId="77777777" w:rsidR="00A73B7E" w:rsidRDefault="00A73B7E">
      <w:pPr>
        <w:pStyle w:val="Af0"/>
        <w:jc w:val="center"/>
        <w:rPr>
          <w:rFonts w:ascii="Times" w:hAnsi="Times" w:cs="Times"/>
          <w:color w:val="auto"/>
          <w:sz w:val="16"/>
          <w:szCs w:val="16"/>
        </w:rPr>
        <w:sectPr w:rsidR="00A73B7E">
          <w:type w:val="continuous"/>
          <w:pgSz w:w="11906" w:h="16838"/>
          <w:pgMar w:top="1440" w:right="1440" w:bottom="1440" w:left="1440" w:header="851" w:footer="992" w:gutter="0"/>
          <w:cols w:num="2" w:space="425"/>
          <w:docGrid w:type="linesAndChars" w:linePitch="312"/>
        </w:sectPr>
      </w:pPr>
    </w:p>
    <w:p w14:paraId="6CEF5EB4" w14:textId="77777777" w:rsidR="00A73B7E" w:rsidRDefault="00FC3FD2">
      <w:pPr>
        <w:pStyle w:val="Af0"/>
        <w:jc w:val="center"/>
        <w:rPr>
          <w:rFonts w:ascii="Times" w:hAnsi="Times" w:cs="Times"/>
          <w:color w:val="auto"/>
          <w:sz w:val="16"/>
          <w:szCs w:val="16"/>
        </w:rPr>
      </w:pPr>
      <w:r>
        <w:rPr>
          <w:rFonts w:ascii="Times" w:hAnsi="Times" w:cs="Times"/>
          <w:noProof/>
          <w:color w:val="auto"/>
        </w:rPr>
        <w:lastRenderedPageBreak/>
        <mc:AlternateContent>
          <mc:Choice Requires="wps">
            <w:drawing>
              <wp:inline distT="0" distB="0" distL="0" distR="0" wp14:anchorId="0F696533" wp14:editId="595C19A3">
                <wp:extent cx="1828800" cy="1828800"/>
                <wp:effectExtent l="0" t="0" r="22860" b="16510"/>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58DA1D50" w14:textId="77777777" w:rsidR="00254E9F" w:rsidRDefault="00254E9F">
                            <w:pPr>
                              <w:spacing w:line="120" w:lineRule="exact"/>
                              <w:contextualSpacing/>
                              <w:rPr>
                                <w:rFonts w:ascii="Calibri" w:hAnsi="Calibri"/>
                                <w:b/>
                                <w:sz w:val="15"/>
                                <w:szCs w:val="15"/>
                              </w:rPr>
                            </w:pPr>
                            <w:r>
                              <w:rPr>
                                <w:rFonts w:ascii="Calibri" w:hAnsi="Calibri"/>
                                <w:b/>
                                <w:sz w:val="15"/>
                                <w:szCs w:val="15"/>
                              </w:rPr>
                              <w:t>&lt;!doctype html&gt;</w:t>
                            </w:r>
                          </w:p>
                          <w:p w14:paraId="42A37615" w14:textId="77777777" w:rsidR="00254E9F" w:rsidRDefault="00254E9F">
                            <w:pPr>
                              <w:spacing w:line="120" w:lineRule="exact"/>
                              <w:contextualSpacing/>
                              <w:rPr>
                                <w:rFonts w:ascii="Calibri" w:hAnsi="Calibri"/>
                                <w:b/>
                                <w:sz w:val="15"/>
                                <w:szCs w:val="15"/>
                              </w:rPr>
                            </w:pPr>
                            <w:r>
                              <w:rPr>
                                <w:rFonts w:ascii="Calibri" w:hAnsi="Calibri"/>
                                <w:b/>
                                <w:sz w:val="15"/>
                                <w:szCs w:val="15"/>
                              </w:rPr>
                              <w:t>&lt;html lang="en"&gt;</w:t>
                            </w:r>
                          </w:p>
                          <w:p w14:paraId="13F5E351" w14:textId="77777777" w:rsidR="00254E9F" w:rsidRDefault="00254E9F">
                            <w:pPr>
                              <w:spacing w:line="120" w:lineRule="exact"/>
                              <w:contextualSpacing/>
                              <w:rPr>
                                <w:rFonts w:ascii="Calibri" w:hAnsi="Calibri"/>
                                <w:b/>
                                <w:sz w:val="15"/>
                                <w:szCs w:val="15"/>
                              </w:rPr>
                            </w:pPr>
                            <w:r>
                              <w:rPr>
                                <w:rFonts w:ascii="Calibri" w:hAnsi="Calibri"/>
                                <w:b/>
                                <w:sz w:val="15"/>
                                <w:szCs w:val="15"/>
                              </w:rPr>
                              <w:t xml:space="preserve"> &lt;head&gt;</w:t>
                            </w:r>
                          </w:p>
                          <w:p w14:paraId="5B1E4C2D" w14:textId="77777777" w:rsidR="00254E9F" w:rsidRDefault="00254E9F">
                            <w:pPr>
                              <w:spacing w:line="120" w:lineRule="exact"/>
                              <w:contextualSpacing/>
                              <w:rPr>
                                <w:rFonts w:ascii="Calibri" w:hAnsi="Calibri"/>
                                <w:b/>
                                <w:sz w:val="15"/>
                                <w:szCs w:val="15"/>
                              </w:rPr>
                            </w:pPr>
                            <w:r>
                              <w:rPr>
                                <w:rFonts w:ascii="Calibri" w:hAnsi="Calibri"/>
                                <w:b/>
                                <w:sz w:val="15"/>
                                <w:szCs w:val="15"/>
                              </w:rPr>
                              <w:tab/>
                              <w:t>&lt;style&gt;</w:t>
                            </w:r>
                          </w:p>
                          <w:p w14:paraId="345D4B91" w14:textId="77777777" w:rsidR="00254E9F" w:rsidRDefault="00254E9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t>img{</w:t>
                            </w:r>
                          </w:p>
                          <w:p w14:paraId="7A28BEC2" w14:textId="77777777" w:rsidR="00254E9F" w:rsidRDefault="00254E9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ab/>
                              <w:t>display:none;</w:t>
                            </w:r>
                          </w:p>
                          <w:p w14:paraId="082B0474" w14:textId="77777777" w:rsidR="00254E9F" w:rsidRDefault="00254E9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t>}</w:t>
                            </w:r>
                          </w:p>
                          <w:p w14:paraId="75567FDF" w14:textId="77777777" w:rsidR="00254E9F" w:rsidRDefault="00254E9F">
                            <w:pPr>
                              <w:spacing w:line="120" w:lineRule="exact"/>
                              <w:contextualSpacing/>
                              <w:rPr>
                                <w:rFonts w:ascii="Calibri" w:hAnsi="Calibri"/>
                                <w:b/>
                                <w:sz w:val="15"/>
                                <w:szCs w:val="15"/>
                              </w:rPr>
                            </w:pPr>
                            <w:r>
                              <w:rPr>
                                <w:rFonts w:ascii="Calibri" w:hAnsi="Calibri"/>
                                <w:b/>
                                <w:sz w:val="15"/>
                                <w:szCs w:val="15"/>
                              </w:rPr>
                              <w:tab/>
                              <w:t>&lt;/style&gt;</w:t>
                            </w:r>
                          </w:p>
                          <w:p w14:paraId="127494E3" w14:textId="77777777" w:rsidR="00254E9F" w:rsidRDefault="00254E9F">
                            <w:pPr>
                              <w:spacing w:line="120" w:lineRule="exact"/>
                              <w:contextualSpacing/>
                              <w:rPr>
                                <w:rFonts w:ascii="Calibri" w:hAnsi="Calibri"/>
                                <w:b/>
                                <w:sz w:val="15"/>
                                <w:szCs w:val="15"/>
                              </w:rPr>
                            </w:pPr>
                            <w:r>
                              <w:rPr>
                                <w:rFonts w:ascii="Calibri" w:hAnsi="Calibri"/>
                                <w:b/>
                                <w:sz w:val="15"/>
                                <w:szCs w:val="15"/>
                              </w:rPr>
                              <w:t xml:space="preserve"> &lt;/head&gt;</w:t>
                            </w:r>
                          </w:p>
                          <w:p w14:paraId="1D807A25" w14:textId="77777777" w:rsidR="00254E9F" w:rsidRDefault="00254E9F">
                            <w:pPr>
                              <w:spacing w:line="120" w:lineRule="exact"/>
                              <w:contextualSpacing/>
                              <w:rPr>
                                <w:rFonts w:ascii="Calibri" w:hAnsi="Calibri"/>
                                <w:b/>
                                <w:sz w:val="15"/>
                                <w:szCs w:val="15"/>
                              </w:rPr>
                            </w:pPr>
                            <w:r>
                              <w:rPr>
                                <w:rFonts w:ascii="Calibri" w:hAnsi="Calibri"/>
                                <w:b/>
                                <w:sz w:val="15"/>
                                <w:szCs w:val="15"/>
                              </w:rPr>
                              <w:t xml:space="preserve"> &lt;body&gt;</w:t>
                            </w:r>
                          </w:p>
                          <w:p w14:paraId="64DAA153" w14:textId="77777777" w:rsidR="00254E9F" w:rsidRDefault="00254E9F">
                            <w:pPr>
                              <w:spacing w:line="120" w:lineRule="exact"/>
                              <w:contextualSpacing/>
                              <w:rPr>
                                <w:rFonts w:ascii="Calibri" w:hAnsi="Calibri"/>
                                <w:b/>
                                <w:sz w:val="15"/>
                                <w:szCs w:val="15"/>
                              </w:rPr>
                            </w:pPr>
                            <w:r>
                              <w:rPr>
                                <w:rFonts w:ascii="Calibri" w:hAnsi="Calibri"/>
                                <w:b/>
                                <w:sz w:val="15"/>
                                <w:szCs w:val="15"/>
                              </w:rPr>
                              <w:tab/>
                              <w:t>&lt;img src="http://192.168.1.149/vulnerabilities/csrf/?password_new=hacker&amp;password_conf=hacker &amp; Change=Change"&gt;</w:t>
                            </w:r>
                          </w:p>
                          <w:p w14:paraId="326BDCB9" w14:textId="77777777" w:rsidR="00254E9F" w:rsidRDefault="00254E9F">
                            <w:pPr>
                              <w:spacing w:line="120" w:lineRule="exact"/>
                              <w:contextualSpacing/>
                              <w:rPr>
                                <w:rFonts w:ascii="Calibri" w:hAnsi="Calibri"/>
                                <w:b/>
                                <w:sz w:val="15"/>
                                <w:szCs w:val="15"/>
                              </w:rPr>
                            </w:pPr>
                            <w:r>
                              <w:rPr>
                                <w:rFonts w:ascii="Calibri" w:hAnsi="Calibri"/>
                                <w:b/>
                                <w:sz w:val="15"/>
                                <w:szCs w:val="15"/>
                              </w:rPr>
                              <w:tab/>
                              <w:t>&lt;h1&gt;404&lt;/h1&gt;</w:t>
                            </w:r>
                          </w:p>
                          <w:p w14:paraId="6EFF6A70" w14:textId="77777777" w:rsidR="00254E9F" w:rsidRDefault="00254E9F">
                            <w:pPr>
                              <w:spacing w:line="120" w:lineRule="exact"/>
                              <w:contextualSpacing/>
                              <w:rPr>
                                <w:rFonts w:ascii="Calibri" w:hAnsi="Calibri"/>
                                <w:b/>
                                <w:sz w:val="15"/>
                                <w:szCs w:val="15"/>
                              </w:rPr>
                            </w:pPr>
                            <w:r>
                              <w:rPr>
                                <w:rFonts w:ascii="Calibri" w:hAnsi="Calibri"/>
                                <w:b/>
                                <w:sz w:val="15"/>
                                <w:szCs w:val="15"/>
                              </w:rPr>
                              <w:tab/>
                              <w:t>&lt;h3&gt;Not found &lt;/h3&gt;</w:t>
                            </w:r>
                          </w:p>
                          <w:p w14:paraId="57A34498" w14:textId="77777777" w:rsidR="00254E9F" w:rsidRDefault="00254E9F">
                            <w:pPr>
                              <w:spacing w:line="120" w:lineRule="exact"/>
                              <w:contextualSpacing/>
                              <w:rPr>
                                <w:rFonts w:ascii="Calibri" w:hAnsi="Calibri"/>
                                <w:b/>
                                <w:sz w:val="15"/>
                                <w:szCs w:val="15"/>
                              </w:rPr>
                            </w:pPr>
                            <w:r>
                              <w:rPr>
                                <w:rFonts w:ascii="Calibri" w:hAnsi="Calibri"/>
                                <w:b/>
                                <w:sz w:val="15"/>
                                <w:szCs w:val="15"/>
                              </w:rPr>
                              <w:t xml:space="preserve"> &lt;/body&gt;</w:t>
                            </w:r>
                          </w:p>
                          <w:p w14:paraId="2D8B6971" w14:textId="77777777" w:rsidR="00254E9F" w:rsidRDefault="00254E9F">
                            <w:pPr>
                              <w:spacing w:line="120" w:lineRule="exact"/>
                              <w:contextualSpacing/>
                              <w:rPr>
                                <w:rFonts w:ascii="Calibri" w:hAnsi="Calibri"/>
                                <w:b/>
                                <w:sz w:val="15"/>
                                <w:szCs w:val="15"/>
                              </w:rPr>
                            </w:pPr>
                            <w:r>
                              <w:rPr>
                                <w:rFonts w:ascii="Calibri" w:hAnsi="Calibri"/>
                                <w:b/>
                                <w:sz w:val="15"/>
                                <w:szCs w:val="15"/>
                              </w:rPr>
                              <w:t>&lt;/html&gt;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w14:anchorId="0F696533" id="文本框 11"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1eT7Oj8CAABWBAAADgAAAAAAAAAA&#10;AAAAAAAuAgAAZHJzL2Uyb0RvYy54bWxQSwECLQAUAAYACAAAACEAtwwDCNcAAAAFAQAADwAAAAAA&#10;AAAAAAAAAACZBAAAZHJzL2Rvd25yZXYueG1sUEsFBgAAAAAEAAQA8wAAAJ0FAAAAAA==&#10;" filled="f" strokeweight=".5pt">
                <v:textbox style="mso-fit-shape-to-text:t">
                  <w:txbxContent>
                    <w:p w14:paraId="58DA1D50" w14:textId="77777777" w:rsidR="00254E9F" w:rsidRDefault="00254E9F">
                      <w:pPr>
                        <w:spacing w:line="120" w:lineRule="exact"/>
                        <w:contextualSpacing/>
                        <w:rPr>
                          <w:rFonts w:ascii="Calibri" w:hAnsi="Calibri"/>
                          <w:b/>
                          <w:sz w:val="15"/>
                          <w:szCs w:val="15"/>
                        </w:rPr>
                      </w:pPr>
                      <w:r>
                        <w:rPr>
                          <w:rFonts w:ascii="Calibri" w:hAnsi="Calibri"/>
                          <w:b/>
                          <w:sz w:val="15"/>
                          <w:szCs w:val="15"/>
                        </w:rPr>
                        <w:t>&lt;!doctype html&gt;</w:t>
                      </w:r>
                    </w:p>
                    <w:p w14:paraId="42A37615" w14:textId="77777777" w:rsidR="00254E9F" w:rsidRDefault="00254E9F">
                      <w:pPr>
                        <w:spacing w:line="120" w:lineRule="exact"/>
                        <w:contextualSpacing/>
                        <w:rPr>
                          <w:rFonts w:ascii="Calibri" w:hAnsi="Calibri"/>
                          <w:b/>
                          <w:sz w:val="15"/>
                          <w:szCs w:val="15"/>
                        </w:rPr>
                      </w:pPr>
                      <w:r>
                        <w:rPr>
                          <w:rFonts w:ascii="Calibri" w:hAnsi="Calibri"/>
                          <w:b/>
                          <w:sz w:val="15"/>
                          <w:szCs w:val="15"/>
                        </w:rPr>
                        <w:t>&lt;html lang="en"&gt;</w:t>
                      </w:r>
                    </w:p>
                    <w:p w14:paraId="13F5E351" w14:textId="77777777" w:rsidR="00254E9F" w:rsidRDefault="00254E9F">
                      <w:pPr>
                        <w:spacing w:line="120" w:lineRule="exact"/>
                        <w:contextualSpacing/>
                        <w:rPr>
                          <w:rFonts w:ascii="Calibri" w:hAnsi="Calibri"/>
                          <w:b/>
                          <w:sz w:val="15"/>
                          <w:szCs w:val="15"/>
                        </w:rPr>
                      </w:pPr>
                      <w:r>
                        <w:rPr>
                          <w:rFonts w:ascii="Calibri" w:hAnsi="Calibri"/>
                          <w:b/>
                          <w:sz w:val="15"/>
                          <w:szCs w:val="15"/>
                        </w:rPr>
                        <w:t xml:space="preserve"> &lt;head&gt;</w:t>
                      </w:r>
                    </w:p>
                    <w:p w14:paraId="5B1E4C2D" w14:textId="77777777" w:rsidR="00254E9F" w:rsidRDefault="00254E9F">
                      <w:pPr>
                        <w:spacing w:line="120" w:lineRule="exact"/>
                        <w:contextualSpacing/>
                        <w:rPr>
                          <w:rFonts w:ascii="Calibri" w:hAnsi="Calibri"/>
                          <w:b/>
                          <w:sz w:val="15"/>
                          <w:szCs w:val="15"/>
                        </w:rPr>
                      </w:pPr>
                      <w:r>
                        <w:rPr>
                          <w:rFonts w:ascii="Calibri" w:hAnsi="Calibri"/>
                          <w:b/>
                          <w:sz w:val="15"/>
                          <w:szCs w:val="15"/>
                        </w:rPr>
                        <w:tab/>
                        <w:t>&lt;style&gt;</w:t>
                      </w:r>
                    </w:p>
                    <w:p w14:paraId="345D4B91" w14:textId="77777777" w:rsidR="00254E9F" w:rsidRDefault="00254E9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t>img{</w:t>
                      </w:r>
                    </w:p>
                    <w:p w14:paraId="7A28BEC2" w14:textId="77777777" w:rsidR="00254E9F" w:rsidRDefault="00254E9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r>
                      <w:r>
                        <w:rPr>
                          <w:rFonts w:ascii="Calibri" w:hAnsi="Calibri"/>
                          <w:b/>
                          <w:sz w:val="15"/>
                          <w:szCs w:val="15"/>
                        </w:rPr>
                        <w:tab/>
                        <w:t>display:none;</w:t>
                      </w:r>
                    </w:p>
                    <w:p w14:paraId="082B0474" w14:textId="77777777" w:rsidR="00254E9F" w:rsidRDefault="00254E9F">
                      <w:pPr>
                        <w:spacing w:line="120" w:lineRule="exact"/>
                        <w:contextualSpacing/>
                        <w:rPr>
                          <w:rFonts w:ascii="Calibri" w:hAnsi="Calibri"/>
                          <w:b/>
                          <w:sz w:val="15"/>
                          <w:szCs w:val="15"/>
                        </w:rPr>
                      </w:pPr>
                      <w:r>
                        <w:rPr>
                          <w:rFonts w:ascii="Calibri" w:hAnsi="Calibri"/>
                          <w:b/>
                          <w:sz w:val="15"/>
                          <w:szCs w:val="15"/>
                        </w:rPr>
                        <w:tab/>
                      </w:r>
                      <w:r>
                        <w:rPr>
                          <w:rFonts w:ascii="Calibri" w:hAnsi="Calibri"/>
                          <w:b/>
                          <w:sz w:val="15"/>
                          <w:szCs w:val="15"/>
                        </w:rPr>
                        <w:tab/>
                        <w:t>}</w:t>
                      </w:r>
                    </w:p>
                    <w:p w14:paraId="75567FDF" w14:textId="77777777" w:rsidR="00254E9F" w:rsidRDefault="00254E9F">
                      <w:pPr>
                        <w:spacing w:line="120" w:lineRule="exact"/>
                        <w:contextualSpacing/>
                        <w:rPr>
                          <w:rFonts w:ascii="Calibri" w:hAnsi="Calibri"/>
                          <w:b/>
                          <w:sz w:val="15"/>
                          <w:szCs w:val="15"/>
                        </w:rPr>
                      </w:pPr>
                      <w:r>
                        <w:rPr>
                          <w:rFonts w:ascii="Calibri" w:hAnsi="Calibri"/>
                          <w:b/>
                          <w:sz w:val="15"/>
                          <w:szCs w:val="15"/>
                        </w:rPr>
                        <w:tab/>
                        <w:t>&lt;/style&gt;</w:t>
                      </w:r>
                    </w:p>
                    <w:p w14:paraId="127494E3" w14:textId="77777777" w:rsidR="00254E9F" w:rsidRDefault="00254E9F">
                      <w:pPr>
                        <w:spacing w:line="120" w:lineRule="exact"/>
                        <w:contextualSpacing/>
                        <w:rPr>
                          <w:rFonts w:ascii="Calibri" w:hAnsi="Calibri"/>
                          <w:b/>
                          <w:sz w:val="15"/>
                          <w:szCs w:val="15"/>
                        </w:rPr>
                      </w:pPr>
                      <w:r>
                        <w:rPr>
                          <w:rFonts w:ascii="Calibri" w:hAnsi="Calibri"/>
                          <w:b/>
                          <w:sz w:val="15"/>
                          <w:szCs w:val="15"/>
                        </w:rPr>
                        <w:t xml:space="preserve"> &lt;/head&gt;</w:t>
                      </w:r>
                    </w:p>
                    <w:p w14:paraId="1D807A25" w14:textId="77777777" w:rsidR="00254E9F" w:rsidRDefault="00254E9F">
                      <w:pPr>
                        <w:spacing w:line="120" w:lineRule="exact"/>
                        <w:contextualSpacing/>
                        <w:rPr>
                          <w:rFonts w:ascii="Calibri" w:hAnsi="Calibri"/>
                          <w:b/>
                          <w:sz w:val="15"/>
                          <w:szCs w:val="15"/>
                        </w:rPr>
                      </w:pPr>
                      <w:r>
                        <w:rPr>
                          <w:rFonts w:ascii="Calibri" w:hAnsi="Calibri"/>
                          <w:b/>
                          <w:sz w:val="15"/>
                          <w:szCs w:val="15"/>
                        </w:rPr>
                        <w:t xml:space="preserve"> &lt;body&gt;</w:t>
                      </w:r>
                    </w:p>
                    <w:p w14:paraId="64DAA153" w14:textId="77777777" w:rsidR="00254E9F" w:rsidRDefault="00254E9F">
                      <w:pPr>
                        <w:spacing w:line="120" w:lineRule="exact"/>
                        <w:contextualSpacing/>
                        <w:rPr>
                          <w:rFonts w:ascii="Calibri" w:hAnsi="Calibri"/>
                          <w:b/>
                          <w:sz w:val="15"/>
                          <w:szCs w:val="15"/>
                        </w:rPr>
                      </w:pPr>
                      <w:r>
                        <w:rPr>
                          <w:rFonts w:ascii="Calibri" w:hAnsi="Calibri"/>
                          <w:b/>
                          <w:sz w:val="15"/>
                          <w:szCs w:val="15"/>
                        </w:rPr>
                        <w:tab/>
                        <w:t>&lt;img src="http://192.168.1.149/vulnerabilities/csrf/?password_new=hacker&amp;password_conf=hacker &amp; Change=Change"&gt;</w:t>
                      </w:r>
                    </w:p>
                    <w:p w14:paraId="326BDCB9" w14:textId="77777777" w:rsidR="00254E9F" w:rsidRDefault="00254E9F">
                      <w:pPr>
                        <w:spacing w:line="120" w:lineRule="exact"/>
                        <w:contextualSpacing/>
                        <w:rPr>
                          <w:rFonts w:ascii="Calibri" w:hAnsi="Calibri"/>
                          <w:b/>
                          <w:sz w:val="15"/>
                          <w:szCs w:val="15"/>
                        </w:rPr>
                      </w:pPr>
                      <w:r>
                        <w:rPr>
                          <w:rFonts w:ascii="Calibri" w:hAnsi="Calibri"/>
                          <w:b/>
                          <w:sz w:val="15"/>
                          <w:szCs w:val="15"/>
                        </w:rPr>
                        <w:tab/>
                        <w:t>&lt;h1&gt;404&lt;/h1&gt;</w:t>
                      </w:r>
                    </w:p>
                    <w:p w14:paraId="6EFF6A70" w14:textId="77777777" w:rsidR="00254E9F" w:rsidRDefault="00254E9F">
                      <w:pPr>
                        <w:spacing w:line="120" w:lineRule="exact"/>
                        <w:contextualSpacing/>
                        <w:rPr>
                          <w:rFonts w:ascii="Calibri" w:hAnsi="Calibri"/>
                          <w:b/>
                          <w:sz w:val="15"/>
                          <w:szCs w:val="15"/>
                        </w:rPr>
                      </w:pPr>
                      <w:r>
                        <w:rPr>
                          <w:rFonts w:ascii="Calibri" w:hAnsi="Calibri"/>
                          <w:b/>
                          <w:sz w:val="15"/>
                          <w:szCs w:val="15"/>
                        </w:rPr>
                        <w:tab/>
                        <w:t>&lt;h3&gt;Not found &lt;/h3&gt;</w:t>
                      </w:r>
                    </w:p>
                    <w:p w14:paraId="57A34498" w14:textId="77777777" w:rsidR="00254E9F" w:rsidRDefault="00254E9F">
                      <w:pPr>
                        <w:spacing w:line="120" w:lineRule="exact"/>
                        <w:contextualSpacing/>
                        <w:rPr>
                          <w:rFonts w:ascii="Calibri" w:hAnsi="Calibri"/>
                          <w:b/>
                          <w:sz w:val="15"/>
                          <w:szCs w:val="15"/>
                        </w:rPr>
                      </w:pPr>
                      <w:r>
                        <w:rPr>
                          <w:rFonts w:ascii="Calibri" w:hAnsi="Calibri"/>
                          <w:b/>
                          <w:sz w:val="15"/>
                          <w:szCs w:val="15"/>
                        </w:rPr>
                        <w:t xml:space="preserve"> &lt;/body&gt;</w:t>
                      </w:r>
                    </w:p>
                    <w:p w14:paraId="2D8B6971" w14:textId="77777777" w:rsidR="00254E9F" w:rsidRDefault="00254E9F">
                      <w:pPr>
                        <w:spacing w:line="120" w:lineRule="exact"/>
                        <w:contextualSpacing/>
                        <w:rPr>
                          <w:rFonts w:ascii="Calibri" w:hAnsi="Calibri"/>
                          <w:b/>
                          <w:sz w:val="15"/>
                          <w:szCs w:val="15"/>
                        </w:rPr>
                      </w:pPr>
                      <w:r>
                        <w:rPr>
                          <w:rFonts w:ascii="Calibri" w:hAnsi="Calibri"/>
                          <w:b/>
                          <w:sz w:val="15"/>
                          <w:szCs w:val="15"/>
                        </w:rPr>
                        <w:t>&lt;/html&gt;</w:t>
                      </w:r>
                    </w:p>
                  </w:txbxContent>
                </v:textbox>
                <w10:anchorlock/>
              </v:shape>
            </w:pict>
          </mc:Fallback>
        </mc:AlternateContent>
      </w:r>
    </w:p>
    <w:p w14:paraId="361104EB" w14:textId="77777777" w:rsidR="00A73B7E" w:rsidRDefault="00FC3FD2">
      <w:pPr>
        <w:pStyle w:val="Af0"/>
        <w:spacing w:line="240" w:lineRule="exact"/>
        <w:jc w:val="center"/>
        <w:rPr>
          <w:rFonts w:ascii="Times" w:hAnsi="Times" w:cs="Times"/>
          <w:color w:val="auto"/>
          <w:sz w:val="16"/>
          <w:szCs w:val="16"/>
        </w:rPr>
      </w:pPr>
      <w:r>
        <w:rPr>
          <w:rFonts w:ascii="Times" w:hAnsi="Times" w:cs="Times"/>
          <w:color w:val="auto"/>
          <w:sz w:val="16"/>
          <w:szCs w:val="16"/>
        </w:rPr>
        <w:t xml:space="preserve">Fig. </w:t>
      </w:r>
      <w:ins w:id="593" w:author="zjstone" w:date="2018-03-23T09:13:00Z">
        <w:r>
          <w:rPr>
            <w:rFonts w:ascii="Times" w:hAnsi="Times" w:cs="Times"/>
            <w:color w:val="auto"/>
            <w:sz w:val="16"/>
            <w:szCs w:val="16"/>
          </w:rPr>
          <w:t>7</w:t>
        </w:r>
      </w:ins>
      <w:del w:id="594" w:author="zjstone" w:date="2018-03-23T09:13:00Z">
        <w:r>
          <w:rPr>
            <w:rFonts w:ascii="Times" w:hAnsi="Times" w:cs="Times"/>
            <w:color w:val="auto"/>
            <w:sz w:val="16"/>
            <w:szCs w:val="16"/>
          </w:rPr>
          <w:delText>5</w:delText>
        </w:r>
      </w:del>
      <w:r>
        <w:rPr>
          <w:rFonts w:ascii="Times" w:hAnsi="Times" w:cs="Times"/>
          <w:color w:val="auto"/>
          <w:sz w:val="16"/>
          <w:szCs w:val="16"/>
        </w:rPr>
        <w:t xml:space="preserve"> Source of the phishing page</w:t>
      </w:r>
    </w:p>
    <w:p w14:paraId="45F68A01" w14:textId="77777777" w:rsidR="00A73B7E" w:rsidRDefault="00A73B7E">
      <w:pPr>
        <w:ind w:firstLineChars="100" w:firstLine="200"/>
        <w:rPr>
          <w:rFonts w:ascii="Times" w:hAnsi="Times" w:cs="Times"/>
          <w:sz w:val="20"/>
          <w:szCs w:val="20"/>
        </w:rPr>
        <w:sectPr w:rsidR="00A73B7E">
          <w:type w:val="continuous"/>
          <w:pgSz w:w="11906" w:h="16838"/>
          <w:pgMar w:top="1440" w:right="1440" w:bottom="1440" w:left="1440" w:header="851" w:footer="992" w:gutter="0"/>
          <w:cols w:space="425"/>
          <w:docGrid w:type="linesAndChars" w:linePitch="312"/>
        </w:sectPr>
      </w:pPr>
    </w:p>
    <w:p w14:paraId="1E193204" w14:textId="77777777" w:rsidR="00A73B7E" w:rsidRDefault="00FC3FD2">
      <w:pPr>
        <w:pStyle w:val="2"/>
        <w:spacing w:before="0" w:after="40" w:line="240" w:lineRule="exact"/>
        <w:rPr>
          <w:rFonts w:ascii="Times" w:hAnsi="Times" w:cs="Times"/>
          <w:b w:val="0"/>
          <w:sz w:val="18"/>
          <w:szCs w:val="18"/>
        </w:rPr>
      </w:pPr>
      <w:r>
        <w:rPr>
          <w:rFonts w:ascii="Times" w:eastAsiaTheme="minorEastAsia" w:hAnsi="Times" w:cs="Times" w:hint="eastAsia"/>
          <w:sz w:val="18"/>
          <w:szCs w:val="18"/>
        </w:rPr>
        <w:lastRenderedPageBreak/>
        <w:t>4</w:t>
      </w:r>
      <w:r>
        <w:rPr>
          <w:rFonts w:ascii="Times" w:eastAsiaTheme="minorEastAsia" w:hAnsi="Times" w:cs="Times"/>
          <w:sz w:val="18"/>
          <w:szCs w:val="18"/>
        </w:rPr>
        <w:t>.1.3 XSS (reflected)</w:t>
      </w:r>
    </w:p>
    <w:p w14:paraId="47A07B46" w14:textId="77777777" w:rsidR="00A73B7E" w:rsidRDefault="00FC3FD2">
      <w:pPr>
        <w:pStyle w:val="a4"/>
        <w:spacing w:after="120" w:line="240" w:lineRule="exact"/>
        <w:jc w:val="both"/>
        <w:rPr>
          <w:rFonts w:ascii="Times" w:hAnsi="Times" w:cs="Times"/>
          <w:sz w:val="20"/>
          <w:szCs w:val="20"/>
        </w:rPr>
      </w:pPr>
      <w:bookmarkStart w:id="595" w:name="OLE_LINK50"/>
      <w:bookmarkStart w:id="596" w:name="OLE_LINK51"/>
      <w:r>
        <w:rPr>
          <w:rFonts w:ascii="Times" w:hAnsi="Times" w:cs="Times"/>
          <w:sz w:val="20"/>
          <w:szCs w:val="20"/>
        </w:rPr>
        <w:t xml:space="preserve">In the case without AURLS, when entering “&lt;/ pre&gt; &lt;script&gt; alert ('xss') &lt;/ script&gt; &lt;pre&gt;” in the </w:t>
      </w:r>
      <w:r>
        <w:rPr>
          <w:rFonts w:ascii="Times" w:hAnsi="Times" w:cs="Times"/>
          <w:i/>
          <w:sz w:val="20"/>
          <w:szCs w:val="20"/>
        </w:rPr>
        <w:t>name</w:t>
      </w:r>
      <w:r>
        <w:rPr>
          <w:rFonts w:ascii="Times" w:hAnsi="Times" w:cs="Times"/>
          <w:sz w:val="20"/>
          <w:szCs w:val="20"/>
        </w:rPr>
        <w:t xml:space="preserve"> textbox at the page “http://192.168.1.149/</w:t>
      </w:r>
      <w:ins w:id="597" w:author="zjstone" w:date="2018-03-23T01:13:00Z">
        <w:r>
          <w:rPr>
            <w:rFonts w:ascii="Times" w:hAnsi="Times" w:cs="Times"/>
            <w:sz w:val="20"/>
            <w:szCs w:val="20"/>
          </w:rPr>
          <w:t xml:space="preserve"> </w:t>
        </w:r>
      </w:ins>
      <w:r>
        <w:rPr>
          <w:rFonts w:ascii="Times" w:hAnsi="Times" w:cs="Times"/>
          <w:sz w:val="20"/>
          <w:szCs w:val="20"/>
        </w:rPr>
        <w:t>vulnerabilities/</w:t>
      </w:r>
      <w:r>
        <w:rPr>
          <w:rFonts w:ascii="Times" w:hAnsi="Times" w:cs="Times" w:hint="eastAsia"/>
          <w:sz w:val="20"/>
          <w:szCs w:val="20"/>
        </w:rPr>
        <w:t>x</w:t>
      </w:r>
      <w:r>
        <w:rPr>
          <w:rFonts w:ascii="Times" w:hAnsi="Times" w:cs="Times"/>
          <w:sz w:val="20"/>
          <w:szCs w:val="20"/>
        </w:rPr>
        <w:t xml:space="preserve">ss_r/vulnerabilities/xss_r/”, we can trigger XSS (reflected) vulnerability. The attack URL is </w:t>
      </w:r>
      <w:r w:rsidRPr="00254E9F">
        <w:rPr>
          <w:rStyle w:val="ac"/>
          <w:rFonts w:ascii="Times" w:hAnsi="Times" w:cs="Times"/>
          <w:color w:val="auto"/>
          <w:sz w:val="20"/>
          <w:szCs w:val="20"/>
        </w:rPr>
        <w:t>http://192.168.1.149/vulnerabilities/</w:t>
      </w:r>
      <w:r>
        <w:rPr>
          <w:rFonts w:ascii="Times" w:hAnsi="Times" w:cs="Times" w:hint="eastAsia"/>
        </w:rPr>
        <w:t>x</w:t>
      </w:r>
      <w:r>
        <w:rPr>
          <w:rFonts w:ascii="Times" w:hAnsi="Times" w:cs="Times"/>
          <w:sz w:val="20"/>
          <w:szCs w:val="20"/>
        </w:rPr>
        <w:t>ss_r/?</w:t>
      </w:r>
      <w:ins w:id="598" w:author="微笑的秋天" w:date="2018-03-23T10:13:00Z">
        <w:r>
          <w:rPr>
            <w:rFonts w:ascii="Times" w:hAnsi="Times" w:cs="Times" w:hint="eastAsia"/>
            <w:sz w:val="20"/>
            <w:szCs w:val="20"/>
          </w:rPr>
          <w:t xml:space="preserve"> </w:t>
        </w:r>
      </w:ins>
      <w:r>
        <w:rPr>
          <w:rFonts w:ascii="Times" w:hAnsi="Times" w:cs="Times"/>
          <w:sz w:val="20"/>
          <w:szCs w:val="20"/>
        </w:rPr>
        <w:t>name</w:t>
      </w:r>
      <w:ins w:id="599" w:author="zjstone" w:date="2018-03-23T01:14:00Z">
        <w:r>
          <w:rPr>
            <w:rFonts w:ascii="Times" w:hAnsi="Times" w:cs="Times"/>
            <w:sz w:val="20"/>
            <w:szCs w:val="20"/>
          </w:rPr>
          <w:t xml:space="preserve"> </w:t>
        </w:r>
      </w:ins>
      <w:r>
        <w:rPr>
          <w:rFonts w:ascii="Times" w:hAnsi="Times" w:cs="Times"/>
          <w:sz w:val="20"/>
          <w:szCs w:val="20"/>
        </w:rPr>
        <w:t>=</w:t>
      </w:r>
      <w:del w:id="600" w:author="zjstone" w:date="2018-03-23T01:14:00Z">
        <w:r>
          <w:rPr>
            <w:rFonts w:ascii="Times" w:hAnsi="Times" w:cs="Times"/>
            <w:sz w:val="20"/>
            <w:szCs w:val="20"/>
          </w:rPr>
          <w:delText xml:space="preserve"> </w:delText>
        </w:r>
      </w:del>
      <w:r>
        <w:rPr>
          <w:rFonts w:ascii="Times" w:hAnsi="Times" w:cs="Times"/>
          <w:sz w:val="20"/>
          <w:szCs w:val="20"/>
        </w:rPr>
        <w:t>%3C%2Fpre%3E%3Cscript%3E</w:t>
      </w:r>
      <w:del w:id="601" w:author="zjstone" w:date="2018-03-23T01:12:00Z">
        <w:r>
          <w:rPr>
            <w:rFonts w:ascii="Times" w:hAnsi="Times" w:cs="Times"/>
            <w:sz w:val="20"/>
            <w:szCs w:val="20"/>
          </w:rPr>
          <w:delText xml:space="preserve"> </w:delText>
        </w:r>
      </w:del>
      <w:r>
        <w:rPr>
          <w:rFonts w:ascii="Times" w:hAnsi="Times" w:cs="Times"/>
          <w:sz w:val="20"/>
          <w:szCs w:val="20"/>
        </w:rPr>
        <w:t>alert</w:t>
      </w:r>
      <w:del w:id="602" w:author="zjstone" w:date="2018-03-23T01:13:00Z">
        <w:r>
          <w:rPr>
            <w:rFonts w:ascii="Times" w:hAnsi="Times" w:cs="Times"/>
            <w:sz w:val="20"/>
            <w:szCs w:val="20"/>
          </w:rPr>
          <w:delText xml:space="preserve"> </w:delText>
        </w:r>
      </w:del>
      <w:r>
        <w:rPr>
          <w:rFonts w:ascii="Times" w:hAnsi="Times" w:cs="Times"/>
          <w:sz w:val="20"/>
          <w:szCs w:val="20"/>
        </w:rPr>
        <w:t>%28</w:t>
      </w:r>
      <w:del w:id="603" w:author="zjstone" w:date="2018-03-23T01:13:00Z">
        <w:r>
          <w:rPr>
            <w:rFonts w:ascii="Times" w:hAnsi="Times" w:cs="Times"/>
            <w:sz w:val="20"/>
            <w:szCs w:val="20"/>
          </w:rPr>
          <w:delText xml:space="preserve"> </w:delText>
        </w:r>
      </w:del>
      <w:r>
        <w:rPr>
          <w:rFonts w:ascii="Times" w:hAnsi="Times" w:cs="Times"/>
          <w:sz w:val="20"/>
          <w:szCs w:val="20"/>
        </w:rPr>
        <w:t>%27</w:t>
      </w:r>
      <w:del w:id="604" w:author="zjstone" w:date="2018-03-23T01:13:00Z">
        <w:r>
          <w:rPr>
            <w:rFonts w:ascii="Times" w:hAnsi="Times" w:cs="Times"/>
            <w:sz w:val="20"/>
            <w:szCs w:val="20"/>
          </w:rPr>
          <w:delText xml:space="preserve"> </w:delText>
        </w:r>
      </w:del>
      <w:r>
        <w:rPr>
          <w:rFonts w:ascii="Times" w:hAnsi="Times" w:cs="Times"/>
          <w:sz w:val="20"/>
          <w:szCs w:val="20"/>
        </w:rPr>
        <w:t>xss%27%29%3C%2F</w:t>
      </w:r>
      <w:ins w:id="605" w:author="zjstone" w:date="2018-03-23T01:14:00Z">
        <w:r>
          <w:rPr>
            <w:rFonts w:ascii="Times" w:hAnsi="Times" w:cs="Times"/>
            <w:sz w:val="20"/>
            <w:szCs w:val="20"/>
          </w:rPr>
          <w:t xml:space="preserve"> </w:t>
        </w:r>
      </w:ins>
      <w:r>
        <w:rPr>
          <w:rFonts w:ascii="Times" w:hAnsi="Times" w:cs="Times"/>
          <w:sz w:val="20"/>
          <w:szCs w:val="20"/>
        </w:rPr>
        <w:t>script%3E%3C%2F</w:t>
      </w:r>
      <w:del w:id="606" w:author="zjstone" w:date="2018-03-23T01:14:00Z">
        <w:r>
          <w:rPr>
            <w:rFonts w:ascii="Times" w:hAnsi="Times" w:cs="Times"/>
            <w:sz w:val="20"/>
            <w:szCs w:val="20"/>
          </w:rPr>
          <w:delText xml:space="preserve"> </w:delText>
        </w:r>
      </w:del>
      <w:r>
        <w:rPr>
          <w:rFonts w:ascii="Times" w:hAnsi="Times" w:cs="Times"/>
          <w:sz w:val="20"/>
          <w:szCs w:val="20"/>
        </w:rPr>
        <w:t>pre</w:t>
      </w:r>
      <w:del w:id="607" w:author="zjstone" w:date="2018-03-23T01:14:00Z">
        <w:r>
          <w:rPr>
            <w:rFonts w:ascii="Times" w:hAnsi="Times" w:cs="Times"/>
            <w:sz w:val="20"/>
            <w:szCs w:val="20"/>
          </w:rPr>
          <w:delText xml:space="preserve"> </w:delText>
        </w:r>
      </w:del>
      <w:r>
        <w:rPr>
          <w:rFonts w:ascii="Times" w:hAnsi="Times" w:cs="Times"/>
          <w:sz w:val="20"/>
          <w:szCs w:val="20"/>
        </w:rPr>
        <w:t xml:space="preserve">%3E#. It can also be triggered when the link is sent to the victim. </w:t>
      </w:r>
    </w:p>
    <w:p w14:paraId="72A612A1"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However, in the case with AURLS, the attack link is as follows: http://192.168.1.149</w:t>
      </w:r>
      <w:del w:id="608" w:author="微笑的秋天" w:date="2018-03-23T10:13:00Z">
        <w:r>
          <w:rPr>
            <w:rFonts w:ascii="Times" w:hAnsi="Times" w:cs="Times"/>
            <w:sz w:val="20"/>
            <w:szCs w:val="20"/>
          </w:rPr>
          <w:delText xml:space="preserve"> </w:delText>
        </w:r>
      </w:del>
      <w:r>
        <w:rPr>
          <w:rFonts w:ascii="Times" w:hAnsi="Times" w:cs="Times"/>
          <w:sz w:val="20"/>
          <w:szCs w:val="20"/>
        </w:rPr>
        <w:t>/816086c-fd4a-4576</w:t>
      </w:r>
      <w:ins w:id="609" w:author="微笑的秋天" w:date="2018-03-23T10:13:00Z">
        <w:r>
          <w:rPr>
            <w:rFonts w:ascii="Times" w:hAnsi="Times" w:cs="Times" w:hint="eastAsia"/>
            <w:sz w:val="20"/>
            <w:szCs w:val="20"/>
          </w:rPr>
          <w:t xml:space="preserve"> </w:t>
        </w:r>
      </w:ins>
      <w:r>
        <w:rPr>
          <w:rFonts w:ascii="Times" w:hAnsi="Times" w:cs="Times"/>
          <w:sz w:val="20"/>
          <w:szCs w:val="20"/>
        </w:rPr>
        <w:t>-bc70-a06be110bb49?name</w:t>
      </w:r>
      <w:del w:id="610" w:author="zjstone" w:date="2018-03-23T01:12:00Z">
        <w:r>
          <w:rPr>
            <w:rFonts w:ascii="Times" w:hAnsi="Times" w:cs="Times"/>
            <w:sz w:val="20"/>
            <w:szCs w:val="20"/>
          </w:rPr>
          <w:delText xml:space="preserve"> </w:delText>
        </w:r>
      </w:del>
      <w:r>
        <w:rPr>
          <w:rFonts w:ascii="Times" w:hAnsi="Times" w:cs="Times"/>
          <w:sz w:val="20"/>
          <w:szCs w:val="20"/>
        </w:rPr>
        <w:t>=</w:t>
      </w:r>
      <w:del w:id="611" w:author="zjstone" w:date="2018-03-23T01:12:00Z">
        <w:r>
          <w:rPr>
            <w:rFonts w:ascii="Times" w:hAnsi="Times" w:cs="Times"/>
            <w:sz w:val="20"/>
            <w:szCs w:val="20"/>
          </w:rPr>
          <w:delText xml:space="preserve"> </w:delText>
        </w:r>
      </w:del>
      <w:r>
        <w:rPr>
          <w:rFonts w:ascii="Times" w:hAnsi="Times" w:cs="Times"/>
          <w:sz w:val="20"/>
          <w:szCs w:val="20"/>
        </w:rPr>
        <w:t>%3C%2Fpre%3E%3C script</w:t>
      </w:r>
      <w:del w:id="612" w:author="zjstone" w:date="2018-03-23T01:12:00Z">
        <w:r>
          <w:rPr>
            <w:rFonts w:ascii="Times" w:hAnsi="Times" w:cs="Times"/>
            <w:sz w:val="20"/>
            <w:szCs w:val="20"/>
          </w:rPr>
          <w:delText xml:space="preserve"> </w:delText>
        </w:r>
      </w:del>
      <w:r>
        <w:rPr>
          <w:rFonts w:ascii="Times" w:hAnsi="Times" w:cs="Times"/>
          <w:sz w:val="20"/>
          <w:szCs w:val="20"/>
        </w:rPr>
        <w:t>%3E</w:t>
      </w:r>
      <w:del w:id="613" w:author="zjstone" w:date="2018-03-23T01:12:00Z">
        <w:r>
          <w:rPr>
            <w:rFonts w:ascii="Times" w:hAnsi="Times" w:cs="Times"/>
            <w:sz w:val="20"/>
            <w:szCs w:val="20"/>
          </w:rPr>
          <w:delText xml:space="preserve"> </w:delText>
        </w:r>
      </w:del>
      <w:r>
        <w:rPr>
          <w:rFonts w:ascii="Times" w:hAnsi="Times" w:cs="Times"/>
          <w:sz w:val="20"/>
          <w:szCs w:val="20"/>
        </w:rPr>
        <w:t>alert</w:t>
      </w:r>
      <w:del w:id="614" w:author="zjstone" w:date="2018-03-23T01:12:00Z">
        <w:r>
          <w:rPr>
            <w:rFonts w:ascii="Times" w:hAnsi="Times" w:cs="Times"/>
            <w:sz w:val="20"/>
            <w:szCs w:val="20"/>
          </w:rPr>
          <w:delText xml:space="preserve"> </w:delText>
        </w:r>
      </w:del>
      <w:r>
        <w:rPr>
          <w:rFonts w:ascii="Times" w:hAnsi="Times" w:cs="Times"/>
          <w:sz w:val="20"/>
          <w:szCs w:val="20"/>
        </w:rPr>
        <w:t>%28</w:t>
      </w:r>
      <w:del w:id="615" w:author="zjstone" w:date="2018-03-23T01:12:00Z">
        <w:r>
          <w:rPr>
            <w:rFonts w:ascii="Times" w:hAnsi="Times" w:cs="Times"/>
            <w:sz w:val="20"/>
            <w:szCs w:val="20"/>
          </w:rPr>
          <w:delText xml:space="preserve"> </w:delText>
        </w:r>
      </w:del>
      <w:r>
        <w:rPr>
          <w:rFonts w:ascii="Times" w:hAnsi="Times" w:cs="Times"/>
          <w:sz w:val="20"/>
          <w:szCs w:val="20"/>
        </w:rPr>
        <w:t>%</w:t>
      </w:r>
      <w:del w:id="616" w:author="zjstone" w:date="2018-03-23T01:12:00Z">
        <w:r>
          <w:rPr>
            <w:rFonts w:ascii="Times" w:hAnsi="Times" w:cs="Times"/>
            <w:sz w:val="20"/>
            <w:szCs w:val="20"/>
          </w:rPr>
          <w:delText xml:space="preserve">  </w:delText>
        </w:r>
      </w:del>
      <w:r>
        <w:rPr>
          <w:rFonts w:ascii="Times" w:hAnsi="Times" w:cs="Times"/>
          <w:sz w:val="20"/>
          <w:szCs w:val="20"/>
        </w:rPr>
        <w:t>%27%29%3C%2Fscript%3E%3Cpre%3E. Because the virtual URL is bound with the attacker</w:t>
      </w:r>
      <w:del w:id="617" w:author="zjstone" w:date="2018-03-23T01:16:00Z">
        <w:r>
          <w:rPr>
            <w:rFonts w:ascii="Times" w:hAnsi="Times" w:cs="Times"/>
            <w:sz w:val="20"/>
            <w:szCs w:val="20"/>
          </w:rPr>
          <w:delText>, the link cannot be used for attack.</w:delText>
        </w:r>
      </w:del>
      <w:ins w:id="618" w:author="zjstone" w:date="2018-03-23T01:16:00Z">
        <w:r>
          <w:rPr>
            <w:rFonts w:ascii="Times" w:hAnsi="Times" w:cs="Times"/>
            <w:sz w:val="20"/>
            <w:szCs w:val="20"/>
          </w:rPr>
          <w:t>,</w:t>
        </w:r>
      </w:ins>
      <w:r>
        <w:rPr>
          <w:rFonts w:ascii="Times" w:hAnsi="Times" w:cs="Times"/>
          <w:sz w:val="20"/>
          <w:szCs w:val="20"/>
        </w:rPr>
        <w:t xml:space="preserve"> </w:t>
      </w:r>
      <w:del w:id="619" w:author="zjstone" w:date="2018-03-23T01:16:00Z">
        <w:r>
          <w:rPr>
            <w:rFonts w:ascii="Times" w:hAnsi="Times" w:cs="Times"/>
            <w:sz w:val="20"/>
            <w:szCs w:val="20"/>
          </w:rPr>
          <w:delText>E</w:delText>
        </w:r>
      </w:del>
      <w:ins w:id="620" w:author="zjstone" w:date="2018-03-23T01:16:00Z">
        <w:r>
          <w:rPr>
            <w:rFonts w:ascii="Times" w:hAnsi="Times" w:cs="Times"/>
            <w:sz w:val="20"/>
            <w:szCs w:val="20"/>
          </w:rPr>
          <w:t>e</w:t>
        </w:r>
      </w:ins>
      <w:r>
        <w:rPr>
          <w:rFonts w:ascii="Times" w:hAnsi="Times" w:cs="Times"/>
          <w:sz w:val="20"/>
          <w:szCs w:val="20"/>
        </w:rPr>
        <w:t xml:space="preserve">ven if it sent to other user, it does not </w:t>
      </w:r>
      <w:del w:id="621" w:author="zjstone" w:date="2018-03-23T01:15:00Z">
        <w:r>
          <w:rPr>
            <w:rFonts w:ascii="Times" w:hAnsi="Times" w:cs="Times"/>
            <w:sz w:val="20"/>
            <w:szCs w:val="20"/>
          </w:rPr>
          <w:delText>result in an attack effec</w:delText>
        </w:r>
      </w:del>
      <w:ins w:id="622" w:author="zjstone" w:date="2018-03-23T01:15:00Z">
        <w:r>
          <w:rPr>
            <w:rFonts w:ascii="Times" w:hAnsi="Times" w:cs="Times"/>
            <w:sz w:val="20"/>
            <w:szCs w:val="20"/>
          </w:rPr>
          <w:t>work</w:t>
        </w:r>
      </w:ins>
      <w:del w:id="623" w:author="zjstone" w:date="2018-03-23T01:15:00Z">
        <w:r>
          <w:rPr>
            <w:rFonts w:ascii="Times" w:hAnsi="Times" w:cs="Times"/>
            <w:sz w:val="20"/>
            <w:szCs w:val="20"/>
          </w:rPr>
          <w:delText>t</w:delText>
        </w:r>
      </w:del>
      <w:r>
        <w:rPr>
          <w:rFonts w:ascii="Times" w:hAnsi="Times" w:cs="Times"/>
          <w:sz w:val="20"/>
          <w:szCs w:val="20"/>
        </w:rPr>
        <w:t>.</w:t>
      </w:r>
    </w:p>
    <w:bookmarkEnd w:id="595"/>
    <w:bookmarkEnd w:id="596"/>
    <w:p w14:paraId="6825A166" w14:textId="77777777" w:rsidR="00A73B7E" w:rsidRDefault="00FC3FD2">
      <w:pPr>
        <w:pStyle w:val="2"/>
        <w:spacing w:before="0" w:after="40" w:line="240" w:lineRule="exact"/>
        <w:rPr>
          <w:rFonts w:ascii="Times"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.1.4 XSS (stored)</w:t>
      </w:r>
    </w:p>
    <w:p w14:paraId="06ADAA16" w14:textId="77777777" w:rsidR="00A73B7E" w:rsidRDefault="00FC3FD2">
      <w:pPr>
        <w:pStyle w:val="a4"/>
        <w:spacing w:after="120" w:line="240" w:lineRule="exact"/>
        <w:jc w:val="both"/>
        <w:rPr>
          <w:rFonts w:ascii="Times" w:hAnsi="Times" w:cs="Times"/>
          <w:sz w:val="20"/>
          <w:szCs w:val="20"/>
        </w:rPr>
      </w:pPr>
      <w:bookmarkStart w:id="624" w:name="OLE_LINK52"/>
      <w:r>
        <w:rPr>
          <w:rFonts w:ascii="Times" w:hAnsi="Times" w:cs="Times"/>
          <w:sz w:val="20"/>
          <w:szCs w:val="20"/>
        </w:rPr>
        <w:t>In the XSS defense, we conducted two experiments: (1) using the script to change the password; (2) attack after the attacker steals user virtual cookie and accesses the URL in whitelist with this virtual cookie.</w:t>
      </w:r>
      <w:r>
        <w:rPr>
          <w:rFonts w:ascii="Times" w:hAnsi="Times" w:cs="Times" w:hint="eastAsia"/>
          <w:sz w:val="20"/>
          <w:szCs w:val="20"/>
        </w:rPr>
        <w:t xml:space="preserve"> </w:t>
      </w:r>
    </w:p>
    <w:p w14:paraId="4F62D446" w14:textId="77777777" w:rsidR="00A73B7E" w:rsidRPr="00A73B7E" w:rsidRDefault="00FC3FD2">
      <w:pPr>
        <w:pStyle w:val="2"/>
        <w:keepNext w:val="0"/>
        <w:spacing w:before="0" w:after="40" w:line="240" w:lineRule="exact"/>
        <w:rPr>
          <w:rFonts w:ascii="Times" w:eastAsiaTheme="minorEastAsia" w:hAnsi="Times" w:cs="Times"/>
          <w:sz w:val="18"/>
          <w:szCs w:val="18"/>
          <w:rPrChange w:id="625" w:author="zjstone" w:date="2018-03-23T01:16:00Z">
            <w:rPr>
              <w:rFonts w:ascii="Times" w:hAnsi="Times" w:cs="Times"/>
              <w:sz w:val="20"/>
              <w:szCs w:val="20"/>
            </w:rPr>
          </w:rPrChange>
        </w:rPr>
        <w:pPrChange w:id="626" w:author="微笑的秋天" w:date="2018-03-23T10:15:00Z">
          <w:pPr>
            <w:pStyle w:val="a4"/>
            <w:spacing w:after="120" w:line="240" w:lineRule="exact"/>
            <w:jc w:val="both"/>
          </w:pPr>
        </w:pPrChange>
      </w:pPr>
      <w:ins w:id="627" w:author="zjstone" w:date="2018-03-23T01:16:00Z">
        <w:r>
          <w:rPr>
            <w:rFonts w:ascii="Times" w:eastAsiaTheme="minorEastAsia" w:hAnsi="Times" w:cs="Times"/>
            <w:sz w:val="18"/>
            <w:szCs w:val="18"/>
            <w:rPrChange w:id="628" w:author="zjstone" w:date="2018-03-23T01:16:00Z">
              <w:rPr>
                <w:rFonts w:ascii="Times" w:hAnsi="Times" w:cs="Times"/>
                <w:sz w:val="20"/>
                <w:szCs w:val="20"/>
              </w:rPr>
            </w:rPrChange>
          </w:rPr>
          <w:t>4.1.4.</w:t>
        </w:r>
      </w:ins>
      <w:del w:id="629" w:author="zjstone" w:date="2018-03-23T01:16:00Z">
        <w:r>
          <w:rPr>
            <w:rFonts w:ascii="Times" w:eastAsiaTheme="minorEastAsia" w:hAnsi="Times" w:cs="Times"/>
            <w:sz w:val="18"/>
            <w:szCs w:val="18"/>
            <w:rPrChange w:id="630" w:author="zjstone" w:date="2018-03-23T01:16:00Z">
              <w:rPr>
                <w:rFonts w:ascii="Times" w:hAnsi="Times" w:cs="Times"/>
                <w:sz w:val="20"/>
                <w:szCs w:val="20"/>
              </w:rPr>
            </w:rPrChange>
          </w:rPr>
          <w:delText>(</w:delText>
        </w:r>
      </w:del>
      <w:r>
        <w:rPr>
          <w:rFonts w:ascii="Times" w:eastAsiaTheme="minorEastAsia" w:hAnsi="Times" w:cs="Times"/>
          <w:sz w:val="18"/>
          <w:szCs w:val="18"/>
          <w:rPrChange w:id="631" w:author="zjstone" w:date="2018-03-23T01:16:00Z">
            <w:rPr>
              <w:rFonts w:ascii="Times" w:hAnsi="Times" w:cs="Times"/>
              <w:sz w:val="20"/>
              <w:szCs w:val="20"/>
            </w:rPr>
          </w:rPrChange>
        </w:rPr>
        <w:t>1</w:t>
      </w:r>
      <w:del w:id="632" w:author="zjstone" w:date="2018-03-23T01:16:00Z">
        <w:r>
          <w:rPr>
            <w:rFonts w:ascii="Times" w:eastAsiaTheme="minorEastAsia" w:hAnsi="Times" w:cs="Times"/>
            <w:sz w:val="18"/>
            <w:szCs w:val="18"/>
            <w:rPrChange w:id="633" w:author="zjstone" w:date="2018-03-23T01:16:00Z">
              <w:rPr>
                <w:rFonts w:ascii="Times" w:hAnsi="Times" w:cs="Times"/>
                <w:sz w:val="20"/>
                <w:szCs w:val="20"/>
              </w:rPr>
            </w:rPrChange>
          </w:rPr>
          <w:delText>)</w:delText>
        </w:r>
      </w:del>
      <w:r>
        <w:rPr>
          <w:rFonts w:ascii="Times" w:eastAsiaTheme="minorEastAsia" w:hAnsi="Times" w:cs="Times"/>
          <w:sz w:val="18"/>
          <w:szCs w:val="18"/>
          <w:rPrChange w:id="634" w:author="zjstone" w:date="2018-03-23T01:16:00Z">
            <w:rPr/>
          </w:rPrChange>
        </w:rPr>
        <w:t xml:space="preserve"> Experiment using XSS (stored) to change the password</w:t>
      </w:r>
    </w:p>
    <w:p w14:paraId="1D7669CF" w14:textId="77777777" w:rsidR="00A73B7E" w:rsidRDefault="00FC3FD2">
      <w:pPr>
        <w:pStyle w:val="a4"/>
        <w:spacing w:after="120" w:line="240" w:lineRule="exact"/>
        <w:jc w:val="both"/>
        <w:rPr>
          <w:del w:id="635" w:author="zjstone" w:date="2018-03-22T19:12:00Z"/>
          <w:rFonts w:ascii="Times" w:hAnsi="Times" w:cs="Times"/>
          <w:sz w:val="20"/>
          <w:szCs w:val="20"/>
        </w:rPr>
      </w:pPr>
      <w:r>
        <w:rPr>
          <w:rFonts w:ascii="Times" w:hAnsi="Times" w:cs="Times"/>
          <w:sz w:val="20"/>
          <w:szCs w:val="20"/>
        </w:rPr>
        <w:lastRenderedPageBreak/>
        <w:t>In the experiment, we input text “</w:t>
      </w:r>
      <w:r>
        <w:rPr>
          <w:rFonts w:ascii="Times" w:hAnsi="Times" w:cs="Times"/>
          <w:color w:val="222222"/>
          <w:sz w:val="20"/>
          <w:szCs w:val="20"/>
        </w:rPr>
        <w:t>&lt;img src=</w:t>
      </w:r>
      <w:r>
        <w:rPr>
          <w:rFonts w:ascii="Times" w:hAnsi="Times" w:cs="Times"/>
          <w:sz w:val="20"/>
          <w:szCs w:val="20"/>
        </w:rPr>
        <w:t xml:space="preserve"> http://192.168.1.149/vulnerabilities/csrf/?password_new=hacker&amp;password_conf=hacker&amp;Change=</w:t>
      </w:r>
      <w:r>
        <w:t xml:space="preserve"> </w:t>
      </w:r>
      <w:r>
        <w:rPr>
          <w:rFonts w:ascii="Times" w:hAnsi="Times" w:cs="Times"/>
          <w:sz w:val="20"/>
          <w:szCs w:val="20"/>
        </w:rPr>
        <w:t>Chan</w:t>
      </w:r>
      <w:r>
        <w:t xml:space="preserve"> </w:t>
      </w:r>
      <w:r>
        <w:rPr>
          <w:rFonts w:ascii="Times" w:hAnsi="Times" w:cs="Times"/>
          <w:sz w:val="20"/>
          <w:szCs w:val="20"/>
        </w:rPr>
        <w:t xml:space="preserve">ge </w:t>
      </w:r>
      <w:r>
        <w:rPr>
          <w:rFonts w:ascii="Times" w:hAnsi="Times" w:cs="Times"/>
          <w:color w:val="222222"/>
          <w:sz w:val="20"/>
          <w:szCs w:val="20"/>
        </w:rPr>
        <w:t>alt=</w:t>
      </w:r>
      <w:r>
        <w:rPr>
          <w:rFonts w:ascii="Times" w:hAnsi="Times" w:cs="Times"/>
          <w:sz w:val="20"/>
          <w:szCs w:val="20"/>
        </w:rPr>
        <w:t>“</w:t>
      </w:r>
      <w:r>
        <w:rPr>
          <w:rFonts w:ascii="Times" w:hAnsi="Times" w:cs="Times"/>
          <w:color w:val="222222"/>
          <w:sz w:val="20"/>
          <w:szCs w:val="20"/>
        </w:rPr>
        <w:t>hello”&gt;</w:t>
      </w:r>
      <w:r>
        <w:rPr>
          <w:rFonts w:ascii="Times" w:hAnsi="Times" w:cs="Times"/>
          <w:sz w:val="20"/>
          <w:szCs w:val="20"/>
        </w:rPr>
        <w:t>” in the</w:t>
      </w:r>
      <w:r>
        <w:rPr>
          <w:rFonts w:ascii="Times" w:hAnsi="Times" w:cs="Times"/>
          <w:i/>
          <w:sz w:val="20"/>
          <w:szCs w:val="20"/>
        </w:rPr>
        <w:t xml:space="preserve"> Message</w:t>
      </w:r>
      <w:r>
        <w:rPr>
          <w:rFonts w:ascii="Times" w:hAnsi="Times" w:cs="Times"/>
          <w:sz w:val="20"/>
          <w:szCs w:val="20"/>
        </w:rPr>
        <w:t xml:space="preserve"> textbox at page </w:t>
      </w:r>
      <w:r>
        <w:rPr>
          <w:rFonts w:ascii="Times" w:hAnsi="Times" w:cs="Times"/>
          <w:i/>
          <w:sz w:val="20"/>
          <w:szCs w:val="20"/>
        </w:rPr>
        <w:t>http://192.168.1.149/</w:t>
      </w:r>
      <w:del w:id="636" w:author="微笑的秋天" w:date="2018-03-23T10:19:00Z">
        <w:r>
          <w:rPr>
            <w:rFonts w:ascii="Times" w:hAnsi="Times" w:cs="Times"/>
            <w:i/>
            <w:sz w:val="20"/>
            <w:szCs w:val="20"/>
          </w:rPr>
          <w:delText xml:space="preserve"> </w:delText>
        </w:r>
      </w:del>
      <w:r>
        <w:rPr>
          <w:rFonts w:ascii="Times" w:hAnsi="Times" w:cs="Times"/>
          <w:i/>
          <w:sz w:val="20"/>
          <w:szCs w:val="20"/>
        </w:rPr>
        <w:t>vulnerabilities/xss_s/</w:t>
      </w:r>
      <w:r>
        <w:rPr>
          <w:rFonts w:ascii="Times" w:hAnsi="Times" w:cs="Times"/>
          <w:sz w:val="20"/>
          <w:szCs w:val="20"/>
        </w:rPr>
        <w:t xml:space="preserve">. </w:t>
      </w:r>
      <w:bookmarkStart w:id="637" w:name="OLE_LINK53"/>
      <w:bookmarkStart w:id="638" w:name="OLE_LINK54"/>
      <w:r>
        <w:rPr>
          <w:rFonts w:ascii="Times" w:hAnsi="Times" w:cs="Times"/>
          <w:sz w:val="20"/>
          <w:szCs w:val="20"/>
        </w:rPr>
        <w:t xml:space="preserve">This code create an </w:t>
      </w:r>
      <w:r>
        <w:rPr>
          <w:rFonts w:ascii="Times" w:hAnsi="Times" w:cs="Times"/>
          <w:i/>
          <w:sz w:val="20"/>
          <w:szCs w:val="20"/>
        </w:rPr>
        <w:t>img</w:t>
      </w:r>
      <w:r>
        <w:rPr>
          <w:rFonts w:ascii="Times" w:hAnsi="Times" w:cs="Times"/>
          <w:sz w:val="20"/>
          <w:szCs w:val="20"/>
        </w:rPr>
        <w:t xml:space="preserve"> tag which source points to the link to change password. After this script is loaded, the browser will access the link to change the password of a victim.</w:t>
      </w:r>
      <w:ins w:id="639" w:author="zjstone" w:date="2018-03-22T19:12:00Z">
        <w:r>
          <w:rPr>
            <w:rFonts w:ascii="Times" w:hAnsi="Times" w:cs="Times"/>
            <w:sz w:val="20"/>
            <w:szCs w:val="20"/>
          </w:rPr>
          <w:t xml:space="preserve"> </w:t>
        </w:r>
      </w:ins>
    </w:p>
    <w:p w14:paraId="62C5DEA6"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In the case without AURLS, </w:t>
      </w:r>
      <w:ins w:id="640" w:author="微笑的秋天" w:date="2018-03-23T10:20:00Z">
        <w:r>
          <w:rPr>
            <w:rFonts w:ascii="Times" w:hAnsi="Times" w:cs="Times" w:hint="eastAsia"/>
            <w:sz w:val="20"/>
            <w:szCs w:val="20"/>
          </w:rPr>
          <w:t xml:space="preserve">when </w:t>
        </w:r>
        <w:r>
          <w:rPr>
            <w:rFonts w:ascii="Times" w:hAnsi="Times" w:cs="Times"/>
            <w:sz w:val="20"/>
            <w:szCs w:val="20"/>
          </w:rPr>
          <w:t>a victim</w:t>
        </w:r>
        <w:r>
          <w:rPr>
            <w:rFonts w:ascii="Times" w:hAnsi="Times" w:cs="Times" w:hint="eastAsia"/>
            <w:sz w:val="20"/>
            <w:szCs w:val="20"/>
          </w:rPr>
          <w:t xml:space="preserve"> visit </w:t>
        </w:r>
      </w:ins>
      <w:del w:id="641" w:author="微笑的秋天" w:date="2018-03-23T10:20:00Z">
        <w:r>
          <w:rPr>
            <w:rFonts w:ascii="Times" w:hAnsi="Times" w:cs="Times"/>
            <w:sz w:val="20"/>
            <w:szCs w:val="20"/>
          </w:rPr>
          <w:delText xml:space="preserve">after </w:delText>
        </w:r>
      </w:del>
      <w:r>
        <w:rPr>
          <w:rFonts w:ascii="Times" w:hAnsi="Times" w:cs="Times"/>
          <w:sz w:val="20"/>
          <w:szCs w:val="20"/>
        </w:rPr>
        <w:t>the page with the XSS (stored)</w:t>
      </w:r>
      <w:del w:id="642" w:author="微笑的秋天" w:date="2018-03-23T10:21:00Z">
        <w:r>
          <w:rPr>
            <w:rFonts w:ascii="Times" w:hAnsi="Times" w:cs="Times"/>
            <w:sz w:val="20"/>
            <w:szCs w:val="20"/>
          </w:rPr>
          <w:delText xml:space="preserve"> has been visited</w:delText>
        </w:r>
      </w:del>
      <w:r>
        <w:rPr>
          <w:rFonts w:ascii="Times" w:hAnsi="Times" w:cs="Times"/>
          <w:sz w:val="20"/>
          <w:szCs w:val="20"/>
        </w:rPr>
        <w:t xml:space="preserve">, the browser </w:t>
      </w:r>
      <w:ins w:id="643" w:author="微笑的秋天" w:date="2018-03-23T10:21:00Z">
        <w:r>
          <w:rPr>
            <w:rFonts w:ascii="Times" w:hAnsi="Times" w:cs="Times" w:hint="eastAsia"/>
            <w:sz w:val="20"/>
            <w:szCs w:val="20"/>
          </w:rPr>
          <w:t xml:space="preserve">will </w:t>
        </w:r>
      </w:ins>
      <w:r>
        <w:rPr>
          <w:rFonts w:ascii="Times" w:hAnsi="Times" w:cs="Times"/>
          <w:sz w:val="20"/>
          <w:szCs w:val="20"/>
        </w:rPr>
        <w:t>load</w:t>
      </w:r>
      <w:del w:id="644" w:author="微笑的秋天" w:date="2018-03-23T10:21:00Z">
        <w:r>
          <w:rPr>
            <w:rFonts w:ascii="Times" w:hAnsi="Times" w:cs="Times"/>
            <w:sz w:val="20"/>
            <w:szCs w:val="20"/>
          </w:rPr>
          <w:delText>s</w:delText>
        </w:r>
      </w:del>
      <w:r>
        <w:rPr>
          <w:rFonts w:ascii="Times" w:hAnsi="Times" w:cs="Times"/>
          <w:sz w:val="20"/>
          <w:szCs w:val="20"/>
        </w:rPr>
        <w:t xml:space="preserve"> this script and change the password.</w:t>
      </w:r>
    </w:p>
    <w:p w14:paraId="5BFB65D6" w14:textId="77777777" w:rsidR="00A73B7E" w:rsidRPr="00A73B7E" w:rsidRDefault="00FC3FD2">
      <w:pPr>
        <w:pStyle w:val="a4"/>
        <w:spacing w:after="120" w:line="240" w:lineRule="exact"/>
        <w:jc w:val="both"/>
        <w:rPr>
          <w:ins w:id="645" w:author="zjstone" w:date="2018-03-22T19:13:00Z"/>
          <w:rFonts w:ascii="Times" w:hAnsi="Times" w:cs="Times"/>
          <w:color w:val="000000" w:themeColor="text1"/>
          <w:sz w:val="20"/>
          <w:szCs w:val="20"/>
          <w:rPrChange w:id="646" w:author="微笑的秋天" w:date="2018-03-23T10:21:00Z">
            <w:rPr>
              <w:ins w:id="647" w:author="zjstone" w:date="2018-03-22T19:13:00Z"/>
              <w:color w:val="FF0000"/>
            </w:rPr>
          </w:rPrChange>
        </w:rPr>
        <w:pPrChange w:id="648" w:author="zjstone" w:date="2018-03-22T20:08:00Z">
          <w:pPr/>
        </w:pPrChange>
      </w:pPr>
      <w:del w:id="649" w:author="zjstone" w:date="2018-03-22T20:09:00Z">
        <w:r>
          <w:rPr>
            <w:rFonts w:ascii="Times" w:hAnsi="Times" w:cs="Times"/>
            <w:color w:val="000000" w:themeColor="text1"/>
            <w:sz w:val="20"/>
            <w:szCs w:val="20"/>
            <w:rPrChange w:id="650" w:author="微笑的秋天" w:date="2018-03-23T10:21:00Z">
              <w:rPr>
                <w:rFonts w:ascii="Times" w:hAnsi="Times" w:cs="Times"/>
                <w:sz w:val="20"/>
                <w:szCs w:val="20"/>
              </w:rPr>
            </w:rPrChange>
          </w:rPr>
          <w:delText>In the case with AURLS, these steps are the same, but the result is different. Although the script is still loaded and the link to change the password is also triggered. But it was intercepted because the visit violated the 2-gram access pattern, AURLS returned a 403 error to declare the failure of password modification and recorded the access behavior (the administrator can quickly locate the malicious code stored on the server by viewing the intrusion log).</w:delText>
        </w:r>
      </w:del>
      <w:ins w:id="651" w:author="zjstone" w:date="2018-03-22T19:13:00Z">
        <w:r>
          <w:rPr>
            <w:rFonts w:ascii="Times" w:hAnsi="Times" w:cs="Times"/>
            <w:color w:val="000000" w:themeColor="text1"/>
            <w:sz w:val="20"/>
            <w:szCs w:val="20"/>
            <w:rPrChange w:id="652" w:author="微笑的秋天" w:date="2018-03-23T10:21:00Z">
              <w:rPr>
                <w:color w:val="FF0000"/>
              </w:rPr>
            </w:rPrChange>
          </w:rPr>
          <w:t xml:space="preserve">In AURLS, we store </w:t>
        </w:r>
      </w:ins>
      <w:ins w:id="653" w:author="微笑的秋天" w:date="2018-03-23T10:22:00Z">
        <w:r>
          <w:rPr>
            <w:rFonts w:ascii="Times" w:hAnsi="Times" w:cs="Times" w:hint="eastAsia"/>
            <w:color w:val="000000" w:themeColor="text1"/>
            <w:sz w:val="20"/>
            <w:szCs w:val="20"/>
          </w:rPr>
          <w:t xml:space="preserve">a </w:t>
        </w:r>
      </w:ins>
      <w:ins w:id="654" w:author="zjstone" w:date="2018-03-22T19:13:00Z">
        <w:r>
          <w:rPr>
            <w:rFonts w:ascii="Times" w:hAnsi="Times" w:cs="Times"/>
            <w:color w:val="000000" w:themeColor="text1"/>
            <w:sz w:val="20"/>
            <w:szCs w:val="20"/>
            <w:rPrChange w:id="655" w:author="微笑的秋天" w:date="2018-03-23T10:21:00Z">
              <w:rPr>
                <w:color w:val="FF0000"/>
              </w:rPr>
            </w:rPrChange>
          </w:rPr>
          <w:t xml:space="preserve">2-gram web access behavior model in the form of &lt;request </w:t>
        </w:r>
      </w:ins>
      <w:ins w:id="656" w:author="zjstone" w:date="2018-03-23T01:18:00Z">
        <w:r>
          <w:rPr>
            <w:rFonts w:ascii="Times" w:hAnsi="Times" w:cs="Times"/>
            <w:color w:val="000000" w:themeColor="text1"/>
            <w:sz w:val="20"/>
            <w:szCs w:val="20"/>
            <w:rPrChange w:id="657" w:author="微笑的秋天" w:date="2018-03-23T10:21:00Z">
              <w:rPr>
                <w:rFonts w:ascii="Times" w:hAnsi="Times" w:cs="Times"/>
                <w:sz w:val="20"/>
                <w:szCs w:val="20"/>
              </w:rPr>
            </w:rPrChange>
          </w:rPr>
          <w:t>URL</w:t>
        </w:r>
      </w:ins>
      <w:ins w:id="658" w:author="zjstone" w:date="2018-03-22T19:13:00Z">
        <w:r>
          <w:rPr>
            <w:rFonts w:ascii="Times" w:hAnsi="Times" w:cs="Times"/>
            <w:color w:val="000000" w:themeColor="text1"/>
            <w:sz w:val="20"/>
            <w:szCs w:val="20"/>
            <w:rPrChange w:id="659" w:author="微笑的秋天" w:date="2018-03-23T10:21:00Z">
              <w:rPr>
                <w:color w:val="FF0000"/>
              </w:rPr>
            </w:rPrChange>
          </w:rPr>
          <w:t xml:space="preserve">, </w:t>
        </w:r>
      </w:ins>
      <w:ins w:id="660" w:author="zjstone" w:date="2018-03-23T01:18:00Z">
        <w:r>
          <w:rPr>
            <w:rFonts w:ascii="Times" w:hAnsi="Times" w:cs="Times"/>
            <w:color w:val="000000" w:themeColor="text1"/>
            <w:sz w:val="20"/>
            <w:szCs w:val="20"/>
            <w:rPrChange w:id="661" w:author="微笑的秋天" w:date="2018-03-23T10:21:00Z">
              <w:rPr>
                <w:rFonts w:ascii="Times" w:hAnsi="Times" w:cs="Times"/>
                <w:sz w:val="20"/>
                <w:szCs w:val="20"/>
              </w:rPr>
            </w:rPrChange>
          </w:rPr>
          <w:t>referrer</w:t>
        </w:r>
      </w:ins>
      <w:ins w:id="662" w:author="zjstone" w:date="2018-03-22T19:13:00Z">
        <w:r>
          <w:rPr>
            <w:rFonts w:ascii="Times" w:hAnsi="Times" w:cs="Times"/>
            <w:color w:val="000000" w:themeColor="text1"/>
            <w:sz w:val="20"/>
            <w:szCs w:val="20"/>
            <w:rPrChange w:id="663" w:author="微笑的秋天" w:date="2018-03-23T10:21:00Z">
              <w:rPr>
                <w:color w:val="FF0000"/>
              </w:rPr>
            </w:rPrChange>
          </w:rPr>
          <w:t xml:space="preserve">&gt;, where request </w:t>
        </w:r>
      </w:ins>
      <w:ins w:id="664" w:author="zjstone" w:date="2018-03-23T01:18:00Z">
        <w:r>
          <w:rPr>
            <w:rFonts w:ascii="Times" w:hAnsi="Times" w:cs="Times"/>
            <w:color w:val="000000" w:themeColor="text1"/>
            <w:sz w:val="20"/>
            <w:szCs w:val="20"/>
            <w:rPrChange w:id="665" w:author="微笑的秋天" w:date="2018-03-23T10:21:00Z">
              <w:rPr>
                <w:rFonts w:ascii="Times" w:hAnsi="Times" w:cs="Times"/>
                <w:sz w:val="20"/>
                <w:szCs w:val="20"/>
              </w:rPr>
            </w:rPrChange>
          </w:rPr>
          <w:t>URL</w:t>
        </w:r>
      </w:ins>
      <w:ins w:id="666" w:author="zjstone" w:date="2018-03-22T19:13:00Z">
        <w:r>
          <w:rPr>
            <w:rFonts w:ascii="Times" w:hAnsi="Times" w:cs="Times"/>
            <w:color w:val="000000" w:themeColor="text1"/>
            <w:sz w:val="20"/>
            <w:szCs w:val="20"/>
            <w:rPrChange w:id="667" w:author="微笑的秋天" w:date="2018-03-23T10:21:00Z">
              <w:rPr>
                <w:color w:val="FF0000"/>
              </w:rPr>
            </w:rPrChange>
          </w:rPr>
          <w:t xml:space="preserve"> is the address of request page, </w:t>
        </w:r>
      </w:ins>
      <w:ins w:id="668" w:author="zjstone" w:date="2018-03-23T01:18:00Z">
        <w:r>
          <w:rPr>
            <w:rFonts w:ascii="Times" w:hAnsi="Times" w:cs="Times"/>
            <w:color w:val="000000" w:themeColor="text1"/>
            <w:sz w:val="20"/>
            <w:szCs w:val="20"/>
            <w:rPrChange w:id="669" w:author="微笑的秋天" w:date="2018-03-23T10:21:00Z">
              <w:rPr>
                <w:rFonts w:ascii="Times" w:hAnsi="Times" w:cs="Times"/>
                <w:sz w:val="20"/>
                <w:szCs w:val="20"/>
              </w:rPr>
            </w:rPrChange>
          </w:rPr>
          <w:t>referrer</w:t>
        </w:r>
      </w:ins>
      <w:ins w:id="670" w:author="zjstone" w:date="2018-03-22T19:13:00Z">
        <w:r>
          <w:rPr>
            <w:rFonts w:ascii="Times" w:hAnsi="Times" w:cs="Times"/>
            <w:color w:val="000000" w:themeColor="text1"/>
            <w:sz w:val="20"/>
            <w:szCs w:val="20"/>
            <w:rPrChange w:id="671" w:author="微笑的秋天" w:date="2018-03-23T10:21:00Z">
              <w:rPr>
                <w:color w:val="FF0000"/>
              </w:rPr>
            </w:rPrChange>
          </w:rPr>
          <w:t xml:space="preserve"> is the </w:t>
        </w:r>
      </w:ins>
      <w:ins w:id="672" w:author="zjstone" w:date="2018-03-23T01:19:00Z">
        <w:r>
          <w:rPr>
            <w:rFonts w:ascii="Times" w:hAnsi="Times" w:cs="Times"/>
            <w:color w:val="000000" w:themeColor="text1"/>
            <w:sz w:val="20"/>
            <w:szCs w:val="20"/>
            <w:rPrChange w:id="673" w:author="微笑的秋天" w:date="2018-03-23T10:21:00Z">
              <w:rPr>
                <w:rFonts w:ascii="Times" w:hAnsi="Times" w:cs="Times"/>
                <w:sz w:val="20"/>
                <w:szCs w:val="20"/>
              </w:rPr>
            </w:rPrChange>
          </w:rPr>
          <w:t xml:space="preserve">URL </w:t>
        </w:r>
      </w:ins>
      <w:ins w:id="674" w:author="zjstone" w:date="2018-03-22T19:13:00Z">
        <w:r>
          <w:rPr>
            <w:rFonts w:ascii="Times" w:hAnsi="Times" w:cs="Times"/>
            <w:color w:val="000000" w:themeColor="text1"/>
            <w:sz w:val="20"/>
            <w:szCs w:val="20"/>
            <w:rPrChange w:id="675" w:author="微笑的秋天" w:date="2018-03-23T10:21:00Z">
              <w:rPr>
                <w:color w:val="FF0000"/>
              </w:rPr>
            </w:rPrChange>
          </w:rPr>
          <w:t>address of the page where request page comes from. Fig 8 is a 2-gram web access behavior record taken from our test system.</w:t>
        </w:r>
      </w:ins>
    </w:p>
    <w:p w14:paraId="567EB349" w14:textId="77777777" w:rsidR="00A73B7E" w:rsidRDefault="00A73B7E">
      <w:pPr>
        <w:jc w:val="center"/>
        <w:rPr>
          <w:ins w:id="676" w:author="zjstone" w:date="2018-03-22T19:15:00Z"/>
        </w:rPr>
        <w:sectPr w:rsidR="00A73B7E">
          <w:type w:val="continuous"/>
          <w:pgSz w:w="11906" w:h="16838"/>
          <w:pgMar w:top="1440" w:right="1440" w:bottom="1440" w:left="1440" w:header="851" w:footer="992" w:gutter="0"/>
          <w:cols w:num="2" w:space="425"/>
          <w:docGrid w:type="linesAndChars" w:linePitch="312"/>
        </w:sectPr>
      </w:pPr>
    </w:p>
    <w:p w14:paraId="55B0CA9D" w14:textId="77777777" w:rsidR="00A73B7E" w:rsidRDefault="00FC3FD2">
      <w:pPr>
        <w:jc w:val="center"/>
        <w:rPr>
          <w:ins w:id="677" w:author="zjstone" w:date="2018-03-22T19:17:00Z"/>
        </w:rPr>
      </w:pPr>
      <w:ins w:id="678" w:author="zjstone" w:date="2018-03-22T19:13:00Z">
        <w:r>
          <w:rPr>
            <w:noProof/>
          </w:rPr>
          <w:lastRenderedPageBreak/>
          <mc:AlternateContent>
            <mc:Choice Requires="wps">
              <w:drawing>
                <wp:inline distT="0" distB="0" distL="0" distR="0" wp14:anchorId="3D506053" wp14:editId="4F8C2F63">
                  <wp:extent cx="5218430" cy="1404620"/>
                  <wp:effectExtent l="0" t="0" r="20320" b="1778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1404620"/>
                          </a:xfrm>
                          <a:prstGeom prst="rect">
                            <a:avLst/>
                          </a:prstGeom>
                          <a:solidFill>
                            <a:srgbClr val="FFFFFF"/>
                          </a:solidFill>
                          <a:ln w="9525">
                            <a:solidFill>
                              <a:srgbClr val="000000"/>
                            </a:solidFill>
                            <a:miter lim="800000"/>
                          </a:ln>
                        </wps:spPr>
                        <wps:txbx>
                          <w:txbxContent>
                            <w:p w14:paraId="6207EAE9" w14:textId="77777777" w:rsidR="00254E9F" w:rsidRDefault="00254E9F">
                              <w:pPr>
                                <w:jc w:val="center"/>
                                <w:rPr>
                                  <w:sz w:val="18"/>
                                  <w:szCs w:val="18"/>
                                </w:rPr>
                              </w:pPr>
                              <w:del w:id="679" w:author="zjstone" w:date="2018-03-23T01:08:00Z">
                                <w:r>
                                  <w:rPr>
                                    <w:color w:val="000000" w:themeColor="text1"/>
                                    <w:sz w:val="18"/>
                                    <w:szCs w:val="18"/>
                                    <w:rPrChange w:id="680" w:author="微笑的秋天" w:date="2018-03-23T10:21:00Z">
                                      <w:rPr>
                                        <w:sz w:val="18"/>
                                        <w:szCs w:val="18"/>
                                      </w:rPr>
                                    </w:rPrChange>
                                  </w:rPr>
                                  <w:delText>&lt;</w:delText>
                                </w:r>
                                <w:r>
                                  <w:rPr>
                                    <w:color w:val="000000" w:themeColor="text1"/>
                                    <w:rPrChange w:id="681" w:author="微笑的秋天" w:date="2018-03-23T10:21:00Z">
                                      <w:rPr/>
                                    </w:rPrChange>
                                  </w:rPr>
                                  <w:delText xml:space="preserve"> </w:delText>
                                </w:r>
                              </w:del>
                              <w:r>
                                <w:rPr>
                                  <w:rStyle w:val="ac"/>
                                  <w:color w:val="000000" w:themeColor="text1"/>
                                  <w:sz w:val="18"/>
                                  <w:szCs w:val="18"/>
                                  <w:rPrChange w:id="682" w:author="微笑的秋天" w:date="2018-03-23T10:31:00Z">
                                    <w:rPr>
                                      <w:rStyle w:val="ac"/>
                                      <w:sz w:val="18"/>
                                      <w:szCs w:val="18"/>
                                    </w:rPr>
                                  </w:rPrChange>
                                </w:rPr>
                                <w:t>http://192.168.1.149/DVWA/vulnerabilities/csrf/?*</w:t>
                              </w:r>
                              <w:r>
                                <w:rPr>
                                  <w:color w:val="000000" w:themeColor="text1"/>
                                  <w:sz w:val="18"/>
                                  <w:szCs w:val="18"/>
                                  <w:rPrChange w:id="683" w:author="微笑的秋天" w:date="2018-03-23T10:21:00Z">
                                    <w:rPr>
                                      <w:sz w:val="18"/>
                                      <w:szCs w:val="18"/>
                                    </w:rPr>
                                  </w:rPrChange>
                                </w:rPr>
                                <w:t xml:space="preserve">, </w:t>
                              </w:r>
                              <w:r>
                                <w:rPr>
                                  <w:rStyle w:val="ac"/>
                                  <w:color w:val="000000" w:themeColor="text1"/>
                                  <w:sz w:val="18"/>
                                  <w:szCs w:val="18"/>
                                  <w:rPrChange w:id="684" w:author="微笑的秋天" w:date="2018-03-23T10:31:00Z">
                                    <w:rPr>
                                      <w:rStyle w:val="ac"/>
                                      <w:sz w:val="18"/>
                                      <w:szCs w:val="18"/>
                                    </w:rPr>
                                  </w:rPrChange>
                                </w:rPr>
                                <w:t>http://192.168.1.149/DVWA/vulnerabilities/csrf/</w:t>
                              </w:r>
                              <w:del w:id="685" w:author="zjstone" w:date="2018-03-23T01:08:00Z">
                                <w:r>
                                  <w:rPr>
                                    <w:sz w:val="18"/>
                                    <w:szCs w:val="18"/>
                                  </w:rPr>
                                  <w:delText>&gt;</w:delText>
                                </w:r>
                              </w:del>
                            </w:p>
                          </w:txbxContent>
                        </wps:txbx>
                        <wps:bodyPr rot="0" vert="horz" wrap="square" lIns="91440" tIns="45720" rIns="91440" bIns="45720" anchor="t" anchorCtr="0">
                          <a:spAutoFit/>
                        </wps:bodyPr>
                      </wps:wsp>
                    </a:graphicData>
                  </a:graphic>
                </wp:inline>
              </w:drawing>
            </mc:Choice>
            <mc:Fallback>
              <w:pict>
                <v:shape w14:anchorId="3D506053" id="文本框 2" o:spid="_x0000_s1029" type="#_x0000_t202" style="width:41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">
                  <v:textbox style="mso-fit-shape-to-text:t">
                    <w:txbxContent>
                      <w:p w14:paraId="6207EAE9" w14:textId="77777777" w:rsidR="00254E9F" w:rsidRDefault="00254E9F">
                        <w:pPr>
                          <w:jc w:val="center"/>
                          <w:rPr>
                            <w:sz w:val="18"/>
                            <w:szCs w:val="18"/>
                          </w:rPr>
                        </w:pPr>
                        <w:del w:id="686" w:author="zjstone" w:date="2018-03-23T01:08:00Z">
                          <w:r>
                            <w:rPr>
                              <w:color w:val="000000" w:themeColor="text1"/>
                              <w:sz w:val="18"/>
                              <w:szCs w:val="18"/>
                              <w:rPrChange w:id="687" w:author="微笑的秋天" w:date="2018-03-23T10:21:00Z">
                                <w:rPr>
                                  <w:sz w:val="18"/>
                                  <w:szCs w:val="18"/>
                                </w:rPr>
                              </w:rPrChange>
                            </w:rPr>
                            <w:delText>&lt;</w:delText>
                          </w:r>
                          <w:r>
                            <w:rPr>
                              <w:color w:val="000000" w:themeColor="text1"/>
                              <w:rPrChange w:id="688" w:author="微笑的秋天" w:date="2018-03-23T10:21:00Z">
                                <w:rPr/>
                              </w:rPrChange>
                            </w:rPr>
                            <w:delText xml:space="preserve"> </w:delText>
                          </w:r>
                        </w:del>
                        <w:r>
                          <w:rPr>
                            <w:rStyle w:val="ac"/>
                            <w:color w:val="000000" w:themeColor="text1"/>
                            <w:sz w:val="18"/>
                            <w:szCs w:val="18"/>
                            <w:rPrChange w:id="689" w:author="微笑的秋天" w:date="2018-03-23T10:31:00Z">
                              <w:rPr>
                                <w:rStyle w:val="ac"/>
                                <w:sz w:val="18"/>
                                <w:szCs w:val="18"/>
                              </w:rPr>
                            </w:rPrChange>
                          </w:rPr>
                          <w:t>http://192.168.1.149/DVWA/vulnerabilities/csrf/?*</w:t>
                        </w:r>
                        <w:r>
                          <w:rPr>
                            <w:color w:val="000000" w:themeColor="text1"/>
                            <w:sz w:val="18"/>
                            <w:szCs w:val="18"/>
                            <w:rPrChange w:id="690" w:author="微笑的秋天" w:date="2018-03-23T10:21:00Z">
                              <w:rPr>
                                <w:sz w:val="18"/>
                                <w:szCs w:val="18"/>
                              </w:rPr>
                            </w:rPrChange>
                          </w:rPr>
                          <w:t xml:space="preserve">, </w:t>
                        </w:r>
                        <w:r>
                          <w:rPr>
                            <w:rStyle w:val="ac"/>
                            <w:color w:val="000000" w:themeColor="text1"/>
                            <w:sz w:val="18"/>
                            <w:szCs w:val="18"/>
                            <w:rPrChange w:id="691" w:author="微笑的秋天" w:date="2018-03-23T10:31:00Z">
                              <w:rPr>
                                <w:rStyle w:val="ac"/>
                                <w:sz w:val="18"/>
                                <w:szCs w:val="18"/>
                              </w:rPr>
                            </w:rPrChange>
                          </w:rPr>
                          <w:t>http://192.168.1.149/DVWA/vulnerabilities/csrf/</w:t>
                        </w:r>
                        <w:del w:id="692" w:author="zjstone" w:date="2018-03-23T01:08:00Z">
                          <w:r>
                            <w:rPr>
                              <w:sz w:val="18"/>
                              <w:szCs w:val="18"/>
                            </w:rPr>
                            <w:delText>&gt;</w:delText>
                          </w:r>
                        </w:del>
                      </w:p>
                    </w:txbxContent>
                  </v:textbox>
                  <w10:anchorlock/>
                </v:shape>
              </w:pict>
            </mc:Fallback>
          </mc:AlternateContent>
        </w:r>
      </w:ins>
    </w:p>
    <w:p w14:paraId="7A59D3BB" w14:textId="77777777" w:rsidR="00A73B7E" w:rsidRPr="00A73B7E" w:rsidRDefault="00FC3FD2">
      <w:pPr>
        <w:jc w:val="center"/>
        <w:rPr>
          <w:ins w:id="693" w:author="zjstone" w:date="2018-03-22T19:15:00Z"/>
          <w:sz w:val="20"/>
          <w:szCs w:val="20"/>
          <w:rPrChange w:id="694" w:author="zjstone" w:date="2018-03-22T21:09:00Z">
            <w:rPr>
              <w:ins w:id="695" w:author="zjstone" w:date="2018-03-22T19:15:00Z"/>
            </w:rPr>
          </w:rPrChange>
        </w:rPr>
        <w:sectPr w:rsidR="00A73B7E" w:rsidRPr="00A73B7E">
          <w:type w:val="continuous"/>
          <w:pgSz w:w="11906" w:h="16838"/>
          <w:pgMar w:top="1440" w:right="1440" w:bottom="1440" w:left="1440" w:header="851" w:footer="992" w:gutter="0"/>
          <w:cols w:space="425"/>
          <w:docGrid w:type="linesAndChars" w:linePitch="312"/>
        </w:sectPr>
      </w:pPr>
      <w:ins w:id="696" w:author="zjstone" w:date="2018-03-22T19:15:00Z">
        <w:r>
          <w:rPr>
            <w:rFonts w:hint="eastAsia"/>
            <w:sz w:val="20"/>
            <w:szCs w:val="20"/>
            <w:rPrChange w:id="697" w:author="zjstone" w:date="2018-03-22T21:09:00Z">
              <w:rPr>
                <w:rFonts w:hint="eastAsia"/>
              </w:rPr>
            </w:rPrChange>
          </w:rPr>
          <w:t>图</w:t>
        </w:r>
        <w:r>
          <w:rPr>
            <w:rFonts w:hint="eastAsia"/>
            <w:sz w:val="20"/>
            <w:szCs w:val="20"/>
          </w:rPr>
          <w:t>8</w:t>
        </w:r>
        <w:r>
          <w:rPr>
            <w:sz w:val="20"/>
            <w:szCs w:val="20"/>
            <w:rPrChange w:id="698" w:author="zjstone" w:date="2018-03-22T21:09:00Z">
              <w:rPr/>
            </w:rPrChange>
          </w:rPr>
          <w:t xml:space="preserve">  </w:t>
        </w:r>
        <w:r>
          <w:rPr>
            <w:rFonts w:hint="eastAsia"/>
            <w:sz w:val="20"/>
            <w:szCs w:val="20"/>
            <w:rPrChange w:id="699" w:author="zjstone" w:date="2018-03-22T21:09:00Z">
              <w:rPr>
                <w:rFonts w:hint="eastAsia"/>
              </w:rPr>
            </w:rPrChange>
          </w:rPr>
          <w:t>一个具体的</w:t>
        </w:r>
        <w:r>
          <w:rPr>
            <w:sz w:val="20"/>
            <w:szCs w:val="20"/>
            <w:rPrChange w:id="700" w:author="zjstone" w:date="2018-03-22T21:09:00Z">
              <w:rPr/>
            </w:rPrChange>
          </w:rPr>
          <w:t>2-gram</w:t>
        </w:r>
        <w:r>
          <w:rPr>
            <w:rFonts w:hint="eastAsia"/>
            <w:sz w:val="20"/>
            <w:szCs w:val="20"/>
            <w:rPrChange w:id="701" w:author="zjstone" w:date="2018-03-22T21:09:00Z">
              <w:rPr>
                <w:rFonts w:hint="eastAsia"/>
              </w:rPr>
            </w:rPrChange>
          </w:rPr>
          <w:t>行为模型记录</w:t>
        </w:r>
      </w:ins>
    </w:p>
    <w:p w14:paraId="631C9FF2" w14:textId="77777777" w:rsidR="00A73B7E" w:rsidRPr="00A73B7E" w:rsidRDefault="00FC3FD2">
      <w:pPr>
        <w:pStyle w:val="a4"/>
        <w:spacing w:after="120" w:line="240" w:lineRule="exact"/>
        <w:jc w:val="both"/>
        <w:rPr>
          <w:ins w:id="702" w:author="zjstone" w:date="2018-03-22T19:13:00Z"/>
          <w:rFonts w:ascii="Times" w:hAnsi="Times" w:cs="Times"/>
          <w:color w:val="000000" w:themeColor="text1"/>
          <w:sz w:val="20"/>
          <w:szCs w:val="20"/>
          <w:rPrChange w:id="703" w:author="微笑的秋天" w:date="2018-03-23T10:22:00Z">
            <w:rPr>
              <w:ins w:id="704" w:author="zjstone" w:date="2018-03-22T19:13:00Z"/>
              <w:color w:val="FF0000"/>
            </w:rPr>
          </w:rPrChange>
        </w:rPr>
        <w:pPrChange w:id="705" w:author="zjstone" w:date="2018-03-22T19:19:00Z">
          <w:pPr/>
        </w:pPrChange>
      </w:pPr>
      <w:ins w:id="706" w:author="zjstone" w:date="2018-03-22T19:13:00Z">
        <w:r>
          <w:rPr>
            <w:rFonts w:ascii="Times" w:hAnsi="Times" w:cs="Times"/>
            <w:color w:val="000000" w:themeColor="text1"/>
            <w:sz w:val="20"/>
            <w:szCs w:val="20"/>
            <w:rPrChange w:id="707" w:author="微笑的秋天" w:date="2018-03-23T10:22:00Z">
              <w:rPr>
                <w:color w:val="FF0000"/>
              </w:rPr>
            </w:rPrChange>
          </w:rPr>
          <w:lastRenderedPageBreak/>
          <w:t>Where ?* represent that search parameter can be attached to this link, an example is as followed.</w:t>
        </w:r>
      </w:ins>
    </w:p>
    <w:p w14:paraId="5C310039" w14:textId="77777777" w:rsidR="00A73B7E" w:rsidRPr="00A73B7E" w:rsidRDefault="00FC3FD2">
      <w:pPr>
        <w:pStyle w:val="a4"/>
        <w:spacing w:after="120" w:line="240" w:lineRule="exact"/>
        <w:jc w:val="both"/>
        <w:rPr>
          <w:ins w:id="708" w:author="zjstone" w:date="2018-03-22T19:13:00Z"/>
          <w:rFonts w:ascii="Times" w:hAnsi="Times" w:cs="Times"/>
          <w:color w:val="FF0000"/>
          <w:sz w:val="20"/>
          <w:szCs w:val="20"/>
          <w:rPrChange w:id="709" w:author="zjstone" w:date="2018-03-22T19:19:00Z">
            <w:rPr>
              <w:ins w:id="710" w:author="zjstone" w:date="2018-03-22T19:13:00Z"/>
              <w:color w:val="FF0000"/>
            </w:rPr>
          </w:rPrChange>
        </w:rPr>
        <w:pPrChange w:id="711" w:author="zjstone" w:date="2018-03-22T19:19:00Z">
          <w:pPr/>
        </w:pPrChange>
      </w:pPr>
      <w:ins w:id="712" w:author="zjstone" w:date="2018-03-22T19:13:00Z">
        <w:r>
          <w:rPr>
            <w:rFonts w:ascii="Times" w:hAnsi="Times" w:cs="Times"/>
            <w:i/>
            <w:iCs/>
            <w:sz w:val="20"/>
            <w:szCs w:val="20"/>
            <w:rPrChange w:id="713" w:author="微笑的秋天" w:date="2018-03-23T10:17:00Z">
              <w:rPr/>
            </w:rPrChange>
          </w:rPr>
          <w:fldChar w:fldCharType="begin"/>
        </w:r>
        <w:r>
          <w:rPr>
            <w:rFonts w:ascii="Times" w:hAnsi="Times" w:cs="Times"/>
            <w:i/>
            <w:iCs/>
            <w:sz w:val="20"/>
            <w:szCs w:val="20"/>
            <w:rPrChange w:id="714" w:author="微笑的秋天" w:date="2018-03-23T10:17:00Z">
              <w:rPr/>
            </w:rPrChange>
          </w:rPr>
          <w:instrText xml:space="preserve"> HYPERLINK "http://192.168.1.149/DVWA/vulnerabilities/csrf/?password_new=hacker&amp;password_conf=hacker&amp;Change=Change" </w:instrText>
        </w:r>
        <w:r>
          <w:rPr>
            <w:rFonts w:ascii="Times" w:hAnsi="Times" w:cs="Times"/>
            <w:i/>
            <w:iCs/>
            <w:sz w:val="20"/>
            <w:szCs w:val="20"/>
            <w:rPrChange w:id="715" w:author="微笑的秋天" w:date="2018-03-23T10:17:00Z">
              <w:rPr>
                <w:rStyle w:val="ac"/>
                <w:color w:val="FF0000"/>
              </w:rPr>
            </w:rPrChange>
          </w:rPr>
          <w:fldChar w:fldCharType="separate"/>
        </w:r>
        <w:r>
          <w:rPr>
            <w:rFonts w:ascii="Times" w:hAnsi="Times" w:cs="Times"/>
            <w:i/>
            <w:iCs/>
            <w:sz w:val="20"/>
            <w:szCs w:val="20"/>
            <w:rPrChange w:id="716" w:author="微笑的秋天" w:date="2018-03-23T10:17:00Z">
              <w:rPr>
                <w:rStyle w:val="ac"/>
                <w:color w:val="FF0000"/>
              </w:rPr>
            </w:rPrChange>
          </w:rPr>
          <w:t>http://192.168.1.149/DVWA/vulnerabilities/csrf/?password_new=hacker&amp;password_conf=hacker&amp;Change=Change#</w:t>
        </w:r>
        <w:r>
          <w:rPr>
            <w:rFonts w:ascii="Times" w:hAnsi="Times" w:cs="Times"/>
            <w:i/>
            <w:iCs/>
            <w:sz w:val="20"/>
            <w:szCs w:val="20"/>
            <w:rPrChange w:id="717" w:author="微笑的秋天" w:date="2018-03-23T10:17:00Z">
              <w:rPr>
                <w:rStyle w:val="ac"/>
                <w:color w:val="FF0000"/>
              </w:rPr>
            </w:rPrChange>
          </w:rPr>
          <w:fldChar w:fldCharType="end"/>
        </w:r>
      </w:ins>
      <w:ins w:id="718" w:author="zjstone" w:date="2018-03-22T19:17:00Z">
        <w:r>
          <w:rPr>
            <w:rFonts w:ascii="Times" w:hAnsi="Times" w:cs="Times"/>
            <w:i/>
            <w:iCs/>
            <w:sz w:val="20"/>
            <w:szCs w:val="20"/>
            <w:rPrChange w:id="719" w:author="微笑的秋天" w:date="2018-03-23T10:17:00Z">
              <w:rPr>
                <w:rStyle w:val="ac"/>
                <w:color w:val="FF0000"/>
              </w:rPr>
            </w:rPrChange>
          </w:rPr>
          <w:t>.</w:t>
        </w:r>
      </w:ins>
    </w:p>
    <w:p w14:paraId="5EE26777" w14:textId="77777777" w:rsidR="00A73B7E" w:rsidRDefault="00FC3FD2">
      <w:pPr>
        <w:pStyle w:val="a4"/>
        <w:spacing w:after="120" w:line="240" w:lineRule="exact"/>
        <w:jc w:val="both"/>
        <w:rPr>
          <w:del w:id="720" w:author="zjstone" w:date="2018-03-22T19:19:00Z"/>
          <w:rFonts w:ascii="Times" w:hAnsi="Times" w:cs="Times"/>
          <w:sz w:val="20"/>
          <w:szCs w:val="20"/>
        </w:rPr>
      </w:pPr>
      <w:ins w:id="721" w:author="zjstone" w:date="2018-03-22T19:13:00Z">
        <w:r>
          <w:rPr>
            <w:rFonts w:ascii="Times" w:hAnsi="Times" w:cs="Times"/>
            <w:color w:val="FF0000"/>
            <w:sz w:val="20"/>
            <w:szCs w:val="20"/>
            <w:rPrChange w:id="722" w:author="zjstone" w:date="2018-03-22T19:19:00Z">
              <w:rPr>
                <w:color w:val="FF0000"/>
              </w:rPr>
            </w:rPrChange>
          </w:rPr>
          <w:t xml:space="preserve">In the above test, attacker initiates an attack link </w:t>
        </w:r>
        <w:r>
          <w:rPr>
            <w:rFonts w:ascii="Times" w:hAnsi="Times" w:cs="Times"/>
            <w:sz w:val="20"/>
            <w:szCs w:val="20"/>
            <w:rPrChange w:id="723" w:author="zjstone" w:date="2018-03-22T19:19:00Z">
              <w:rPr/>
            </w:rPrChange>
          </w:rPr>
          <w:fldChar w:fldCharType="begin"/>
        </w:r>
        <w:r>
          <w:rPr>
            <w:rFonts w:ascii="Times" w:hAnsi="Times" w:cs="Times"/>
            <w:sz w:val="20"/>
            <w:szCs w:val="20"/>
            <w:rPrChange w:id="724" w:author="zjstone" w:date="2018-03-22T19:19:00Z">
              <w:rPr/>
            </w:rPrChange>
          </w:rPr>
          <w:instrText xml:space="preserve"> HYPERLINK "http://127.0.0.1/DVWA/vulnerabilities/csrf/?password_new=1234&amp;password_conf=1234&amp;Change=Change" </w:instrText>
        </w:r>
        <w:r>
          <w:rPr>
            <w:rFonts w:ascii="Times" w:hAnsi="Times" w:cs="Times"/>
            <w:sz w:val="20"/>
            <w:szCs w:val="20"/>
            <w:rPrChange w:id="725" w:author="zjstone" w:date="2018-03-22T19:19:00Z">
              <w:rPr>
                <w:rStyle w:val="ac"/>
                <w:color w:val="FF0000"/>
              </w:rPr>
            </w:rPrChange>
          </w:rPr>
          <w:fldChar w:fldCharType="separate"/>
        </w:r>
        <w:r>
          <w:rPr>
            <w:rFonts w:ascii="Times" w:hAnsi="Times" w:cs="Times"/>
            <w:sz w:val="20"/>
            <w:szCs w:val="20"/>
            <w:rPrChange w:id="726" w:author="zjstone" w:date="2018-03-22T19:19:00Z">
              <w:rPr>
                <w:rStyle w:val="ac"/>
                <w:color w:val="FF0000"/>
              </w:rPr>
            </w:rPrChange>
          </w:rPr>
          <w:t>http://192.168.1.149/DVWA/vulnerabilities/csrf/?password_new=hacker&amp;password_conf=hacker&amp;Change=Change#</w:t>
        </w:r>
        <w:r>
          <w:rPr>
            <w:rFonts w:ascii="Times" w:hAnsi="Times" w:cs="Times"/>
            <w:sz w:val="20"/>
            <w:szCs w:val="20"/>
            <w:rPrChange w:id="727" w:author="zjstone" w:date="2018-03-22T19:19:00Z">
              <w:rPr>
                <w:rStyle w:val="ac"/>
                <w:color w:val="FF0000"/>
              </w:rPr>
            </w:rPrChange>
          </w:rPr>
          <w:fldChar w:fldCharType="end"/>
        </w:r>
        <w:r>
          <w:rPr>
            <w:rFonts w:ascii="Times" w:hAnsi="Times" w:cs="Times"/>
            <w:sz w:val="20"/>
            <w:szCs w:val="20"/>
            <w:rPrChange w:id="728" w:author="zjstone" w:date="2018-03-22T19:19:00Z">
              <w:rPr>
                <w:rStyle w:val="ac"/>
              </w:rPr>
            </w:rPrChange>
          </w:rPr>
          <w:t xml:space="preserve"> </w:t>
        </w:r>
        <w:r>
          <w:rPr>
            <w:rFonts w:ascii="Times" w:hAnsi="Times" w:cs="Times"/>
            <w:color w:val="FF0000"/>
            <w:sz w:val="20"/>
            <w:szCs w:val="20"/>
            <w:rPrChange w:id="729" w:author="zjstone" w:date="2018-03-22T19:19:00Z">
              <w:rPr>
                <w:color w:val="FF0000"/>
              </w:rPr>
            </w:rPrChange>
          </w:rPr>
          <w:t xml:space="preserve">in the page </w:t>
        </w:r>
      </w:ins>
      <w:ins w:id="730" w:author="zjstone" w:date="2018-03-23T01:20:00Z">
        <w:r>
          <w:rPr>
            <w:rFonts w:ascii="Times" w:hAnsi="Times" w:cs="Times"/>
            <w:i/>
            <w:iCs/>
            <w:color w:val="000000" w:themeColor="text1"/>
            <w:sz w:val="20"/>
            <w:szCs w:val="20"/>
            <w:rPrChange w:id="731" w:author="微笑的秋天" w:date="2018-03-23T10:26:00Z">
              <w:rPr>
                <w:rFonts w:ascii="Times" w:hAnsi="Times" w:cs="Times"/>
                <w:sz w:val="20"/>
                <w:szCs w:val="20"/>
              </w:rPr>
            </w:rPrChange>
          </w:rPr>
          <w:fldChar w:fldCharType="begin"/>
        </w:r>
        <w:r>
          <w:rPr>
            <w:rFonts w:ascii="Times" w:hAnsi="Times" w:cs="Times"/>
            <w:i/>
            <w:iCs/>
            <w:color w:val="000000" w:themeColor="text1"/>
            <w:sz w:val="20"/>
            <w:szCs w:val="20"/>
            <w:rPrChange w:id="732" w:author="微笑的秋天" w:date="2018-03-23T10:26:00Z">
              <w:rPr>
                <w:rFonts w:ascii="Times" w:hAnsi="Times" w:cs="Times"/>
                <w:sz w:val="20"/>
                <w:szCs w:val="20"/>
              </w:rPr>
            </w:rPrChange>
          </w:rPr>
          <w:instrText xml:space="preserve"> HYPERLINK "</w:instrText>
        </w:r>
      </w:ins>
      <w:ins w:id="733" w:author="zjstone" w:date="2018-03-22T19:13:00Z">
        <w:r>
          <w:rPr>
            <w:rFonts w:ascii="Times" w:hAnsi="Times" w:cs="Times"/>
            <w:i/>
            <w:iCs/>
            <w:color w:val="000000" w:themeColor="text1"/>
            <w:sz w:val="20"/>
            <w:szCs w:val="20"/>
            <w:rPrChange w:id="734" w:author="微笑的秋天" w:date="2018-03-23T10:26:00Z">
              <w:rPr>
                <w:rStyle w:val="ac"/>
                <w:color w:val="FF0000"/>
              </w:rPr>
            </w:rPrChange>
          </w:rPr>
          <w:instrText>http://192.168.1.149/</w:instrText>
        </w:r>
      </w:ins>
      <w:ins w:id="735" w:author="zjstone" w:date="2018-03-23T01:20:00Z">
        <w:r>
          <w:rPr>
            <w:i/>
            <w:iCs/>
            <w:color w:val="000000" w:themeColor="text1"/>
            <w:rPrChange w:id="736" w:author="微笑的秋天" w:date="2018-03-23T10:26:00Z">
              <w:rPr>
                <w:rStyle w:val="ac"/>
                <w:rFonts w:ascii="Times" w:hAnsi="Times" w:cs="Times"/>
                <w:sz w:val="20"/>
                <w:szCs w:val="20"/>
              </w:rPr>
            </w:rPrChange>
          </w:rPr>
          <w:instrText xml:space="preserve"> </w:instrText>
        </w:r>
      </w:ins>
      <w:ins w:id="737" w:author="zjstone" w:date="2018-03-22T19:13:00Z">
        <w:r>
          <w:rPr>
            <w:rFonts w:ascii="Times" w:hAnsi="Times" w:cs="Times"/>
            <w:i/>
            <w:iCs/>
            <w:color w:val="000000" w:themeColor="text1"/>
            <w:sz w:val="20"/>
            <w:szCs w:val="20"/>
            <w:rPrChange w:id="738" w:author="微笑的秋天" w:date="2018-03-23T10:26:00Z">
              <w:rPr>
                <w:rStyle w:val="ac"/>
                <w:color w:val="FF0000"/>
              </w:rPr>
            </w:rPrChange>
          </w:rPr>
          <w:instrText>DVWA/vulnerabilities/xss_s/</w:instrText>
        </w:r>
      </w:ins>
      <w:ins w:id="739" w:author="zjstone" w:date="2018-03-23T01:20:00Z">
        <w:r>
          <w:rPr>
            <w:rFonts w:ascii="Times" w:hAnsi="Times" w:cs="Times"/>
            <w:i/>
            <w:iCs/>
            <w:color w:val="000000" w:themeColor="text1"/>
            <w:sz w:val="20"/>
            <w:szCs w:val="20"/>
            <w:rPrChange w:id="740" w:author="微笑的秋天" w:date="2018-03-23T10:26:00Z">
              <w:rPr>
                <w:rFonts w:ascii="Times" w:hAnsi="Times" w:cs="Times"/>
                <w:sz w:val="20"/>
                <w:szCs w:val="20"/>
              </w:rPr>
            </w:rPrChange>
          </w:rPr>
          <w:instrText xml:space="preserve">" </w:instrText>
        </w:r>
        <w:r>
          <w:rPr>
            <w:rFonts w:ascii="Times" w:hAnsi="Times" w:cs="Times"/>
            <w:i/>
            <w:iCs/>
            <w:color w:val="000000" w:themeColor="text1"/>
            <w:sz w:val="20"/>
            <w:szCs w:val="20"/>
            <w:rPrChange w:id="741" w:author="微笑的秋天" w:date="2018-03-23T10:26:00Z">
              <w:rPr>
                <w:rFonts w:ascii="Times" w:hAnsi="Times" w:cs="Times"/>
                <w:sz w:val="20"/>
                <w:szCs w:val="20"/>
              </w:rPr>
            </w:rPrChange>
          </w:rPr>
          <w:fldChar w:fldCharType="separate"/>
        </w:r>
      </w:ins>
      <w:ins w:id="742" w:author="zjstone" w:date="2018-03-22T19:13:00Z">
        <w:r>
          <w:rPr>
            <w:rStyle w:val="ac"/>
            <w:rFonts w:ascii="Times" w:hAnsi="Times" w:cs="Times"/>
            <w:i/>
            <w:iCs/>
            <w:color w:val="FF0000"/>
            <w:sz w:val="20"/>
            <w:szCs w:val="20"/>
            <w:rPrChange w:id="743" w:author="微笑的秋天" w:date="2018-03-23T10:31:00Z">
              <w:rPr>
                <w:rStyle w:val="ac"/>
                <w:color w:val="FF0000"/>
              </w:rPr>
            </w:rPrChange>
          </w:rPr>
          <w:t>http://192.168.1.149/</w:t>
        </w:r>
      </w:ins>
      <w:ins w:id="744" w:author="zjstone" w:date="2018-03-23T01:20:00Z">
        <w:r>
          <w:rPr>
            <w:rStyle w:val="ac"/>
            <w:rFonts w:ascii="Times" w:hAnsi="Times" w:cs="Times"/>
            <w:i/>
            <w:iCs/>
            <w:color w:val="000000" w:themeColor="text1"/>
            <w:sz w:val="20"/>
            <w:szCs w:val="20"/>
            <w:rPrChange w:id="745" w:author="微笑的秋天" w:date="2018-03-23T10:31:00Z">
              <w:rPr>
                <w:rStyle w:val="ac"/>
                <w:rFonts w:ascii="Times" w:hAnsi="Times" w:cs="Times"/>
                <w:sz w:val="20"/>
                <w:szCs w:val="20"/>
              </w:rPr>
            </w:rPrChange>
          </w:rPr>
          <w:t xml:space="preserve"> </w:t>
        </w:r>
      </w:ins>
      <w:ins w:id="746" w:author="zjstone" w:date="2018-03-22T19:13:00Z">
        <w:r>
          <w:rPr>
            <w:rStyle w:val="ac"/>
            <w:rFonts w:ascii="Times" w:hAnsi="Times" w:cs="Times"/>
            <w:i/>
            <w:iCs/>
            <w:color w:val="FF0000"/>
            <w:sz w:val="20"/>
            <w:szCs w:val="20"/>
            <w:rPrChange w:id="747" w:author="微笑的秋天" w:date="2018-03-23T10:31:00Z">
              <w:rPr>
                <w:rStyle w:val="ac"/>
                <w:color w:val="FF0000"/>
              </w:rPr>
            </w:rPrChange>
          </w:rPr>
          <w:t>DVWA/vulnerabilities/xss_s/</w:t>
        </w:r>
      </w:ins>
      <w:ins w:id="748" w:author="zjstone" w:date="2018-03-23T01:20:00Z">
        <w:r>
          <w:rPr>
            <w:rFonts w:ascii="Times" w:hAnsi="Times" w:cs="Times"/>
            <w:i/>
            <w:iCs/>
            <w:color w:val="000000" w:themeColor="text1"/>
            <w:sz w:val="20"/>
            <w:szCs w:val="20"/>
            <w:rPrChange w:id="749" w:author="微笑的秋天" w:date="2018-03-23T10:26:00Z">
              <w:rPr>
                <w:rFonts w:ascii="Times" w:hAnsi="Times" w:cs="Times"/>
                <w:sz w:val="20"/>
                <w:szCs w:val="20"/>
              </w:rPr>
            </w:rPrChange>
          </w:rPr>
          <w:fldChar w:fldCharType="end"/>
        </w:r>
      </w:ins>
      <w:ins w:id="750" w:author="zjstone" w:date="2018-03-22T19:13:00Z">
        <w:r>
          <w:rPr>
            <w:rFonts w:ascii="Times" w:hAnsi="Times" w:cs="Times"/>
            <w:color w:val="000000" w:themeColor="text1"/>
            <w:sz w:val="20"/>
            <w:szCs w:val="20"/>
            <w:rPrChange w:id="751" w:author="微笑的秋天" w:date="2018-03-23T10:26:00Z">
              <w:rPr>
                <w:rStyle w:val="ac"/>
                <w:color w:val="FF0000"/>
              </w:rPr>
            </w:rPrChange>
          </w:rPr>
          <w:t xml:space="preserve">. </w:t>
        </w:r>
        <w:r>
          <w:rPr>
            <w:rFonts w:ascii="Times" w:hAnsi="Times" w:cs="Times"/>
            <w:sz w:val="20"/>
            <w:szCs w:val="20"/>
            <w:rPrChange w:id="752" w:author="zjstone" w:date="2018-03-22T19:19:00Z">
              <w:rPr>
                <w:rStyle w:val="ac"/>
                <w:color w:val="FF0000"/>
              </w:rPr>
            </w:rPrChange>
          </w:rPr>
          <w:t xml:space="preserve">When the user browses </w:t>
        </w:r>
        <w:r>
          <w:rPr>
            <w:rFonts w:ascii="Times" w:hAnsi="Times" w:cs="Times"/>
            <w:sz w:val="20"/>
            <w:szCs w:val="20"/>
            <w:rPrChange w:id="753" w:author="zjstone" w:date="2018-03-22T19:19:00Z">
              <w:rPr>
                <w:rStyle w:val="ac"/>
                <w:color w:val="FF0000"/>
              </w:rPr>
            </w:rPrChange>
          </w:rPr>
          <w:lastRenderedPageBreak/>
          <w:t xml:space="preserve">the page </w:t>
        </w:r>
      </w:ins>
      <w:ins w:id="754" w:author="zjstone" w:date="2018-03-22T21:08:00Z">
        <w:r>
          <w:rPr>
            <w:rFonts w:ascii="Times" w:hAnsi="Times" w:cs="Times"/>
            <w:i/>
            <w:iCs/>
            <w:sz w:val="20"/>
            <w:szCs w:val="20"/>
            <w:rPrChange w:id="755" w:author="微笑的秋天" w:date="2018-03-23T10:26:00Z">
              <w:rPr>
                <w:rStyle w:val="ac"/>
                <w:color w:val="FF0000"/>
              </w:rPr>
            </w:rPrChange>
          </w:rPr>
          <w:t>http://192.168.1.149/</w:t>
        </w:r>
        <w:r>
          <w:rPr>
            <w:i/>
            <w:iCs/>
            <w:rPrChange w:id="756" w:author="微笑的秋天" w:date="2018-03-23T10:26:00Z">
              <w:rPr>
                <w:rStyle w:val="ac"/>
                <w:rFonts w:ascii="Times" w:hAnsi="Times" w:cs="Times"/>
                <w:sz w:val="20"/>
                <w:szCs w:val="20"/>
              </w:rPr>
            </w:rPrChange>
          </w:rPr>
          <w:t xml:space="preserve"> </w:t>
        </w:r>
        <w:r>
          <w:rPr>
            <w:rFonts w:ascii="Times" w:hAnsi="Times" w:cs="Times"/>
            <w:i/>
            <w:iCs/>
            <w:sz w:val="20"/>
            <w:szCs w:val="20"/>
            <w:rPrChange w:id="757" w:author="微笑的秋天" w:date="2018-03-23T10:26:00Z">
              <w:rPr>
                <w:rStyle w:val="ac"/>
                <w:color w:val="FF0000"/>
              </w:rPr>
            </w:rPrChange>
          </w:rPr>
          <w:t>DVWA/vulnerabilities/</w:t>
        </w:r>
      </w:ins>
      <w:ins w:id="758" w:author="zjstone" w:date="2018-03-23T01:20:00Z">
        <w:r>
          <w:rPr>
            <w:rFonts w:ascii="Times" w:hAnsi="Times" w:cs="Times"/>
            <w:i/>
            <w:iCs/>
            <w:sz w:val="20"/>
            <w:szCs w:val="20"/>
            <w:rPrChange w:id="759" w:author="微笑的秋天" w:date="2018-03-23T10:26:00Z">
              <w:rPr>
                <w:rFonts w:ascii="Times" w:hAnsi="Times" w:cs="Times"/>
                <w:sz w:val="20"/>
                <w:szCs w:val="20"/>
              </w:rPr>
            </w:rPrChange>
          </w:rPr>
          <w:t xml:space="preserve"> </w:t>
        </w:r>
      </w:ins>
      <w:ins w:id="760" w:author="zjstone" w:date="2018-03-22T21:08:00Z">
        <w:r>
          <w:rPr>
            <w:rFonts w:ascii="Times" w:hAnsi="Times" w:cs="Times"/>
            <w:i/>
            <w:iCs/>
            <w:sz w:val="20"/>
            <w:szCs w:val="20"/>
            <w:rPrChange w:id="761" w:author="微笑的秋天" w:date="2018-03-23T10:26:00Z">
              <w:rPr>
                <w:rStyle w:val="ac"/>
                <w:color w:val="FF0000"/>
              </w:rPr>
            </w:rPrChange>
          </w:rPr>
          <w:t>xss_s/</w:t>
        </w:r>
      </w:ins>
      <w:ins w:id="762" w:author="zjstone" w:date="2018-03-22T19:13:00Z">
        <w:r>
          <w:rPr>
            <w:rFonts w:ascii="Times" w:hAnsi="Times" w:cs="Times"/>
            <w:sz w:val="20"/>
            <w:szCs w:val="20"/>
            <w:rPrChange w:id="763" w:author="zjstone" w:date="2018-03-22T19:19:00Z">
              <w:rPr>
                <w:rStyle w:val="ac"/>
                <w:color w:val="FF0000"/>
              </w:rPr>
            </w:rPrChange>
          </w:rPr>
          <w:t>,</w:t>
        </w:r>
        <w:r>
          <w:rPr>
            <w:rFonts w:ascii="Times" w:hAnsi="Times" w:cs="Times"/>
            <w:color w:val="000000" w:themeColor="text1"/>
            <w:sz w:val="20"/>
            <w:szCs w:val="20"/>
            <w:rPrChange w:id="764" w:author="微笑的秋天" w:date="2018-03-23T10:26:00Z">
              <w:rPr>
                <w:rStyle w:val="ac"/>
                <w:color w:val="FF0000"/>
              </w:rPr>
            </w:rPrChange>
          </w:rPr>
          <w:t xml:space="preserve"> </w:t>
        </w:r>
        <w:del w:id="765" w:author="微笑的秋天" w:date="2018-03-23T10:24:00Z">
          <w:r>
            <w:rPr>
              <w:rFonts w:ascii="Times" w:hAnsi="Times" w:cs="Times"/>
              <w:color w:val="000000" w:themeColor="text1"/>
              <w:sz w:val="20"/>
              <w:szCs w:val="20"/>
              <w:rPrChange w:id="766" w:author="微笑的秋天" w:date="2018-03-23T10:26:00Z">
                <w:rPr>
                  <w:rStyle w:val="ac"/>
                  <w:color w:val="FF0000"/>
                </w:rPr>
              </w:rPrChange>
            </w:rPr>
            <w:delText xml:space="preserve">both </w:delText>
          </w:r>
        </w:del>
        <w:r>
          <w:rPr>
            <w:rFonts w:ascii="Times" w:hAnsi="Times" w:cs="Times"/>
            <w:color w:val="000000" w:themeColor="text1"/>
            <w:sz w:val="20"/>
            <w:szCs w:val="20"/>
            <w:rPrChange w:id="767" w:author="微笑的秋天" w:date="2018-03-23T10:26:00Z">
              <w:rPr>
                <w:rStyle w:val="ac"/>
                <w:color w:val="FF0000"/>
              </w:rPr>
            </w:rPrChange>
          </w:rPr>
          <w:t xml:space="preserve">AURLS </w:t>
        </w:r>
        <w:del w:id="768" w:author="微笑的秋天" w:date="2018-03-23T10:24:00Z">
          <w:r>
            <w:rPr>
              <w:rFonts w:ascii="Times" w:hAnsi="Times" w:cs="Times"/>
              <w:color w:val="000000" w:themeColor="text1"/>
              <w:sz w:val="20"/>
              <w:szCs w:val="20"/>
              <w:rPrChange w:id="769" w:author="微笑的秋天" w:date="2018-03-23T10:26:00Z">
                <w:rPr>
                  <w:rStyle w:val="ac"/>
                  <w:color w:val="FF0000"/>
                </w:rPr>
              </w:rPrChange>
            </w:rPr>
            <w:delText xml:space="preserve">and user’s browser </w:delText>
          </w:r>
        </w:del>
        <w:r>
          <w:rPr>
            <w:rFonts w:ascii="Times" w:hAnsi="Times" w:cs="Times"/>
            <w:color w:val="000000" w:themeColor="text1"/>
            <w:sz w:val="20"/>
            <w:szCs w:val="20"/>
            <w:rPrChange w:id="770" w:author="微笑的秋天" w:date="2018-03-23T10:26:00Z">
              <w:rPr>
                <w:rStyle w:val="ac"/>
                <w:color w:val="FF0000"/>
              </w:rPr>
            </w:rPrChange>
          </w:rPr>
          <w:t>will shift to this attack link.</w:t>
        </w:r>
        <w:r>
          <w:rPr>
            <w:rFonts w:ascii="Times" w:hAnsi="Times" w:cs="Times"/>
            <w:sz w:val="20"/>
            <w:szCs w:val="20"/>
            <w:rPrChange w:id="771" w:author="zjstone" w:date="2018-03-23T01:20:00Z">
              <w:rPr>
                <w:rStyle w:val="ac"/>
                <w:color w:val="FF0000"/>
              </w:rPr>
            </w:rPrChange>
          </w:rPr>
          <w:t xml:space="preserve"> </w:t>
        </w:r>
        <w:r>
          <w:rPr>
            <w:rFonts w:ascii="Times" w:hAnsi="Times" w:cs="Times"/>
            <w:sz w:val="20"/>
            <w:szCs w:val="20"/>
            <w:rPrChange w:id="772" w:author="zjstone" w:date="2018-03-22T19:19:00Z">
              <w:rPr>
                <w:rStyle w:val="ac"/>
                <w:color w:val="FF0000"/>
              </w:rPr>
            </w:rPrChange>
          </w:rPr>
          <w:t xml:space="preserve">However, </w:t>
        </w:r>
        <w:del w:id="773" w:author="微笑的秋天" w:date="2018-03-23T10:25:00Z">
          <w:r>
            <w:rPr>
              <w:rFonts w:ascii="Times" w:hAnsi="Times" w:cs="Times"/>
              <w:sz w:val="20"/>
              <w:szCs w:val="20"/>
              <w:rPrChange w:id="774" w:author="zjstone" w:date="2018-03-22T19:19:00Z">
                <w:rPr>
                  <w:rStyle w:val="ac"/>
                  <w:color w:val="FF0000"/>
                </w:rPr>
              </w:rPrChange>
            </w:rPr>
            <w:delText>AURLS will receive this request after the replacement of address has accomplished, so it will query by</w:delText>
          </w:r>
          <w:r>
            <w:rPr>
              <w:rStyle w:val="ac"/>
              <w:color w:val="FF0000"/>
            </w:rPr>
            <w:delText xml:space="preserve"> </w:delText>
          </w:r>
        </w:del>
      </w:ins>
      <w:ins w:id="775" w:author="zjstone" w:date="2018-03-22T19:19:00Z">
        <w:del w:id="776" w:author="微笑的秋天" w:date="2018-03-23T10:25:00Z">
          <w:r>
            <w:rPr>
              <w:rFonts w:ascii="Times" w:hAnsi="Times" w:cs="Times"/>
              <w:sz w:val="20"/>
              <w:szCs w:val="20"/>
              <w:rPrChange w:id="777" w:author="zjstone" w:date="2018-03-22T19:19:00Z">
                <w:rPr/>
              </w:rPrChange>
            </w:rPr>
            <w:fldChar w:fldCharType="begin"/>
          </w:r>
          <w:r>
            <w:rPr>
              <w:rFonts w:ascii="Times" w:hAnsi="Times" w:cs="Times"/>
              <w:sz w:val="20"/>
              <w:szCs w:val="20"/>
              <w:rPrChange w:id="778" w:author="zjstone" w:date="2018-03-22T19:19:00Z">
                <w:rPr/>
              </w:rPrChange>
            </w:rPr>
            <w:delInstrText xml:space="preserve"> HYPERLINK "</w:delInstrText>
          </w:r>
        </w:del>
      </w:ins>
      <w:ins w:id="779" w:author="zjstone" w:date="2018-03-22T19:13:00Z">
        <w:del w:id="780" w:author="微笑的秋天" w:date="2018-03-23T10:25:00Z">
          <w:r>
            <w:rPr>
              <w:rFonts w:ascii="Times" w:hAnsi="Times" w:cs="Times"/>
              <w:sz w:val="20"/>
              <w:szCs w:val="20"/>
              <w:rPrChange w:id="781" w:author="zjstone" w:date="2018-03-22T19:19:00Z">
                <w:rPr>
                  <w:rStyle w:val="ac"/>
                  <w:color w:val="FF0000"/>
                </w:rPr>
              </w:rPrChange>
            </w:rPr>
            <w:delInstrText>http://192.168.1.149/DVWA/vulnerabilities/csrf/?password_new=hacker&amp;password_conf=hacker&amp;Change=Change# (Key</w:delInstrText>
          </w:r>
        </w:del>
      </w:ins>
      <w:ins w:id="782" w:author="zjstone" w:date="2018-03-22T19:19:00Z">
        <w:del w:id="783" w:author="微笑的秋天" w:date="2018-03-23T10:25:00Z">
          <w:r>
            <w:rPr>
              <w:rFonts w:ascii="Times" w:hAnsi="Times" w:cs="Times"/>
              <w:sz w:val="20"/>
              <w:szCs w:val="20"/>
              <w:rPrChange w:id="784" w:author="zjstone" w:date="2018-03-22T19:19:00Z">
                <w:rPr/>
              </w:rPrChange>
            </w:rPr>
            <w:delInstrText xml:space="preserve">" </w:delInstrText>
          </w:r>
          <w:r>
            <w:rPr>
              <w:rFonts w:ascii="Times" w:hAnsi="Times" w:cs="Times"/>
              <w:sz w:val="20"/>
              <w:szCs w:val="20"/>
              <w:rPrChange w:id="785" w:author="zjstone" w:date="2018-03-22T19:19:00Z">
                <w:rPr/>
              </w:rPrChange>
            </w:rPr>
            <w:fldChar w:fldCharType="separate"/>
          </w:r>
        </w:del>
      </w:ins>
      <w:ins w:id="786" w:author="zjstone" w:date="2018-03-22T19:13:00Z">
        <w:del w:id="787" w:author="微笑的秋天" w:date="2018-03-23T10:25:00Z">
          <w:r>
            <w:rPr>
              <w:rFonts w:ascii="Times" w:hAnsi="Times" w:cs="Times"/>
              <w:sz w:val="20"/>
              <w:szCs w:val="20"/>
              <w:rPrChange w:id="788" w:author="zjstone" w:date="2018-03-22T19:19:00Z">
                <w:rPr>
                  <w:rStyle w:val="ac"/>
                  <w:color w:val="FF0000"/>
                </w:rPr>
              </w:rPrChange>
            </w:rPr>
            <w:delText>http://192.168.1.149/DVWA/vulnerabilities/csrf/?password_new=hacker&amp;password_conf=hacker&amp;Change=Change# (Key</w:delText>
          </w:r>
        </w:del>
      </w:ins>
      <w:ins w:id="789" w:author="zjstone" w:date="2018-03-22T19:19:00Z">
        <w:del w:id="790" w:author="微笑的秋天" w:date="2018-03-23T10:25:00Z">
          <w:r>
            <w:rPr>
              <w:rFonts w:ascii="Times" w:hAnsi="Times" w:cs="Times"/>
              <w:sz w:val="20"/>
              <w:szCs w:val="20"/>
              <w:rPrChange w:id="791" w:author="zjstone" w:date="2018-03-22T19:19:00Z">
                <w:rPr/>
              </w:rPrChange>
            </w:rPr>
            <w:fldChar w:fldCharType="end"/>
          </w:r>
        </w:del>
      </w:ins>
      <w:ins w:id="792" w:author="zjstone" w:date="2018-03-22T19:18:00Z">
        <w:del w:id="793" w:author="微笑的秋天" w:date="2018-03-23T10:25:00Z">
          <w:r>
            <w:rPr>
              <w:rFonts w:ascii="Times" w:hAnsi="Times" w:cs="Times"/>
              <w:sz w:val="20"/>
              <w:szCs w:val="20"/>
              <w:rPrChange w:id="794" w:author="zjstone" w:date="2018-03-22T19:19:00Z">
                <w:rPr>
                  <w:rStyle w:val="ac"/>
                  <w:color w:val="FF0000"/>
                  <w:u w:val="none"/>
                </w:rPr>
              </w:rPrChange>
            </w:rPr>
            <w:delText xml:space="preserve"> is</w:delText>
          </w:r>
        </w:del>
      </w:ins>
      <w:ins w:id="795" w:author="zjstone" w:date="2018-03-22T19:13:00Z">
        <w:del w:id="796" w:author="微笑的秋天" w:date="2018-03-23T10:25:00Z">
          <w:r>
            <w:rPr>
              <w:rFonts w:ascii="Times" w:hAnsi="Times" w:cs="Times"/>
              <w:color w:val="FF0000"/>
              <w:sz w:val="20"/>
              <w:szCs w:val="20"/>
              <w:rPrChange w:id="797" w:author="zjstone" w:date="2018-03-22T19:19:00Z">
                <w:rPr>
                  <w:color w:val="FF0000"/>
                </w:rPr>
              </w:rPrChange>
            </w:rPr>
            <w:delText xml:space="preserve"> </w:delText>
          </w:r>
          <w:r>
            <w:rPr>
              <w:rFonts w:ascii="Times" w:hAnsi="Times" w:cs="Times"/>
              <w:sz w:val="20"/>
              <w:szCs w:val="20"/>
              <w:rPrChange w:id="798" w:author="zjstone" w:date="2018-03-22T19:19:00Z">
                <w:rPr/>
              </w:rPrChange>
            </w:rPr>
            <w:fldChar w:fldCharType="begin"/>
          </w:r>
          <w:r>
            <w:rPr>
              <w:rFonts w:ascii="Times" w:hAnsi="Times" w:cs="Times"/>
              <w:sz w:val="20"/>
              <w:szCs w:val="20"/>
              <w:rPrChange w:id="799" w:author="zjstone" w:date="2018-03-22T19:19:00Z">
                <w:rPr/>
              </w:rPrChange>
            </w:rPr>
            <w:delInstrText xml:space="preserve"> HYPERLINK "http://192.168.1.149/DVWA/vulnerabilities/csrf/?*" </w:delInstrText>
          </w:r>
          <w:r>
            <w:rPr>
              <w:rFonts w:ascii="Times" w:hAnsi="Times" w:cs="Times"/>
              <w:sz w:val="20"/>
              <w:szCs w:val="20"/>
              <w:rPrChange w:id="800" w:author="zjstone" w:date="2018-03-22T19:19:00Z">
                <w:rPr>
                  <w:rStyle w:val="ac"/>
                  <w:color w:val="FF0000"/>
                </w:rPr>
              </w:rPrChange>
            </w:rPr>
            <w:fldChar w:fldCharType="separate"/>
          </w:r>
          <w:r>
            <w:rPr>
              <w:rFonts w:ascii="Times" w:hAnsi="Times" w:cs="Times"/>
              <w:sz w:val="20"/>
              <w:szCs w:val="20"/>
              <w:rPrChange w:id="801" w:author="zjstone" w:date="2018-03-22T19:19:00Z">
                <w:rPr>
                  <w:rStyle w:val="ac"/>
                  <w:color w:val="FF0000"/>
                </w:rPr>
              </w:rPrChange>
            </w:rPr>
            <w:delText>http://192.168.1.149/DVWA/vulnerabilities/csrf/?*</w:delText>
          </w:r>
          <w:r>
            <w:rPr>
              <w:rFonts w:ascii="Times" w:hAnsi="Times" w:cs="Times"/>
              <w:sz w:val="20"/>
              <w:szCs w:val="20"/>
              <w:rPrChange w:id="802" w:author="zjstone" w:date="2018-03-22T19:19:00Z">
                <w:rPr>
                  <w:rStyle w:val="ac"/>
                  <w:color w:val="FF0000"/>
                </w:rPr>
              </w:rPrChange>
            </w:rPr>
            <w:fldChar w:fldCharType="end"/>
          </w:r>
          <w:r>
            <w:rPr>
              <w:rFonts w:ascii="Times" w:hAnsi="Times" w:cs="Times"/>
              <w:color w:val="FF0000"/>
              <w:sz w:val="20"/>
              <w:szCs w:val="20"/>
              <w:rPrChange w:id="803" w:author="zjstone" w:date="2018-03-22T19:19:00Z">
                <w:rPr>
                  <w:color w:val="FF0000"/>
                </w:rPr>
              </w:rPrChange>
            </w:rPr>
            <w:delText>). S</w:delText>
          </w:r>
        </w:del>
      </w:ins>
      <w:ins w:id="804" w:author="微笑的秋天" w:date="2018-03-23T10:25:00Z">
        <w:r>
          <w:rPr>
            <w:rFonts w:ascii="Times" w:hAnsi="Times" w:cs="Times" w:hint="eastAsia"/>
            <w:sz w:val="20"/>
            <w:szCs w:val="20"/>
          </w:rPr>
          <w:t xml:space="preserve">this attack request will be block because </w:t>
        </w:r>
      </w:ins>
      <w:ins w:id="805" w:author="zjstone" w:date="2018-03-22T19:13:00Z">
        <w:del w:id="806" w:author="微笑的秋天" w:date="2018-03-23T10:26:00Z">
          <w:r>
            <w:rPr>
              <w:rFonts w:ascii="Times" w:hAnsi="Times" w:cs="Times"/>
              <w:color w:val="FF0000"/>
              <w:sz w:val="20"/>
              <w:szCs w:val="20"/>
              <w:rPrChange w:id="807" w:author="zjstone" w:date="2018-03-22T19:19:00Z">
                <w:rPr>
                  <w:color w:val="FF0000"/>
                </w:rPr>
              </w:rPrChange>
            </w:rPr>
            <w:delText xml:space="preserve">ince the search result, </w:delText>
          </w:r>
        </w:del>
      </w:ins>
      <w:ins w:id="808" w:author="zjstone" w:date="2018-03-22T21:08:00Z">
        <w:del w:id="809" w:author="微笑的秋天" w:date="2018-03-23T10:26:00Z">
          <w:r>
            <w:rPr>
              <w:rFonts w:ascii="Times" w:hAnsi="Times" w:cs="Times"/>
              <w:sz w:val="20"/>
              <w:szCs w:val="20"/>
            </w:rPr>
            <w:delText>referrer</w:delText>
          </w:r>
        </w:del>
      </w:ins>
      <w:ins w:id="810" w:author="微笑的秋天" w:date="2018-03-23T10:26:00Z">
        <w:r>
          <w:rPr>
            <w:rFonts w:ascii="Times" w:hAnsi="Times" w:cs="Times" w:hint="eastAsia"/>
            <w:sz w:val="20"/>
            <w:szCs w:val="20"/>
          </w:rPr>
          <w:t>this request</w:t>
        </w:r>
      </w:ins>
      <w:ins w:id="811" w:author="zjstone" w:date="2018-03-22T19:13:00Z">
        <w:r>
          <w:rPr>
            <w:rFonts w:ascii="Times" w:hAnsi="Times" w:cs="Times"/>
            <w:color w:val="FF0000"/>
            <w:sz w:val="20"/>
            <w:szCs w:val="20"/>
            <w:rPrChange w:id="812" w:author="zjstone" w:date="2018-03-22T19:19:00Z">
              <w:rPr>
                <w:color w:val="FF0000"/>
              </w:rPr>
            </w:rPrChange>
          </w:rPr>
          <w:t>, doesn’t include</w:t>
        </w:r>
      </w:ins>
      <w:ins w:id="813" w:author="微笑的秋天" w:date="2018-03-23T10:26:00Z">
        <w:r>
          <w:rPr>
            <w:rFonts w:ascii="Times" w:hAnsi="Times" w:cs="Times" w:hint="eastAsia"/>
            <w:sz w:val="20"/>
            <w:szCs w:val="20"/>
          </w:rPr>
          <w:t xml:space="preserve"> the</w:t>
        </w:r>
      </w:ins>
      <w:ins w:id="814" w:author="zjstone" w:date="2018-03-22T19:13:00Z">
        <w:r>
          <w:rPr>
            <w:rFonts w:ascii="Times" w:hAnsi="Times" w:cs="Times"/>
            <w:color w:val="FF0000"/>
            <w:sz w:val="20"/>
            <w:szCs w:val="20"/>
            <w:rPrChange w:id="815" w:author="zjstone" w:date="2018-03-22T19:19:00Z">
              <w:rPr>
                <w:color w:val="FF0000"/>
              </w:rPr>
            </w:rPrChange>
          </w:rPr>
          <w:t xml:space="preserve"> </w:t>
        </w:r>
        <w:r>
          <w:rPr>
            <w:rFonts w:ascii="Times" w:hAnsi="Times" w:cs="Times"/>
            <w:color w:val="FF0000"/>
            <w:sz w:val="20"/>
            <w:szCs w:val="20"/>
            <w:rPrChange w:id="816" w:author="zjstone" w:date="2018-03-22T19:19:00Z">
              <w:rPr>
                <w:color w:val="FF0000"/>
              </w:rPr>
            </w:rPrChange>
          </w:rPr>
          <w:lastRenderedPageBreak/>
          <w:t xml:space="preserve">concrete </w:t>
        </w:r>
      </w:ins>
      <w:ins w:id="817" w:author="zjstone" w:date="2018-03-22T21:08:00Z">
        <w:r>
          <w:rPr>
            <w:rFonts w:ascii="Times" w:hAnsi="Times" w:cs="Times"/>
            <w:sz w:val="20"/>
            <w:szCs w:val="20"/>
          </w:rPr>
          <w:t>referrer</w:t>
        </w:r>
      </w:ins>
      <w:ins w:id="818" w:author="zjstone" w:date="2018-03-22T19:13:00Z">
        <w:r>
          <w:rPr>
            <w:rFonts w:ascii="Times" w:hAnsi="Times" w:cs="Times"/>
            <w:color w:val="FF0000"/>
            <w:sz w:val="20"/>
            <w:szCs w:val="20"/>
            <w:rPrChange w:id="819" w:author="zjstone" w:date="2018-03-22T19:19:00Z">
              <w:rPr>
                <w:color w:val="FF0000"/>
              </w:rPr>
            </w:rPrChange>
          </w:rPr>
          <w:t xml:space="preserve"> (</w:t>
        </w:r>
        <w:r>
          <w:rPr>
            <w:rFonts w:ascii="Times" w:hAnsi="Times" w:cs="Times"/>
            <w:i/>
            <w:iCs/>
            <w:sz w:val="20"/>
            <w:szCs w:val="20"/>
            <w:rPrChange w:id="820" w:author="微笑的秋天" w:date="2018-03-23T10:27:00Z">
              <w:rPr/>
            </w:rPrChange>
          </w:rPr>
          <w:fldChar w:fldCharType="begin"/>
        </w:r>
        <w:r>
          <w:rPr>
            <w:rFonts w:ascii="Times" w:hAnsi="Times" w:cs="Times"/>
            <w:i/>
            <w:iCs/>
            <w:sz w:val="20"/>
            <w:szCs w:val="20"/>
            <w:rPrChange w:id="821" w:author="微笑的秋天" w:date="2018-03-23T10:27:00Z">
              <w:rPr/>
            </w:rPrChange>
          </w:rPr>
          <w:instrText xml:space="preserve"> HYPERLINK "http://192.168.1.149/DVWA/vulnerabilities/xss_s/" </w:instrText>
        </w:r>
        <w:r>
          <w:rPr>
            <w:rFonts w:ascii="Times" w:hAnsi="Times" w:cs="Times"/>
            <w:i/>
            <w:iCs/>
            <w:sz w:val="20"/>
            <w:szCs w:val="20"/>
            <w:rPrChange w:id="822" w:author="微笑的秋天" w:date="2018-03-23T10:27:00Z">
              <w:rPr>
                <w:rStyle w:val="ac"/>
                <w:color w:val="FF0000"/>
              </w:rPr>
            </w:rPrChange>
          </w:rPr>
          <w:fldChar w:fldCharType="separate"/>
        </w:r>
        <w:r>
          <w:rPr>
            <w:rFonts w:ascii="Times" w:hAnsi="Times" w:cs="Times"/>
            <w:i/>
            <w:iCs/>
            <w:sz w:val="20"/>
            <w:szCs w:val="20"/>
            <w:rPrChange w:id="823" w:author="微笑的秋天" w:date="2018-03-23T10:27:00Z">
              <w:rPr>
                <w:rStyle w:val="ac"/>
                <w:color w:val="FF0000"/>
              </w:rPr>
            </w:rPrChange>
          </w:rPr>
          <w:t>http://192.168.1.149/DVWA/vulnerabilities/xss_s/</w:t>
        </w:r>
        <w:r>
          <w:rPr>
            <w:rFonts w:ascii="Times" w:hAnsi="Times" w:cs="Times"/>
            <w:i/>
            <w:iCs/>
            <w:sz w:val="20"/>
            <w:szCs w:val="20"/>
            <w:rPrChange w:id="824" w:author="微笑的秋天" w:date="2018-03-23T10:27:00Z">
              <w:rPr>
                <w:rStyle w:val="ac"/>
                <w:color w:val="FF0000"/>
              </w:rPr>
            </w:rPrChange>
          </w:rPr>
          <w:fldChar w:fldCharType="end"/>
        </w:r>
        <w:r>
          <w:rPr>
            <w:rFonts w:ascii="Times" w:hAnsi="Times" w:cs="Times"/>
            <w:color w:val="FF0000"/>
            <w:sz w:val="20"/>
            <w:szCs w:val="20"/>
            <w:rPrChange w:id="825" w:author="zjstone" w:date="2018-03-22T19:19:00Z">
              <w:rPr>
                <w:color w:val="FF0000"/>
              </w:rPr>
            </w:rPrChange>
          </w:rPr>
          <w:t>)</w:t>
        </w:r>
        <w:del w:id="826" w:author="微笑的秋天" w:date="2018-03-23T10:27:00Z">
          <w:r>
            <w:rPr>
              <w:rFonts w:ascii="Times" w:hAnsi="Times" w:cs="Times"/>
              <w:color w:val="FF0000"/>
              <w:sz w:val="20"/>
              <w:szCs w:val="20"/>
              <w:rPrChange w:id="827" w:author="zjstone" w:date="2018-03-22T19:19:00Z">
                <w:rPr>
                  <w:color w:val="FF0000"/>
                </w:rPr>
              </w:rPrChange>
            </w:rPr>
            <w:delText>, so AURLS will stop this request and trigger the warnings at the same time.</w:delText>
          </w:r>
        </w:del>
      </w:ins>
      <w:ins w:id="828" w:author="微笑的秋天" w:date="2018-03-23T10:27:00Z">
        <w:r>
          <w:rPr>
            <w:rFonts w:ascii="Times" w:hAnsi="Times" w:cs="Times" w:hint="eastAsia"/>
            <w:sz w:val="20"/>
            <w:szCs w:val="20"/>
          </w:rPr>
          <w:t>.</w:t>
        </w:r>
      </w:ins>
      <w:ins w:id="829" w:author="微笑的秋天" w:date="2018-03-23T10:16:00Z">
        <w:r>
          <w:rPr>
            <w:rFonts w:ascii="Times" w:hAnsi="Times" w:cs="Times" w:hint="eastAsia"/>
            <w:sz w:val="20"/>
            <w:szCs w:val="20"/>
          </w:rPr>
          <w:t>上述测试过程底层的流程具体如下</w:t>
        </w:r>
      </w:ins>
      <w:ins w:id="830" w:author="微笑的秋天" w:date="2018-03-23T10:27:00Z">
        <w:r>
          <w:rPr>
            <w:rFonts w:ascii="Times" w:hAnsi="Times" w:cs="Times" w:hint="eastAsia"/>
            <w:sz w:val="20"/>
            <w:szCs w:val="20"/>
          </w:rPr>
          <w:t>:</w:t>
        </w:r>
      </w:ins>
    </w:p>
    <w:p w14:paraId="2EA83B7D" w14:textId="77777777" w:rsidR="00A73B7E" w:rsidRDefault="00A73B7E">
      <w:pPr>
        <w:pStyle w:val="a4"/>
        <w:spacing w:after="120" w:line="240" w:lineRule="exact"/>
        <w:jc w:val="both"/>
        <w:rPr>
          <w:ins w:id="831" w:author="zjstone" w:date="2018-03-22T20:58:00Z"/>
          <w:rFonts w:ascii="Times" w:hAnsi="Times" w:cs="Times"/>
          <w:sz w:val="20"/>
          <w:szCs w:val="20"/>
        </w:rPr>
      </w:pPr>
    </w:p>
    <w:p w14:paraId="06FEFC89" w14:textId="77777777" w:rsidR="00A73B7E" w:rsidRPr="00A73B7E" w:rsidRDefault="00FC3FD2">
      <w:pPr>
        <w:pStyle w:val="a4"/>
        <w:spacing w:after="120" w:line="240" w:lineRule="exact"/>
        <w:jc w:val="both"/>
        <w:rPr>
          <w:ins w:id="832" w:author="zjstone" w:date="2018-03-22T20:58:00Z"/>
          <w:rFonts w:ascii="Times" w:hAnsi="Times" w:cs="Times"/>
          <w:color w:val="000000" w:themeColor="text1"/>
          <w:sz w:val="20"/>
          <w:szCs w:val="20"/>
          <w:rPrChange w:id="833" w:author="微笑的秋天" w:date="2018-03-23T10:28:00Z">
            <w:rPr>
              <w:ins w:id="834" w:author="zjstone" w:date="2018-03-22T20:58:00Z"/>
              <w:rFonts w:ascii="Times" w:hAnsi="Times" w:cs="Times"/>
              <w:color w:val="FF0000"/>
              <w:sz w:val="20"/>
              <w:szCs w:val="20"/>
            </w:rPr>
          </w:rPrChange>
        </w:rPr>
        <w:pPrChange w:id="835" w:author="zjstone" w:date="2018-03-22T21:00:00Z">
          <w:pPr>
            <w:jc w:val="left"/>
          </w:pPr>
        </w:pPrChange>
      </w:pPr>
      <w:ins w:id="836" w:author="zjstone" w:date="2018-03-22T20:58:00Z">
        <w:r>
          <w:rPr>
            <w:rFonts w:ascii="Times" w:hAnsi="Times" w:cs="Times"/>
            <w:color w:val="000000" w:themeColor="text1"/>
            <w:sz w:val="20"/>
            <w:szCs w:val="20"/>
            <w:rPrChange w:id="837" w:author="微笑的秋天" w:date="2018-03-23T10:28:00Z">
              <w:rPr>
                <w:rFonts w:ascii="Times" w:hAnsi="Times" w:cs="Times"/>
                <w:color w:val="FF0000"/>
                <w:sz w:val="20"/>
                <w:szCs w:val="20"/>
              </w:rPr>
            </w:rPrChange>
          </w:rPr>
          <w:t xml:space="preserve">(1) Attackers input text “&lt;img src= </w:t>
        </w:r>
      </w:ins>
      <w:ins w:id="838" w:author="zjstone" w:date="2018-03-23T01:37:00Z">
        <w:r>
          <w:rPr>
            <w:color w:val="000000" w:themeColor="text1"/>
            <w:rPrChange w:id="839" w:author="微笑的秋天" w:date="2018-03-23T10:28:00Z">
              <w:rPr>
                <w:rStyle w:val="15"/>
                <w:rFonts w:ascii="Times" w:hAnsi="Times" w:cs="Times"/>
                <w:color w:val="FF0000"/>
                <w:sz w:val="20"/>
                <w:szCs w:val="20"/>
              </w:rPr>
            </w:rPrChange>
          </w:rPr>
          <w:t>http://192.168. 1.149/vulnerabilities/csrf/?password_new=hacker&amp; password_conf=hacker</w:t>
        </w:r>
      </w:ins>
      <w:ins w:id="840" w:author="zjstone" w:date="2018-03-22T20:58:00Z">
        <w:r>
          <w:rPr>
            <w:rFonts w:ascii="Times" w:hAnsi="Times" w:cs="Times"/>
            <w:color w:val="000000" w:themeColor="text1"/>
            <w:sz w:val="20"/>
            <w:szCs w:val="20"/>
            <w:rPrChange w:id="841" w:author="微笑的秋天" w:date="2018-03-23T10:28:00Z">
              <w:rPr>
                <w:rFonts w:ascii="Times" w:hAnsi="Times" w:cs="Times"/>
                <w:color w:val="FF0000"/>
                <w:sz w:val="20"/>
                <w:szCs w:val="20"/>
              </w:rPr>
            </w:rPrChange>
          </w:rPr>
          <w:t>&amp;Change=Change alt=“hello”</w:t>
        </w:r>
      </w:ins>
      <w:ins w:id="842" w:author="zjstone" w:date="2018-03-22T21:01:00Z">
        <w:r>
          <w:rPr>
            <w:rFonts w:ascii="Times" w:hAnsi="Times" w:cs="Times"/>
            <w:color w:val="000000" w:themeColor="text1"/>
            <w:sz w:val="20"/>
            <w:szCs w:val="20"/>
            <w:rPrChange w:id="843" w:author="微笑的秋天" w:date="2018-03-23T10:28:00Z">
              <w:rPr>
                <w:rFonts w:ascii="Times" w:hAnsi="Times" w:cs="Times"/>
                <w:sz w:val="20"/>
                <w:szCs w:val="20"/>
              </w:rPr>
            </w:rPrChange>
          </w:rPr>
          <w:t xml:space="preserve"> </w:t>
        </w:r>
      </w:ins>
      <w:ins w:id="844" w:author="zjstone" w:date="2018-03-22T20:58:00Z">
        <w:r>
          <w:rPr>
            <w:rFonts w:ascii="Times" w:hAnsi="Times" w:cs="Times"/>
            <w:color w:val="000000" w:themeColor="text1"/>
            <w:sz w:val="20"/>
            <w:szCs w:val="20"/>
            <w:rPrChange w:id="845" w:author="微笑的秋天" w:date="2018-03-23T10:28:00Z">
              <w:rPr>
                <w:rFonts w:ascii="Times" w:hAnsi="Times" w:cs="Times"/>
                <w:color w:val="FF0000"/>
                <w:sz w:val="20"/>
                <w:szCs w:val="20"/>
              </w:rPr>
            </w:rPrChange>
          </w:rPr>
          <w:t>&gt;” in the</w:t>
        </w:r>
        <w:r>
          <w:rPr>
            <w:rFonts w:ascii="Times" w:hAnsi="Times" w:cs="Times"/>
            <w:i/>
            <w:iCs/>
            <w:color w:val="000000" w:themeColor="text1"/>
            <w:sz w:val="20"/>
            <w:szCs w:val="20"/>
            <w:rPrChange w:id="846" w:author="微笑的秋天" w:date="2018-03-23T10:28:00Z">
              <w:rPr>
                <w:rFonts w:ascii="Times" w:hAnsi="Times" w:cs="Times"/>
                <w:i/>
                <w:iCs/>
                <w:color w:val="FF0000"/>
                <w:sz w:val="20"/>
                <w:szCs w:val="20"/>
              </w:rPr>
            </w:rPrChange>
          </w:rPr>
          <w:t xml:space="preserve"> Message</w:t>
        </w:r>
        <w:r>
          <w:rPr>
            <w:rFonts w:ascii="Times" w:hAnsi="Times" w:cs="Times"/>
            <w:color w:val="000000" w:themeColor="text1"/>
            <w:sz w:val="20"/>
            <w:szCs w:val="20"/>
            <w:rPrChange w:id="847" w:author="微笑的秋天" w:date="2018-03-23T10:28:00Z">
              <w:rPr>
                <w:rFonts w:ascii="Times" w:hAnsi="Times" w:cs="Times"/>
                <w:color w:val="FF0000"/>
                <w:sz w:val="20"/>
                <w:szCs w:val="20"/>
              </w:rPr>
            </w:rPrChange>
          </w:rPr>
          <w:t xml:space="preserve"> textbox at page </w:t>
        </w:r>
        <w:r>
          <w:rPr>
            <w:rFonts w:ascii="Times" w:hAnsi="Times" w:cs="Times"/>
            <w:i/>
            <w:iCs/>
            <w:color w:val="000000" w:themeColor="text1"/>
            <w:sz w:val="20"/>
            <w:szCs w:val="20"/>
            <w:rPrChange w:id="848" w:author="微笑的秋天" w:date="2018-03-23T10:28:00Z">
              <w:rPr>
                <w:rFonts w:ascii="Times" w:hAnsi="Times" w:cs="Times"/>
                <w:i/>
                <w:iCs/>
                <w:color w:val="FF0000"/>
                <w:sz w:val="20"/>
                <w:szCs w:val="20"/>
              </w:rPr>
            </w:rPrChange>
          </w:rPr>
          <w:t>http://192.168.1.149/ vulnerabilities/xss_s/</w:t>
        </w:r>
        <w:r>
          <w:rPr>
            <w:rFonts w:ascii="Times" w:hAnsi="Times" w:cs="Times"/>
            <w:color w:val="000000" w:themeColor="text1"/>
            <w:sz w:val="20"/>
            <w:szCs w:val="20"/>
            <w:rPrChange w:id="849" w:author="微笑的秋天" w:date="2018-03-23T10:28:00Z">
              <w:rPr>
                <w:rFonts w:ascii="Times" w:hAnsi="Times" w:cs="Times"/>
                <w:color w:val="FF0000"/>
                <w:sz w:val="20"/>
                <w:szCs w:val="20"/>
              </w:rPr>
            </w:rPrChange>
          </w:rPr>
          <w:t>;</w:t>
        </w:r>
      </w:ins>
    </w:p>
    <w:p w14:paraId="7F2ACA3D" w14:textId="77777777" w:rsidR="00A73B7E" w:rsidRPr="00A73B7E" w:rsidRDefault="00FC3FD2">
      <w:pPr>
        <w:pStyle w:val="a4"/>
        <w:spacing w:after="120" w:line="240" w:lineRule="exact"/>
        <w:jc w:val="both"/>
        <w:rPr>
          <w:ins w:id="850" w:author="zjstone" w:date="2018-03-22T20:58:00Z"/>
          <w:rFonts w:ascii="Times" w:hAnsi="Times" w:cs="Times"/>
          <w:color w:val="000000" w:themeColor="text1"/>
          <w:sz w:val="20"/>
          <w:szCs w:val="20"/>
          <w:rPrChange w:id="851" w:author="微笑的秋天" w:date="2018-03-23T10:28:00Z">
            <w:rPr>
              <w:ins w:id="852" w:author="zjstone" w:date="2018-03-22T20:58:00Z"/>
              <w:color w:val="FF0000"/>
            </w:rPr>
          </w:rPrChange>
        </w:rPr>
        <w:pPrChange w:id="853" w:author="zjstone" w:date="2018-03-22T21:00:00Z">
          <w:pPr>
            <w:jc w:val="left"/>
          </w:pPr>
        </w:pPrChange>
      </w:pPr>
      <w:ins w:id="854" w:author="zjstone" w:date="2018-03-22T20:58:00Z">
        <w:r>
          <w:rPr>
            <w:rFonts w:ascii="Times" w:hAnsi="Times" w:cs="Times"/>
            <w:color w:val="000000" w:themeColor="text1"/>
            <w:sz w:val="20"/>
            <w:szCs w:val="20"/>
            <w:rPrChange w:id="855" w:author="微笑的秋天" w:date="2018-03-23T10:28:00Z">
              <w:rPr>
                <w:color w:val="FF0000"/>
              </w:rPr>
            </w:rPrChange>
          </w:rPr>
          <w:t xml:space="preserve">(2) Attackers </w:t>
        </w:r>
      </w:ins>
      <w:ins w:id="856" w:author="zjstone" w:date="2018-03-22T21:33:00Z">
        <w:r>
          <w:rPr>
            <w:rFonts w:ascii="Times" w:hAnsi="Times" w:cs="Times"/>
            <w:color w:val="000000" w:themeColor="text1"/>
            <w:sz w:val="20"/>
            <w:szCs w:val="20"/>
            <w:rPrChange w:id="857" w:author="微笑的秋天" w:date="2018-03-23T10:28:00Z">
              <w:rPr>
                <w:rFonts w:ascii="Times" w:hAnsi="Times" w:cs="Times"/>
                <w:sz w:val="20"/>
                <w:szCs w:val="20"/>
              </w:rPr>
            </w:rPrChange>
          </w:rPr>
          <w:t>store</w:t>
        </w:r>
      </w:ins>
      <w:ins w:id="858" w:author="zjstone" w:date="2018-03-22T20:58:00Z">
        <w:r>
          <w:rPr>
            <w:rFonts w:ascii="Times" w:hAnsi="Times" w:cs="Times"/>
            <w:color w:val="000000" w:themeColor="text1"/>
            <w:sz w:val="20"/>
            <w:szCs w:val="20"/>
            <w:rPrChange w:id="859" w:author="微笑的秋天" w:date="2018-03-23T10:28:00Z">
              <w:rPr>
                <w:color w:val="FF0000"/>
              </w:rPr>
            </w:rPrChange>
          </w:rPr>
          <w:t xml:space="preserve"> this text to </w:t>
        </w:r>
      </w:ins>
      <w:ins w:id="860" w:author="zjstone" w:date="2018-03-22T21:33:00Z">
        <w:r>
          <w:rPr>
            <w:rFonts w:ascii="Times" w:hAnsi="Times" w:cs="Times"/>
            <w:color w:val="000000" w:themeColor="text1"/>
            <w:sz w:val="20"/>
            <w:szCs w:val="20"/>
            <w:rPrChange w:id="861" w:author="微笑的秋天" w:date="2018-03-23T10:28:00Z">
              <w:rPr>
                <w:rFonts w:ascii="Times" w:hAnsi="Times" w:cs="Times"/>
                <w:sz w:val="20"/>
                <w:szCs w:val="20"/>
              </w:rPr>
            </w:rPrChange>
          </w:rPr>
          <w:t>web server</w:t>
        </w:r>
      </w:ins>
      <w:ins w:id="862" w:author="zjstone" w:date="2018-03-23T01:36:00Z">
        <w:r>
          <w:rPr>
            <w:rFonts w:ascii="Times" w:hAnsi="Times" w:cs="Times"/>
            <w:color w:val="000000" w:themeColor="text1"/>
            <w:sz w:val="20"/>
            <w:szCs w:val="20"/>
            <w:rPrChange w:id="863" w:author="微笑的秋天" w:date="2018-03-23T10:28:00Z">
              <w:rPr>
                <w:rFonts w:ascii="Times" w:hAnsi="Times" w:cs="Times"/>
                <w:sz w:val="20"/>
                <w:szCs w:val="20"/>
              </w:rPr>
            </w:rPrChange>
          </w:rPr>
          <w:t>;</w:t>
        </w:r>
      </w:ins>
    </w:p>
    <w:p w14:paraId="279D8863" w14:textId="77777777" w:rsidR="00A73B7E" w:rsidRPr="00A73B7E" w:rsidRDefault="00FC3FD2">
      <w:pPr>
        <w:pStyle w:val="a4"/>
        <w:numPr>
          <w:ilvl w:val="0"/>
          <w:numId w:val="2"/>
        </w:numPr>
        <w:spacing w:after="120" w:line="240" w:lineRule="exact"/>
        <w:jc w:val="both"/>
        <w:rPr>
          <w:ins w:id="864" w:author="zjstone" w:date="2018-03-22T20:58:00Z"/>
          <w:rFonts w:ascii="Times" w:hAnsi="Times" w:cs="Times"/>
          <w:color w:val="000000" w:themeColor="text1"/>
          <w:sz w:val="20"/>
          <w:szCs w:val="20"/>
          <w:rPrChange w:id="865" w:author="微笑的秋天" w:date="2018-03-23T10:28:00Z">
            <w:rPr>
              <w:ins w:id="866" w:author="zjstone" w:date="2018-03-22T20:58:00Z"/>
            </w:rPr>
          </w:rPrChange>
        </w:rPr>
        <w:pPrChange w:id="867" w:author="zjstone" w:date="2018-03-22T21:00:00Z">
          <w:pPr>
            <w:pStyle w:val="ListParagraph1"/>
            <w:numPr>
              <w:numId w:val="2"/>
            </w:numPr>
            <w:ind w:left="720" w:firstLineChars="0" w:hanging="720"/>
            <w:jc w:val="left"/>
          </w:pPr>
        </w:pPrChange>
      </w:pPr>
      <w:ins w:id="868" w:author="zjstone" w:date="2018-03-22T20:58:00Z">
        <w:r>
          <w:rPr>
            <w:rFonts w:ascii="Times" w:hAnsi="Times" w:cs="Times"/>
            <w:color w:val="000000" w:themeColor="text1"/>
            <w:sz w:val="20"/>
            <w:szCs w:val="20"/>
            <w:rPrChange w:id="869" w:author="微笑的秋天" w:date="2018-03-23T10:28:00Z">
              <w:rPr>
                <w:color w:val="FF0000"/>
              </w:rPr>
            </w:rPrChange>
          </w:rPr>
          <w:t xml:space="preserve">(3) Users click and browse the page </w:t>
        </w:r>
      </w:ins>
      <w:ins w:id="870" w:author="zjstone" w:date="2018-03-23T01:37:00Z">
        <w:r>
          <w:rPr>
            <w:rFonts w:ascii="Times" w:hAnsi="Times" w:cs="Times"/>
            <w:color w:val="000000" w:themeColor="text1"/>
            <w:sz w:val="20"/>
            <w:szCs w:val="20"/>
            <w:rPrChange w:id="871" w:author="微笑的秋天" w:date="2018-03-23T10:28:00Z">
              <w:rPr>
                <w:color w:val="FF0000"/>
              </w:rPr>
            </w:rPrChange>
          </w:rPr>
          <w:t>http://192.168.1</w:t>
        </w:r>
      </w:ins>
      <w:ins w:id="872" w:author="zjstone" w:date="2018-03-22T20:58:00Z">
        <w:r>
          <w:rPr>
            <w:rFonts w:ascii="Times" w:hAnsi="Times" w:cs="Times"/>
            <w:color w:val="000000" w:themeColor="text1"/>
            <w:sz w:val="20"/>
            <w:szCs w:val="20"/>
            <w:rPrChange w:id="873" w:author="微笑的秋天" w:date="2018-03-23T10:28:00Z">
              <w:rPr>
                <w:color w:val="FF0000"/>
              </w:rPr>
            </w:rPrChange>
          </w:rPr>
          <w:t>.</w:t>
        </w:r>
      </w:ins>
      <w:ins w:id="874" w:author="zjstone" w:date="2018-03-23T01:36:00Z">
        <w:r>
          <w:rPr>
            <w:rFonts w:ascii="Times" w:hAnsi="Times" w:cs="Times"/>
            <w:color w:val="000000" w:themeColor="text1"/>
            <w:sz w:val="20"/>
            <w:szCs w:val="20"/>
            <w:rPrChange w:id="875" w:author="微笑的秋天" w:date="2018-03-23T10:28:00Z">
              <w:rPr>
                <w:rFonts w:ascii="Times" w:hAnsi="Times" w:cs="Times"/>
                <w:sz w:val="20"/>
                <w:szCs w:val="20"/>
              </w:rPr>
            </w:rPrChange>
          </w:rPr>
          <w:t xml:space="preserve"> </w:t>
        </w:r>
      </w:ins>
      <w:ins w:id="876" w:author="zjstone" w:date="2018-03-22T20:58:00Z">
        <w:r>
          <w:rPr>
            <w:rFonts w:ascii="Times" w:hAnsi="Times" w:cs="Times"/>
            <w:color w:val="000000" w:themeColor="text1"/>
            <w:sz w:val="20"/>
            <w:szCs w:val="20"/>
            <w:rPrChange w:id="877" w:author="微笑的秋天" w:date="2018-03-23T10:28:00Z">
              <w:rPr>
                <w:rFonts w:ascii="Times" w:hAnsi="Times" w:cs="Times"/>
                <w:sz w:val="20"/>
                <w:szCs w:val="20"/>
              </w:rPr>
            </w:rPrChange>
          </w:rPr>
          <w:t>149/vulnerabilities/xss_s/</w:t>
        </w:r>
      </w:ins>
      <w:ins w:id="878" w:author="zjstone" w:date="2018-03-23T01:36:00Z">
        <w:r>
          <w:rPr>
            <w:rFonts w:ascii="Times" w:hAnsi="Times" w:cs="Times"/>
            <w:color w:val="000000" w:themeColor="text1"/>
            <w:sz w:val="20"/>
            <w:szCs w:val="20"/>
            <w:rPrChange w:id="879" w:author="微笑的秋天" w:date="2018-03-23T10:28:00Z">
              <w:rPr>
                <w:rFonts w:ascii="Times" w:hAnsi="Times" w:cs="Times"/>
                <w:sz w:val="20"/>
                <w:szCs w:val="20"/>
              </w:rPr>
            </w:rPrChange>
          </w:rPr>
          <w:t>;</w:t>
        </w:r>
      </w:ins>
    </w:p>
    <w:p w14:paraId="61860C1D" w14:textId="77777777" w:rsidR="00A73B7E" w:rsidRPr="00A73B7E" w:rsidRDefault="00FC3FD2">
      <w:pPr>
        <w:pStyle w:val="a4"/>
        <w:spacing w:after="120" w:line="240" w:lineRule="exact"/>
        <w:jc w:val="both"/>
        <w:rPr>
          <w:ins w:id="880" w:author="zjstone" w:date="2018-03-22T20:58:00Z"/>
          <w:rFonts w:ascii="Times" w:hAnsi="Times" w:cs="Times"/>
          <w:color w:val="000000" w:themeColor="text1"/>
          <w:sz w:val="20"/>
          <w:szCs w:val="20"/>
          <w:rPrChange w:id="881" w:author="微笑的秋天" w:date="2018-03-23T10:28:00Z">
            <w:rPr>
              <w:ins w:id="882" w:author="zjstone" w:date="2018-03-22T20:58:00Z"/>
              <w:color w:val="FF0000"/>
            </w:rPr>
          </w:rPrChange>
        </w:rPr>
        <w:pPrChange w:id="883" w:author="zjstone" w:date="2018-03-22T21:00:00Z">
          <w:pPr>
            <w:jc w:val="left"/>
          </w:pPr>
        </w:pPrChange>
      </w:pPr>
      <w:ins w:id="884" w:author="zjstone" w:date="2018-03-22T20:58:00Z">
        <w:r>
          <w:rPr>
            <w:rFonts w:ascii="Times" w:hAnsi="Times" w:cs="Times"/>
            <w:color w:val="000000" w:themeColor="text1"/>
            <w:sz w:val="20"/>
            <w:szCs w:val="20"/>
            <w:rPrChange w:id="885" w:author="微笑的秋天" w:date="2018-03-23T10:28:00Z">
              <w:rPr>
                <w:color w:val="FF0000"/>
              </w:rPr>
            </w:rPrChange>
          </w:rPr>
          <w:t xml:space="preserve">(4) AURLS shifts the address </w:t>
        </w:r>
      </w:ins>
      <w:ins w:id="886" w:author="zjstone" w:date="2018-03-23T01:37:00Z">
        <w:r>
          <w:rPr>
            <w:rFonts w:ascii="Times" w:hAnsi="Times" w:cs="Times"/>
            <w:i/>
            <w:iCs/>
            <w:color w:val="000000" w:themeColor="text1"/>
            <w:sz w:val="20"/>
            <w:szCs w:val="20"/>
            <w:rPrChange w:id="887" w:author="微笑的秋天" w:date="2018-03-23T10:28:00Z">
              <w:rPr>
                <w:i/>
                <w:iCs/>
                <w:color w:val="FF0000"/>
              </w:rPr>
            </w:rPrChange>
          </w:rPr>
          <w:t>http://192.168.1.149</w:t>
        </w:r>
      </w:ins>
      <w:ins w:id="888" w:author="zjstone" w:date="2018-03-22T21:04:00Z">
        <w:r>
          <w:rPr>
            <w:rFonts w:ascii="Times" w:hAnsi="Times" w:cs="Times"/>
            <w:color w:val="000000" w:themeColor="text1"/>
            <w:sz w:val="20"/>
            <w:szCs w:val="20"/>
            <w:rPrChange w:id="889" w:author="微笑的秋天" w:date="2018-03-23T10:28:00Z">
              <w:rPr>
                <w:rFonts w:ascii="Times" w:hAnsi="Times" w:cs="Times"/>
                <w:sz w:val="20"/>
                <w:szCs w:val="20"/>
              </w:rPr>
            </w:rPrChange>
          </w:rPr>
          <w:t xml:space="preserve"> </w:t>
        </w:r>
      </w:ins>
      <w:ins w:id="890" w:author="zjstone" w:date="2018-03-22T20:58:00Z">
        <w:r>
          <w:rPr>
            <w:rFonts w:ascii="Times" w:hAnsi="Times" w:cs="Times"/>
            <w:i/>
            <w:iCs/>
            <w:color w:val="000000" w:themeColor="text1"/>
            <w:sz w:val="20"/>
            <w:szCs w:val="20"/>
            <w:rPrChange w:id="891" w:author="微笑的秋天" w:date="2018-03-23T10:28:00Z">
              <w:rPr>
                <w:i/>
                <w:iCs/>
                <w:color w:val="FF0000"/>
              </w:rPr>
            </w:rPrChange>
          </w:rPr>
          <w:t>/vulnerabilities/csrf/?password_new=hacker&amp;password_conf=hacker&amp;Change=Change</w:t>
        </w:r>
        <w:r>
          <w:rPr>
            <w:rFonts w:ascii="Times" w:hAnsi="Times" w:cs="Times"/>
            <w:color w:val="000000" w:themeColor="text1"/>
            <w:sz w:val="20"/>
            <w:szCs w:val="20"/>
            <w:rPrChange w:id="892" w:author="微笑的秋天" w:date="2018-03-23T10:28:00Z">
              <w:rPr>
                <w:color w:val="FF0000"/>
              </w:rPr>
            </w:rPrChange>
          </w:rPr>
          <w:t xml:space="preserve"> to </w:t>
        </w:r>
        <w:r>
          <w:rPr>
            <w:rFonts w:ascii="Times" w:hAnsi="Times" w:cs="Times"/>
            <w:i/>
            <w:iCs/>
            <w:color w:val="000000" w:themeColor="text1"/>
            <w:sz w:val="20"/>
            <w:szCs w:val="20"/>
            <w:rPrChange w:id="893" w:author="微笑的秋天" w:date="2018-03-23T10:28:00Z">
              <w:rPr>
                <w:i/>
                <w:iCs/>
                <w:color w:val="FF0000"/>
              </w:rPr>
            </w:rPrChange>
          </w:rPr>
          <w:t>http://192.</w:t>
        </w:r>
      </w:ins>
      <w:ins w:id="894" w:author="zjstone" w:date="2018-03-22T21:06:00Z">
        <w:r>
          <w:rPr>
            <w:rFonts w:ascii="Times" w:hAnsi="Times" w:cs="Times"/>
            <w:color w:val="000000" w:themeColor="text1"/>
            <w:sz w:val="20"/>
            <w:szCs w:val="20"/>
            <w:rPrChange w:id="895" w:author="微笑的秋天" w:date="2018-03-23T10:28:00Z">
              <w:rPr>
                <w:rFonts w:ascii="Times" w:hAnsi="Times" w:cs="Times"/>
                <w:sz w:val="20"/>
                <w:szCs w:val="20"/>
              </w:rPr>
            </w:rPrChange>
          </w:rPr>
          <w:t xml:space="preserve"> </w:t>
        </w:r>
      </w:ins>
      <w:ins w:id="896" w:author="zjstone" w:date="2018-03-22T20:58:00Z">
        <w:r>
          <w:rPr>
            <w:rFonts w:ascii="Times" w:hAnsi="Times" w:cs="Times"/>
            <w:i/>
            <w:iCs/>
            <w:color w:val="000000" w:themeColor="text1"/>
            <w:sz w:val="20"/>
            <w:szCs w:val="20"/>
            <w:rPrChange w:id="897" w:author="微笑的秋天" w:date="2018-03-23T10:28:00Z">
              <w:rPr>
                <w:i/>
                <w:iCs/>
                <w:color w:val="FF0000"/>
              </w:rPr>
            </w:rPrChange>
          </w:rPr>
          <w:t>168.1.149/</w:t>
        </w:r>
      </w:ins>
      <w:ins w:id="898" w:author="zjstone" w:date="2018-03-22T21:03:00Z">
        <w:r>
          <w:rPr>
            <w:rFonts w:ascii="Times" w:hAnsi="Times" w:cs="Times"/>
            <w:b/>
            <w:bCs/>
            <w:color w:val="000000" w:themeColor="text1"/>
            <w:sz w:val="20"/>
            <w:szCs w:val="20"/>
            <w:rPrChange w:id="899" w:author="微笑的秋天" w:date="2018-03-23T10:28:00Z">
              <w:rPr>
                <w:rFonts w:ascii="Times" w:hAnsi="Times" w:cs="Times"/>
                <w:b/>
                <w:bCs/>
                <w:color w:val="FF0000"/>
                <w:sz w:val="20"/>
                <w:szCs w:val="20"/>
              </w:rPr>
            </w:rPrChange>
          </w:rPr>
          <w:t>$d2468e7-x1gf-4h2d-jk8e-6j3kll4rtwkk</w:t>
        </w:r>
      </w:ins>
      <w:ins w:id="900" w:author="zjstone" w:date="2018-03-22T20:58:00Z">
        <w:r>
          <w:rPr>
            <w:rFonts w:ascii="Times" w:hAnsi="Times" w:cs="Times"/>
            <w:color w:val="000000" w:themeColor="text1"/>
            <w:sz w:val="20"/>
            <w:szCs w:val="20"/>
            <w:rPrChange w:id="901" w:author="微笑的秋天" w:date="2018-03-23T10:28:00Z">
              <w:rPr>
                <w:color w:val="FF0000"/>
              </w:rPr>
            </w:rPrChange>
          </w:rPr>
          <w:t>, and</w:t>
        </w:r>
        <w:r>
          <w:rPr>
            <w:rFonts w:ascii="Times" w:hAnsi="Times" w:cs="Times"/>
            <w:i/>
            <w:iCs/>
            <w:color w:val="000000" w:themeColor="text1"/>
            <w:sz w:val="20"/>
            <w:szCs w:val="20"/>
            <w:rPrChange w:id="902" w:author="微笑的秋天" w:date="2018-03-23T10:28:00Z">
              <w:rPr>
                <w:i/>
                <w:iCs/>
                <w:color w:val="FF0000"/>
              </w:rPr>
            </w:rPrChange>
          </w:rPr>
          <w:t xml:space="preserve"> </w:t>
        </w:r>
        <w:r>
          <w:rPr>
            <w:rFonts w:ascii="Times" w:hAnsi="Times" w:cs="Times"/>
            <w:color w:val="000000" w:themeColor="text1"/>
            <w:sz w:val="20"/>
            <w:szCs w:val="20"/>
            <w:rPrChange w:id="903" w:author="微笑的秋天" w:date="2018-03-23T10:28:00Z">
              <w:rPr>
                <w:color w:val="FF0000"/>
              </w:rPr>
            </w:rPrChange>
          </w:rPr>
          <w:t>send response to client side after handling the request;</w:t>
        </w:r>
      </w:ins>
    </w:p>
    <w:p w14:paraId="6E8B9FAE" w14:textId="77777777" w:rsidR="00A73B7E" w:rsidRPr="00A73B7E" w:rsidRDefault="00FC3FD2">
      <w:pPr>
        <w:pStyle w:val="a4"/>
        <w:spacing w:after="120" w:line="240" w:lineRule="exact"/>
        <w:jc w:val="both"/>
        <w:rPr>
          <w:ins w:id="904" w:author="zjstone" w:date="2018-03-22T20:58:00Z"/>
          <w:rFonts w:ascii="Times" w:hAnsi="Times" w:cs="Times"/>
          <w:color w:val="000000" w:themeColor="text1"/>
          <w:sz w:val="20"/>
          <w:szCs w:val="20"/>
          <w:rPrChange w:id="905" w:author="微笑的秋天" w:date="2018-03-23T10:28:00Z">
            <w:rPr>
              <w:ins w:id="906" w:author="zjstone" w:date="2018-03-22T20:58:00Z"/>
              <w:color w:val="FF0000"/>
            </w:rPr>
          </w:rPrChange>
        </w:rPr>
        <w:pPrChange w:id="907" w:author="zjstone" w:date="2018-03-22T21:00:00Z">
          <w:pPr>
            <w:jc w:val="left"/>
          </w:pPr>
        </w:pPrChange>
      </w:pPr>
      <w:ins w:id="908" w:author="zjstone" w:date="2018-03-22T20:58:00Z">
        <w:r>
          <w:rPr>
            <w:rFonts w:ascii="Times" w:hAnsi="Times" w:cs="Times"/>
            <w:color w:val="000000" w:themeColor="text1"/>
            <w:sz w:val="20"/>
            <w:szCs w:val="20"/>
            <w:rPrChange w:id="909" w:author="微笑的秋天" w:date="2018-03-23T10:28:00Z">
              <w:rPr>
                <w:color w:val="FF0000"/>
              </w:rPr>
            </w:rPrChange>
          </w:rPr>
          <w:t>(5) Browsers in client-side receive the response and render the page, then trigger the link http://</w:t>
        </w:r>
        <w:r>
          <w:rPr>
            <w:color w:val="000000" w:themeColor="text1"/>
            <w:rPrChange w:id="910" w:author="微笑的秋天" w:date="2018-03-23T10:28:00Z">
              <w:rPr>
                <w:color w:val="FF0000"/>
              </w:rPr>
            </w:rPrChange>
          </w:rPr>
          <w:t xml:space="preserve"> </w:t>
        </w:r>
        <w:r>
          <w:rPr>
            <w:rFonts w:ascii="Times" w:hAnsi="Times" w:cs="Times"/>
            <w:color w:val="000000" w:themeColor="text1"/>
            <w:sz w:val="20"/>
            <w:szCs w:val="20"/>
            <w:rPrChange w:id="911" w:author="微笑的秋天" w:date="2018-03-23T10:28:00Z">
              <w:rPr>
                <w:color w:val="FF0000"/>
              </w:rPr>
            </w:rPrChange>
          </w:rPr>
          <w:t>192.168.1.149/</w:t>
        </w:r>
      </w:ins>
      <w:ins w:id="912" w:author="zjstone" w:date="2018-03-22T21:07:00Z">
        <w:r>
          <w:rPr>
            <w:rFonts w:ascii="Times" w:hAnsi="Times" w:cs="Times"/>
            <w:color w:val="000000" w:themeColor="text1"/>
            <w:sz w:val="20"/>
            <w:szCs w:val="20"/>
            <w:rPrChange w:id="913" w:author="微笑的秋天" w:date="2018-03-23T10:28:00Z">
              <w:rPr>
                <w:rFonts w:ascii="Times" w:hAnsi="Times" w:cs="Times"/>
                <w:sz w:val="20"/>
                <w:szCs w:val="20"/>
              </w:rPr>
            </w:rPrChange>
          </w:rPr>
          <w:t>$d2468e7-x1gf-4h2d-jk8e-6j3kll4rtw</w:t>
        </w:r>
      </w:ins>
      <w:ins w:id="914" w:author="zjstone" w:date="2018-03-23T01:36:00Z">
        <w:r>
          <w:rPr>
            <w:rFonts w:ascii="Times" w:hAnsi="Times" w:cs="Times"/>
            <w:color w:val="000000" w:themeColor="text1"/>
            <w:sz w:val="20"/>
            <w:szCs w:val="20"/>
            <w:rPrChange w:id="915" w:author="微笑的秋天" w:date="2018-03-23T10:28:00Z">
              <w:rPr>
                <w:rFonts w:ascii="Times" w:hAnsi="Times" w:cs="Times"/>
                <w:sz w:val="20"/>
                <w:szCs w:val="20"/>
              </w:rPr>
            </w:rPrChange>
          </w:rPr>
          <w:t xml:space="preserve"> </w:t>
        </w:r>
      </w:ins>
      <w:ins w:id="916" w:author="zjstone" w:date="2018-03-22T21:07:00Z">
        <w:r>
          <w:rPr>
            <w:rFonts w:ascii="Times" w:hAnsi="Times" w:cs="Times"/>
            <w:color w:val="000000" w:themeColor="text1"/>
            <w:sz w:val="20"/>
            <w:szCs w:val="20"/>
            <w:rPrChange w:id="917" w:author="微笑的秋天" w:date="2018-03-23T10:28:00Z">
              <w:rPr>
                <w:rFonts w:ascii="Times" w:hAnsi="Times" w:cs="Times"/>
                <w:sz w:val="20"/>
                <w:szCs w:val="20"/>
              </w:rPr>
            </w:rPrChange>
          </w:rPr>
          <w:t>kk;</w:t>
        </w:r>
      </w:ins>
    </w:p>
    <w:p w14:paraId="7D79CCAB" w14:textId="77777777" w:rsidR="00A73B7E" w:rsidRPr="00A73B7E" w:rsidRDefault="00FC3FD2">
      <w:pPr>
        <w:pStyle w:val="a4"/>
        <w:spacing w:after="120" w:line="240" w:lineRule="exact"/>
        <w:jc w:val="both"/>
        <w:rPr>
          <w:ins w:id="918" w:author="zjstone" w:date="2018-03-22T20:58:00Z"/>
          <w:rFonts w:ascii="Times" w:hAnsi="Times" w:cs="Times"/>
          <w:color w:val="000000" w:themeColor="text1"/>
          <w:sz w:val="20"/>
          <w:szCs w:val="20"/>
          <w:rPrChange w:id="919" w:author="微笑的秋天" w:date="2018-03-23T10:28:00Z">
            <w:rPr>
              <w:ins w:id="920" w:author="zjstone" w:date="2018-03-22T20:58:00Z"/>
              <w:color w:val="FF0000"/>
            </w:rPr>
          </w:rPrChange>
        </w:rPr>
        <w:pPrChange w:id="921" w:author="zjstone" w:date="2018-03-22T21:00:00Z">
          <w:pPr>
            <w:jc w:val="left"/>
          </w:pPr>
        </w:pPrChange>
      </w:pPr>
      <w:ins w:id="922" w:author="zjstone" w:date="2018-03-22T20:58:00Z">
        <w:r>
          <w:rPr>
            <w:rFonts w:ascii="Times" w:hAnsi="Times" w:cs="Times"/>
            <w:color w:val="000000" w:themeColor="text1"/>
            <w:sz w:val="20"/>
            <w:szCs w:val="20"/>
            <w:rPrChange w:id="923" w:author="微笑的秋天" w:date="2018-03-23T10:28:00Z">
              <w:rPr>
                <w:color w:val="FF0000"/>
              </w:rPr>
            </w:rPrChange>
          </w:rPr>
          <w:t xml:space="preserve">(6) AURLS detect the validity of the request url, and replace the virtual URL among it with </w:t>
        </w:r>
      </w:ins>
      <w:ins w:id="924" w:author="zjstone" w:date="2018-03-22T21:08:00Z">
        <w:r>
          <w:rPr>
            <w:color w:val="000000" w:themeColor="text1"/>
            <w:rPrChange w:id="925" w:author="微笑的秋天" w:date="2018-03-23T10:28:00Z">
              <w:rPr>
                <w:rStyle w:val="15"/>
                <w:rFonts w:ascii="Times" w:hAnsi="Times" w:cs="Times"/>
                <w:color w:val="FF0000"/>
                <w:sz w:val="20"/>
                <w:szCs w:val="20"/>
              </w:rPr>
            </w:rPrChange>
          </w:rPr>
          <w:t>http://192.168.1.149/vulnerabilities/csrf/?password_new = hacker&amp; password_conf=hacker</w:t>
        </w:r>
      </w:ins>
      <w:ins w:id="926" w:author="zjstone" w:date="2018-03-22T20:58:00Z">
        <w:r>
          <w:rPr>
            <w:rFonts w:ascii="Times" w:hAnsi="Times" w:cs="Times"/>
            <w:color w:val="000000" w:themeColor="text1"/>
            <w:sz w:val="20"/>
            <w:szCs w:val="20"/>
            <w:rPrChange w:id="927" w:author="微笑的秋天" w:date="2018-03-23T10:28:00Z">
              <w:rPr>
                <w:rFonts w:ascii="Times" w:hAnsi="Times" w:cs="Times"/>
                <w:color w:val="FF0000"/>
                <w:sz w:val="20"/>
                <w:szCs w:val="20"/>
              </w:rPr>
            </w:rPrChange>
          </w:rPr>
          <w:t xml:space="preserve"> &amp;Change= Change, at the same time, extract </w:t>
        </w:r>
      </w:ins>
      <w:ins w:id="928" w:author="zjstone" w:date="2018-03-22T21:08:00Z">
        <w:r>
          <w:rPr>
            <w:rFonts w:ascii="Times" w:hAnsi="Times" w:cs="Times"/>
            <w:color w:val="000000" w:themeColor="text1"/>
            <w:sz w:val="20"/>
            <w:szCs w:val="20"/>
            <w:rPrChange w:id="929" w:author="微笑的秋天" w:date="2018-03-23T10:28:00Z">
              <w:rPr>
                <w:rFonts w:ascii="Times" w:hAnsi="Times" w:cs="Times"/>
                <w:sz w:val="20"/>
                <w:szCs w:val="20"/>
              </w:rPr>
            </w:rPrChange>
          </w:rPr>
          <w:t>referrer</w:t>
        </w:r>
      </w:ins>
      <w:ins w:id="930" w:author="zjstone" w:date="2018-03-22T20:58:00Z">
        <w:r>
          <w:rPr>
            <w:rFonts w:ascii="Times" w:hAnsi="Times" w:cs="Times"/>
            <w:color w:val="000000" w:themeColor="text1"/>
            <w:sz w:val="20"/>
            <w:szCs w:val="20"/>
            <w:rPrChange w:id="931" w:author="微笑的秋天" w:date="2018-03-23T10:28:00Z">
              <w:rPr>
                <w:rFonts w:ascii="Times" w:hAnsi="Times" w:cs="Times"/>
                <w:color w:val="FF0000"/>
                <w:sz w:val="20"/>
                <w:szCs w:val="20"/>
              </w:rPr>
            </w:rPrChange>
          </w:rPr>
          <w:t xml:space="preserve"> from request.</w:t>
        </w:r>
      </w:ins>
    </w:p>
    <w:p w14:paraId="44ADC311" w14:textId="77777777" w:rsidR="00A73B7E" w:rsidRPr="00A73B7E" w:rsidRDefault="00FC3FD2">
      <w:pPr>
        <w:pStyle w:val="a4"/>
        <w:spacing w:after="120" w:line="240" w:lineRule="exact"/>
        <w:jc w:val="both"/>
        <w:rPr>
          <w:ins w:id="932" w:author="微笑的秋天" w:date="2018-03-23T10:16:00Z"/>
          <w:rFonts w:ascii="Times" w:hAnsi="Times" w:cs="Times"/>
          <w:color w:val="000000" w:themeColor="text1"/>
          <w:sz w:val="20"/>
          <w:szCs w:val="20"/>
          <w:rPrChange w:id="933" w:author="微笑的秋天" w:date="2018-03-23T10:28:00Z">
            <w:rPr>
              <w:ins w:id="934" w:author="微笑的秋天" w:date="2018-03-23T10:16:00Z"/>
              <w:rFonts w:ascii="Times" w:hAnsi="Times" w:cs="Times"/>
              <w:sz w:val="20"/>
              <w:szCs w:val="20"/>
            </w:rPr>
          </w:rPrChange>
        </w:rPr>
        <w:pPrChange w:id="935" w:author="zjstone" w:date="2018-03-22T21:00:00Z">
          <w:pPr>
            <w:jc w:val="left"/>
          </w:pPr>
        </w:pPrChange>
      </w:pPr>
      <w:ins w:id="936" w:author="zjstone" w:date="2018-03-22T20:58:00Z">
        <w:r>
          <w:rPr>
            <w:rFonts w:ascii="Times" w:hAnsi="Times" w:cs="Times"/>
            <w:color w:val="000000" w:themeColor="text1"/>
            <w:sz w:val="20"/>
            <w:szCs w:val="20"/>
            <w:rPrChange w:id="937" w:author="微笑的秋天" w:date="2018-03-23T10:28:00Z">
              <w:rPr>
                <w:color w:val="FF0000"/>
              </w:rPr>
            </w:rPrChange>
          </w:rPr>
          <w:t xml:space="preserve">(7) Take </w:t>
        </w:r>
        <w:r>
          <w:rPr>
            <w:rFonts w:ascii="Times" w:hAnsi="Times" w:cs="Times"/>
            <w:color w:val="000000" w:themeColor="text1"/>
            <w:sz w:val="20"/>
            <w:szCs w:val="20"/>
            <w:rPrChange w:id="938" w:author="微笑的秋天" w:date="2018-03-23T10:28:00Z">
              <w:rPr/>
            </w:rPrChange>
          </w:rPr>
          <w:fldChar w:fldCharType="begin"/>
        </w:r>
        <w:r>
          <w:rPr>
            <w:rFonts w:ascii="Times" w:hAnsi="Times" w:cs="Times"/>
            <w:color w:val="000000" w:themeColor="text1"/>
            <w:sz w:val="20"/>
            <w:szCs w:val="20"/>
            <w:rPrChange w:id="939" w:author="微笑的秋天" w:date="2018-03-23T10:28:00Z">
              <w:rPr/>
            </w:rPrChange>
          </w:rPr>
          <w:instrText xml:space="preserve"> HYPERLINK "http://192.168.1.149/vulnerabilities/csrf/?*" </w:instrText>
        </w:r>
        <w:r>
          <w:rPr>
            <w:rFonts w:ascii="Times" w:hAnsi="Times" w:cs="Times"/>
            <w:color w:val="000000" w:themeColor="text1"/>
            <w:sz w:val="20"/>
            <w:szCs w:val="20"/>
            <w:rPrChange w:id="940" w:author="微笑的秋天" w:date="2018-03-23T10:28:00Z">
              <w:rPr/>
            </w:rPrChange>
          </w:rPr>
          <w:fldChar w:fldCharType="separate"/>
        </w:r>
        <w:r>
          <w:rPr>
            <w:rFonts w:ascii="Times" w:hAnsi="Times" w:cs="Times"/>
            <w:color w:val="000000" w:themeColor="text1"/>
            <w:sz w:val="20"/>
            <w:szCs w:val="20"/>
            <w:rPrChange w:id="941" w:author="微笑的秋天" w:date="2018-03-23T10:28:00Z">
              <w:rPr>
                <w:rStyle w:val="15"/>
              </w:rPr>
            </w:rPrChange>
          </w:rPr>
          <w:t>http://192.168.1.149/vulnerabilities/csrf/?*</w:t>
        </w:r>
        <w:r>
          <w:rPr>
            <w:rFonts w:ascii="Times" w:hAnsi="Times" w:cs="Times"/>
            <w:color w:val="000000" w:themeColor="text1"/>
            <w:sz w:val="20"/>
            <w:szCs w:val="20"/>
            <w:rPrChange w:id="942" w:author="微笑的秋天" w:date="2018-03-23T10:28:00Z">
              <w:rPr/>
            </w:rPrChange>
          </w:rPr>
          <w:fldChar w:fldCharType="end"/>
        </w:r>
        <w:r>
          <w:rPr>
            <w:rFonts w:ascii="Times" w:hAnsi="Times" w:cs="Times"/>
            <w:color w:val="000000" w:themeColor="text1"/>
            <w:sz w:val="20"/>
            <w:szCs w:val="20"/>
            <w:rPrChange w:id="943" w:author="微笑的秋天" w:date="2018-03-23T10:28:00Z">
              <w:rPr>
                <w:color w:val="FF0000"/>
              </w:rPr>
            </w:rPrChange>
          </w:rPr>
          <w:t xml:space="preserve"> as keyword to search the table of 2-gram accessing behavior model for the corresponding refer, </w:t>
        </w:r>
        <w:r>
          <w:rPr>
            <w:rFonts w:ascii="Times" w:hAnsi="Times" w:cs="Times"/>
            <w:color w:val="000000" w:themeColor="text1"/>
            <w:sz w:val="20"/>
            <w:szCs w:val="20"/>
            <w:rPrChange w:id="944" w:author="微笑的秋天" w:date="2018-03-23T10:28:00Z">
              <w:rPr/>
            </w:rPrChange>
          </w:rPr>
          <w:fldChar w:fldCharType="begin"/>
        </w:r>
        <w:r>
          <w:rPr>
            <w:rFonts w:ascii="Times" w:hAnsi="Times" w:cs="Times"/>
            <w:color w:val="000000" w:themeColor="text1"/>
            <w:sz w:val="20"/>
            <w:szCs w:val="20"/>
            <w:rPrChange w:id="945" w:author="微笑的秋天" w:date="2018-03-23T10:28:00Z">
              <w:rPr/>
            </w:rPrChange>
          </w:rPr>
          <w:instrText xml:space="preserve"> HYPERLINK "http://192.168.1.149/DVWA/vulnerabilities/csrf/" </w:instrText>
        </w:r>
        <w:r>
          <w:rPr>
            <w:rFonts w:ascii="Times" w:hAnsi="Times" w:cs="Times"/>
            <w:color w:val="000000" w:themeColor="text1"/>
            <w:sz w:val="20"/>
            <w:szCs w:val="20"/>
            <w:rPrChange w:id="946" w:author="微笑的秋天" w:date="2018-03-23T10:28:00Z">
              <w:rPr/>
            </w:rPrChange>
          </w:rPr>
          <w:fldChar w:fldCharType="separate"/>
        </w:r>
        <w:r>
          <w:rPr>
            <w:rFonts w:ascii="Times" w:hAnsi="Times" w:cs="Times"/>
            <w:color w:val="000000" w:themeColor="text1"/>
            <w:sz w:val="20"/>
            <w:szCs w:val="20"/>
            <w:rPrChange w:id="947" w:author="微笑的秋天" w:date="2018-03-23T10:28:00Z">
              <w:rPr>
                <w:rStyle w:val="15"/>
                <w:sz w:val="18"/>
                <w:szCs w:val="18"/>
              </w:rPr>
            </w:rPrChange>
          </w:rPr>
          <w:t>http://192.168.1.149/DVWA/vulnerabilities/csrf/</w:t>
        </w:r>
        <w:r>
          <w:rPr>
            <w:rFonts w:ascii="Times" w:hAnsi="Times" w:cs="Times"/>
            <w:color w:val="000000" w:themeColor="text1"/>
            <w:sz w:val="20"/>
            <w:szCs w:val="20"/>
            <w:rPrChange w:id="948" w:author="微笑的秋天" w:date="2018-03-23T10:28:00Z">
              <w:rPr/>
            </w:rPrChange>
          </w:rPr>
          <w:fldChar w:fldCharType="end"/>
        </w:r>
        <w:r>
          <w:rPr>
            <w:rFonts w:ascii="Times" w:hAnsi="Times" w:cs="Times"/>
            <w:color w:val="000000" w:themeColor="text1"/>
            <w:sz w:val="20"/>
            <w:szCs w:val="20"/>
            <w:rPrChange w:id="949" w:author="微笑的秋天" w:date="2018-03-23T10:28:00Z">
              <w:rPr>
                <w:rStyle w:val="15"/>
                <w:sz w:val="18"/>
                <w:szCs w:val="18"/>
              </w:rPr>
            </w:rPrChange>
          </w:rPr>
          <w:t xml:space="preserve">. </w:t>
        </w:r>
      </w:ins>
    </w:p>
    <w:p w14:paraId="59214242" w14:textId="77777777" w:rsidR="00A73B7E" w:rsidRPr="00A73B7E" w:rsidRDefault="00FC3FD2">
      <w:pPr>
        <w:pStyle w:val="a4"/>
        <w:spacing w:after="120" w:line="240" w:lineRule="exact"/>
        <w:jc w:val="both"/>
        <w:rPr>
          <w:ins w:id="950" w:author="zjstone" w:date="2018-03-22T20:58:00Z"/>
          <w:rFonts w:ascii="Times" w:hAnsi="Times" w:cs="Times"/>
          <w:color w:val="000000" w:themeColor="text1"/>
          <w:sz w:val="20"/>
          <w:szCs w:val="20"/>
          <w:rPrChange w:id="951" w:author="微笑的秋天" w:date="2018-03-23T10:28:00Z">
            <w:rPr>
              <w:ins w:id="952" w:author="zjstone" w:date="2018-03-22T20:58:00Z"/>
              <w:rFonts w:ascii="Calibri" w:hAnsi="Calibri"/>
              <w:color w:val="FF0000"/>
            </w:rPr>
          </w:rPrChange>
        </w:rPr>
        <w:pPrChange w:id="953" w:author="zjstone" w:date="2018-03-22T21:00:00Z">
          <w:pPr>
            <w:jc w:val="left"/>
          </w:pPr>
        </w:pPrChange>
      </w:pPr>
      <w:ins w:id="954" w:author="zjstone" w:date="2018-03-22T20:58:00Z">
        <w:r>
          <w:rPr>
            <w:rFonts w:ascii="Times" w:hAnsi="Times" w:cs="Times"/>
            <w:color w:val="000000" w:themeColor="text1"/>
            <w:sz w:val="20"/>
            <w:szCs w:val="20"/>
            <w:rPrChange w:id="955" w:author="微笑的秋天" w:date="2018-03-23T10:28:00Z">
              <w:rPr>
                <w:rStyle w:val="15"/>
                <w:color w:val="FF0000"/>
                <w:sz w:val="18"/>
                <w:szCs w:val="18"/>
              </w:rPr>
            </w:rPrChange>
          </w:rPr>
          <w:t xml:space="preserve">Obviously, it is unconformity with the </w:t>
        </w:r>
      </w:ins>
      <w:ins w:id="956" w:author="zjstone" w:date="2018-03-22T21:08:00Z">
        <w:r>
          <w:rPr>
            <w:rFonts w:ascii="Times" w:hAnsi="Times" w:cs="Times"/>
            <w:color w:val="000000" w:themeColor="text1"/>
            <w:sz w:val="20"/>
            <w:szCs w:val="20"/>
            <w:rPrChange w:id="957" w:author="微笑的秋天" w:date="2018-03-23T10:28:00Z">
              <w:rPr>
                <w:rFonts w:ascii="Times" w:hAnsi="Times" w:cs="Times"/>
                <w:sz w:val="20"/>
                <w:szCs w:val="20"/>
              </w:rPr>
            </w:rPrChange>
          </w:rPr>
          <w:t>referrer</w:t>
        </w:r>
      </w:ins>
      <w:ins w:id="958" w:author="zjstone" w:date="2018-03-22T20:58:00Z">
        <w:r>
          <w:rPr>
            <w:rFonts w:ascii="Times" w:hAnsi="Times" w:cs="Times"/>
            <w:color w:val="000000" w:themeColor="text1"/>
            <w:sz w:val="20"/>
            <w:szCs w:val="20"/>
            <w:rPrChange w:id="959" w:author="微笑的秋天" w:date="2018-03-23T10:28:00Z">
              <w:rPr>
                <w:color w:val="FF0000"/>
              </w:rPr>
            </w:rPrChange>
          </w:rPr>
          <w:t xml:space="preserve"> in </w:t>
        </w:r>
        <w:del w:id="960" w:author="微笑的秋天" w:date="2018-03-23T10:28:00Z">
          <w:r>
            <w:rPr>
              <w:rFonts w:ascii="Times" w:hAnsi="Times" w:cs="Times"/>
              <w:color w:val="000000" w:themeColor="text1"/>
              <w:sz w:val="20"/>
              <w:szCs w:val="20"/>
              <w:rPrChange w:id="961" w:author="微笑的秋天" w:date="2018-03-23T10:28:00Z">
                <w:rPr>
                  <w:color w:val="FF0000"/>
                </w:rPr>
              </w:rPrChange>
            </w:rPr>
            <w:delText xml:space="preserve">http </w:delText>
          </w:r>
        </w:del>
      </w:ins>
      <w:ins w:id="962" w:author="微笑的秋天" w:date="2018-03-23T10:28:00Z">
        <w:r>
          <w:rPr>
            <w:rFonts w:ascii="Times" w:hAnsi="Times" w:cs="Times" w:hint="eastAsia"/>
            <w:color w:val="000000" w:themeColor="text1"/>
            <w:sz w:val="20"/>
            <w:szCs w:val="20"/>
          </w:rPr>
          <w:t xml:space="preserve">HTTP </w:t>
        </w:r>
      </w:ins>
      <w:ins w:id="963" w:author="zjstone" w:date="2018-03-22T20:58:00Z">
        <w:r>
          <w:rPr>
            <w:rFonts w:ascii="Times" w:hAnsi="Times" w:cs="Times"/>
            <w:color w:val="000000" w:themeColor="text1"/>
            <w:sz w:val="20"/>
            <w:szCs w:val="20"/>
            <w:rPrChange w:id="964" w:author="微笑的秋天" w:date="2018-03-23T10:28:00Z">
              <w:rPr>
                <w:color w:val="FF0000"/>
              </w:rPr>
            </w:rPrChange>
          </w:rPr>
          <w:t>request’s header. Thus, AURLS will block this access and record this accessing behavior.</w:t>
        </w:r>
      </w:ins>
    </w:p>
    <w:bookmarkEnd w:id="624"/>
    <w:bookmarkEnd w:id="637"/>
    <w:bookmarkEnd w:id="638"/>
    <w:p w14:paraId="6BF7CB12" w14:textId="77777777" w:rsidR="00A73B7E" w:rsidRPr="00A73B7E" w:rsidRDefault="00FC3FD2">
      <w:pPr>
        <w:pStyle w:val="2"/>
        <w:spacing w:before="0" w:after="40" w:line="240" w:lineRule="exact"/>
        <w:rPr>
          <w:rFonts w:ascii="Times" w:eastAsiaTheme="minorEastAsia" w:hAnsi="Times" w:cs="Times"/>
          <w:sz w:val="18"/>
          <w:szCs w:val="18"/>
          <w:rPrChange w:id="965" w:author="zjstone" w:date="2018-03-23T01:17:00Z">
            <w:rPr>
              <w:rFonts w:ascii="Times" w:hAnsi="Times" w:cs="Times"/>
              <w:sz w:val="20"/>
              <w:szCs w:val="20"/>
            </w:rPr>
          </w:rPrChange>
        </w:rPr>
        <w:pPrChange w:id="966" w:author="zjstone" w:date="2018-03-23T01:17:00Z">
          <w:pPr>
            <w:pStyle w:val="a4"/>
            <w:spacing w:after="120" w:line="240" w:lineRule="exact"/>
            <w:jc w:val="both"/>
          </w:pPr>
        </w:pPrChange>
      </w:pPr>
      <w:ins w:id="967" w:author="zjstone" w:date="2018-03-23T01:17:00Z">
        <w:r>
          <w:rPr>
            <w:rFonts w:ascii="Times" w:eastAsiaTheme="minorEastAsia" w:hAnsi="Times" w:cs="Times"/>
            <w:sz w:val="18"/>
            <w:szCs w:val="18"/>
          </w:rPr>
          <w:t>4.4.1.2</w:t>
        </w:r>
      </w:ins>
      <w:del w:id="968" w:author="zjstone" w:date="2018-03-23T01:17:00Z">
        <w:r>
          <w:rPr>
            <w:rFonts w:ascii="Times" w:eastAsiaTheme="minorEastAsia" w:hAnsi="Times" w:cs="Times"/>
            <w:sz w:val="18"/>
            <w:szCs w:val="18"/>
            <w:rPrChange w:id="969" w:author="zjstone" w:date="2018-03-23T01:17:00Z">
              <w:rPr>
                <w:rFonts w:ascii="Times" w:hAnsi="Times" w:cs="Times"/>
                <w:sz w:val="20"/>
                <w:szCs w:val="20"/>
              </w:rPr>
            </w:rPrChange>
          </w:rPr>
          <w:delText>(2)</w:delText>
        </w:r>
      </w:del>
      <w:r>
        <w:rPr>
          <w:rFonts w:ascii="Times" w:eastAsiaTheme="minorEastAsia" w:hAnsi="Times" w:cs="Times"/>
          <w:sz w:val="18"/>
          <w:szCs w:val="18"/>
          <w:rPrChange w:id="970" w:author="zjstone" w:date="2018-03-23T01:17:00Z">
            <w:rPr>
              <w:rFonts w:ascii="Times" w:hAnsi="Times" w:cs="Times"/>
            </w:rPr>
          </w:rPrChange>
        </w:rPr>
        <w:t xml:space="preserve"> Experiment using the stolen virtual cookie to access the URL in </w:t>
      </w:r>
      <w:ins w:id="971" w:author="zjstone" w:date="2018-03-22T21:26:00Z">
        <w:r>
          <w:rPr>
            <w:rFonts w:ascii="Times" w:eastAsiaTheme="minorEastAsia" w:hAnsi="Times" w:cs="Times"/>
            <w:sz w:val="18"/>
            <w:szCs w:val="18"/>
            <w:rPrChange w:id="972" w:author="zjstone" w:date="2018-03-23T01:17:00Z">
              <w:rPr>
                <w:rFonts w:ascii="Times" w:hAnsi="Times" w:cs="Times"/>
              </w:rPr>
            </w:rPrChange>
          </w:rPr>
          <w:t xml:space="preserve">global </w:t>
        </w:r>
      </w:ins>
      <w:r>
        <w:rPr>
          <w:rFonts w:ascii="Times" w:eastAsiaTheme="minorEastAsia" w:hAnsi="Times" w:cs="Times"/>
          <w:sz w:val="18"/>
          <w:szCs w:val="18"/>
          <w:rPrChange w:id="973" w:author="zjstone" w:date="2018-03-23T01:17:00Z">
            <w:rPr>
              <w:rFonts w:ascii="Times" w:hAnsi="Times" w:cs="Times"/>
            </w:rPr>
          </w:rPrChange>
        </w:rPr>
        <w:t xml:space="preserve">whitelist for attack </w:t>
      </w:r>
    </w:p>
    <w:p w14:paraId="1C365D5D" w14:textId="77777777" w:rsidR="00A73B7E" w:rsidRDefault="00FC3FD2">
      <w:pPr>
        <w:pStyle w:val="a4"/>
        <w:spacing w:after="120" w:line="240" w:lineRule="exact"/>
        <w:jc w:val="both"/>
        <w:rPr>
          <w:rFonts w:ascii="Times" w:hAnsi="Times" w:cs="Times"/>
          <w:sz w:val="20"/>
          <w:szCs w:val="20"/>
        </w:rPr>
      </w:pPr>
      <w:bookmarkStart w:id="974" w:name="OLE_LINK55"/>
      <w:r>
        <w:rPr>
          <w:rFonts w:ascii="Times" w:hAnsi="Times" w:cs="Times"/>
          <w:sz w:val="20"/>
          <w:szCs w:val="20"/>
        </w:rPr>
        <w:t xml:space="preserve">In this experiment, we first inject the script "&lt; script &gt; </w:t>
      </w:r>
      <w:r>
        <w:rPr>
          <w:rFonts w:ascii="Times" w:hAnsi="Times" w:cs="Times"/>
          <w:sz w:val="20"/>
          <w:szCs w:val="20"/>
        </w:rPr>
        <w:lastRenderedPageBreak/>
        <w:t xml:space="preserve">document. Write (' &lt;img SRC = "http://192.168.1.150 /getcookie.PHP?Cookies ='+document.cookie + '/&gt;');" to get the attacker's cookie through the XSS (stored) vulnerability, and then use the cookie to access the homepage of website at </w:t>
      </w:r>
      <w:ins w:id="975" w:author="zjstone" w:date="2018-03-23T11:06:00Z">
        <w:r w:rsidR="00450141">
          <w:rPr>
            <w:rFonts w:ascii="Times" w:hAnsi="Times" w:cs="Times"/>
            <w:sz w:val="20"/>
            <w:szCs w:val="20"/>
          </w:rPr>
          <w:fldChar w:fldCharType="begin"/>
        </w:r>
        <w:r w:rsidR="00450141">
          <w:rPr>
            <w:rFonts w:ascii="Times" w:hAnsi="Times" w:cs="Times"/>
            <w:sz w:val="20"/>
            <w:szCs w:val="20"/>
          </w:rPr>
          <w:instrText xml:space="preserve"> HYPERLINK "</w:instrText>
        </w:r>
      </w:ins>
      <w:r w:rsidR="00450141">
        <w:rPr>
          <w:rFonts w:ascii="Times" w:hAnsi="Times" w:cs="Times"/>
          <w:sz w:val="20"/>
          <w:szCs w:val="20"/>
        </w:rPr>
        <w:instrText>http://192.168.1.149/</w:instrText>
      </w:r>
      <w:ins w:id="976" w:author="zjstone" w:date="2018-03-23T11:06:00Z">
        <w:r w:rsidR="00450141">
          <w:rPr>
            <w:rFonts w:ascii="Times" w:hAnsi="Times" w:cs="Times"/>
            <w:sz w:val="20"/>
            <w:szCs w:val="20"/>
          </w:rPr>
          <w:instrText xml:space="preserve">" </w:instrText>
        </w:r>
        <w:r w:rsidR="00450141">
          <w:rPr>
            <w:rFonts w:ascii="Times" w:hAnsi="Times" w:cs="Times"/>
            <w:sz w:val="20"/>
            <w:szCs w:val="20"/>
          </w:rPr>
          <w:fldChar w:fldCharType="separate"/>
        </w:r>
      </w:ins>
      <w:r w:rsidR="00450141" w:rsidRPr="00087DF6">
        <w:rPr>
          <w:rStyle w:val="ac"/>
          <w:rFonts w:ascii="Times" w:hAnsi="Times" w:cs="Times"/>
          <w:sz w:val="20"/>
          <w:szCs w:val="20"/>
        </w:rPr>
        <w:t>http://192.168.1.149/</w:t>
      </w:r>
      <w:ins w:id="977" w:author="zjstone" w:date="2018-03-23T11:06:00Z">
        <w:r w:rsidR="00450141">
          <w:rPr>
            <w:rFonts w:ascii="Times" w:hAnsi="Times" w:cs="Times"/>
            <w:sz w:val="20"/>
            <w:szCs w:val="20"/>
          </w:rPr>
          <w:fldChar w:fldCharType="end"/>
        </w:r>
        <w:r w:rsidR="00450141">
          <w:rPr>
            <w:rFonts w:ascii="Times" w:hAnsi="Times" w:cs="Times"/>
            <w:sz w:val="20"/>
            <w:szCs w:val="20"/>
          </w:rPr>
          <w:t xml:space="preserve"> in </w:t>
        </w:r>
      </w:ins>
      <w:ins w:id="978" w:author="zjstone" w:date="2018-03-23T11:07:00Z">
        <w:r w:rsidR="00450141">
          <w:rPr>
            <w:rFonts w:ascii="Times" w:hAnsi="Times" w:cs="Times"/>
            <w:sz w:val="20"/>
            <w:szCs w:val="20"/>
          </w:rPr>
          <w:t xml:space="preserve">an </w:t>
        </w:r>
      </w:ins>
      <w:ins w:id="979" w:author="zjstone" w:date="2018-03-23T11:06:00Z">
        <w:r w:rsidR="00450141">
          <w:rPr>
            <w:rFonts w:ascii="Times" w:hAnsi="Times" w:cs="Times"/>
            <w:sz w:val="20"/>
            <w:szCs w:val="20"/>
          </w:rPr>
          <w:t>attack computer</w:t>
        </w:r>
      </w:ins>
      <w:r>
        <w:rPr>
          <w:rFonts w:ascii="Times" w:hAnsi="Times" w:cs="Times"/>
          <w:sz w:val="20"/>
          <w:szCs w:val="20"/>
        </w:rPr>
        <w:t>.</w:t>
      </w:r>
    </w:p>
    <w:p w14:paraId="6CA87AF2" w14:textId="77777777" w:rsidR="00A73B7E" w:rsidRDefault="00FC3FD2">
      <w:pPr>
        <w:pStyle w:val="a4"/>
        <w:spacing w:after="120" w:line="240" w:lineRule="exact"/>
        <w:jc w:val="both"/>
        <w:rPr>
          <w:rFonts w:ascii="Times" w:hAnsi="Times" w:cs="Times"/>
          <w:sz w:val="20"/>
          <w:szCs w:val="20"/>
        </w:rPr>
      </w:pPr>
      <w:bookmarkStart w:id="980" w:name="OLE_LINK56"/>
      <w:r>
        <w:rPr>
          <w:rFonts w:ascii="Times" w:hAnsi="Times" w:cs="Times"/>
          <w:sz w:val="20"/>
          <w:szCs w:val="20"/>
        </w:rPr>
        <w:t>In the case without AURLS, the access direct jump to the vulnerability demo page shows that the system cannot effectively defend against such attacks.</w:t>
      </w:r>
    </w:p>
    <w:bookmarkEnd w:id="974"/>
    <w:p w14:paraId="16817EAB"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However, in the case of the AURLS defense, </w:t>
      </w:r>
      <w:ins w:id="981" w:author="zjstone" w:date="2018-03-22T21:27:00Z">
        <w:r>
          <w:rPr>
            <w:rFonts w:ascii="Times" w:hAnsi="Times" w:cs="Times"/>
            <w:sz w:val="20"/>
            <w:szCs w:val="20"/>
          </w:rPr>
          <w:t xml:space="preserve">AURL </w:t>
        </w:r>
        <w:r>
          <w:rPr>
            <w:rFonts w:ascii="Times" w:hAnsi="Times" w:cs="Times" w:hint="eastAsia"/>
            <w:sz w:val="20"/>
            <w:szCs w:val="20"/>
          </w:rPr>
          <w:t>检测</w:t>
        </w:r>
        <w:r>
          <w:rPr>
            <w:rFonts w:ascii="Times" w:hAnsi="Times" w:cs="Times"/>
            <w:sz w:val="20"/>
            <w:szCs w:val="20"/>
          </w:rPr>
          <w:t>到该请求</w:t>
        </w:r>
      </w:ins>
      <w:ins w:id="982" w:author="zjstone" w:date="2018-03-22T21:29:00Z">
        <w:r>
          <w:rPr>
            <w:rFonts w:ascii="Times" w:hAnsi="Times" w:cs="Times" w:hint="eastAsia"/>
            <w:sz w:val="20"/>
            <w:szCs w:val="20"/>
          </w:rPr>
          <w:t>访问</w:t>
        </w:r>
        <w:r>
          <w:rPr>
            <w:rFonts w:ascii="Times" w:hAnsi="Times" w:cs="Times"/>
            <w:sz w:val="20"/>
            <w:szCs w:val="20"/>
          </w:rPr>
          <w:t>全局白名单内的网址并</w:t>
        </w:r>
      </w:ins>
      <w:ins w:id="983" w:author="zjstone" w:date="2018-03-22T21:27:00Z">
        <w:r>
          <w:rPr>
            <w:rFonts w:ascii="Times" w:hAnsi="Times" w:cs="Times"/>
            <w:sz w:val="20"/>
            <w:szCs w:val="20"/>
          </w:rPr>
          <w:t>携带</w:t>
        </w:r>
      </w:ins>
      <w:ins w:id="984" w:author="zjstone" w:date="2018-03-22T21:29:00Z">
        <w:r>
          <w:rPr>
            <w:rFonts w:ascii="Times" w:hAnsi="Times" w:cs="Times" w:hint="eastAsia"/>
            <w:sz w:val="20"/>
            <w:szCs w:val="20"/>
          </w:rPr>
          <w:t>虚拟</w:t>
        </w:r>
        <w:r>
          <w:rPr>
            <w:rFonts w:ascii="Times" w:hAnsi="Times" w:cs="Times"/>
            <w:sz w:val="20"/>
            <w:szCs w:val="20"/>
          </w:rPr>
          <w:t>cookie</w:t>
        </w:r>
        <w:r>
          <w:rPr>
            <w:rFonts w:ascii="Times" w:hAnsi="Times" w:cs="Times"/>
            <w:sz w:val="20"/>
            <w:szCs w:val="20"/>
          </w:rPr>
          <w:t>，因此</w:t>
        </w:r>
      </w:ins>
      <w:ins w:id="985" w:author="zjstone" w:date="2018-03-22T21:30:00Z">
        <w:r>
          <w:rPr>
            <w:rFonts w:ascii="Times" w:hAnsi="Times" w:cs="Times" w:hint="eastAsia"/>
            <w:sz w:val="20"/>
            <w:szCs w:val="20"/>
          </w:rPr>
          <w:t>AURL</w:t>
        </w:r>
        <w:r>
          <w:rPr>
            <w:rFonts w:ascii="Times" w:hAnsi="Times" w:cs="Times"/>
            <w:sz w:val="20"/>
            <w:szCs w:val="20"/>
          </w:rPr>
          <w:t>S</w:t>
        </w:r>
        <w:r>
          <w:rPr>
            <w:rFonts w:ascii="Times" w:hAnsi="Times" w:cs="Times" w:hint="eastAsia"/>
            <w:sz w:val="20"/>
            <w:szCs w:val="20"/>
          </w:rPr>
          <w:t>检测请求</w:t>
        </w:r>
        <w:r>
          <w:rPr>
            <w:rFonts w:ascii="Times" w:hAnsi="Times" w:cs="Times"/>
            <w:sz w:val="20"/>
            <w:szCs w:val="20"/>
          </w:rPr>
          <w:t>的客户端</w:t>
        </w:r>
      </w:ins>
      <w:ins w:id="986" w:author="zjstone" w:date="2018-03-23T11:07:00Z">
        <w:r w:rsidR="00963063">
          <w:rPr>
            <w:rFonts w:ascii="Times" w:hAnsi="Times" w:cs="Times"/>
            <w:sz w:val="20"/>
            <w:szCs w:val="20"/>
          </w:rPr>
          <w:t>IP</w:t>
        </w:r>
      </w:ins>
      <w:ins w:id="987" w:author="zjstone" w:date="2018-03-22T21:30:00Z">
        <w:r>
          <w:rPr>
            <w:rFonts w:ascii="Times" w:hAnsi="Times" w:cs="Times"/>
            <w:sz w:val="20"/>
            <w:szCs w:val="20"/>
          </w:rPr>
          <w:t>是否与虚拟</w:t>
        </w:r>
        <w:r>
          <w:rPr>
            <w:rFonts w:ascii="Times" w:hAnsi="Times" w:cs="Times"/>
            <w:sz w:val="20"/>
            <w:szCs w:val="20"/>
          </w:rPr>
          <w:t>cookie</w:t>
        </w:r>
        <w:r>
          <w:rPr>
            <w:rFonts w:ascii="Times" w:hAnsi="Times" w:cs="Times"/>
            <w:sz w:val="20"/>
            <w:szCs w:val="20"/>
          </w:rPr>
          <w:t>对应的</w:t>
        </w:r>
      </w:ins>
      <w:ins w:id="988" w:author="zjstone" w:date="2018-03-23T11:07:00Z">
        <w:r w:rsidR="00963063">
          <w:rPr>
            <w:rFonts w:ascii="Times" w:hAnsi="Times" w:cs="Times"/>
            <w:sz w:val="20"/>
            <w:szCs w:val="20"/>
          </w:rPr>
          <w:t>IP</w:t>
        </w:r>
      </w:ins>
      <w:ins w:id="989" w:author="zjstone" w:date="2018-03-22T21:30:00Z">
        <w:r>
          <w:rPr>
            <w:rFonts w:ascii="Times" w:hAnsi="Times" w:cs="Times"/>
            <w:sz w:val="20"/>
            <w:szCs w:val="20"/>
          </w:rPr>
          <w:t>地址</w:t>
        </w:r>
      </w:ins>
      <w:ins w:id="990" w:author="zjstone" w:date="2018-03-22T21:31:00Z">
        <w:r>
          <w:rPr>
            <w:rFonts w:ascii="Times" w:hAnsi="Times" w:cs="Times" w:hint="eastAsia"/>
            <w:sz w:val="20"/>
            <w:szCs w:val="20"/>
          </w:rPr>
          <w:t xml:space="preserve">. </w:t>
        </w:r>
        <w:r>
          <w:rPr>
            <w:rFonts w:ascii="Times" w:hAnsi="Times" w:cs="Times" w:hint="eastAsia"/>
            <w:sz w:val="20"/>
            <w:szCs w:val="20"/>
          </w:rPr>
          <w:t>因为</w:t>
        </w:r>
        <w:r>
          <w:rPr>
            <w:rFonts w:ascii="Times" w:hAnsi="Times" w:cs="Times"/>
            <w:sz w:val="20"/>
            <w:szCs w:val="20"/>
          </w:rPr>
          <w:t>两者</w:t>
        </w:r>
        <w:r>
          <w:rPr>
            <w:rFonts w:ascii="Times" w:hAnsi="Times" w:cs="Times"/>
            <w:sz w:val="20"/>
            <w:szCs w:val="20"/>
          </w:rPr>
          <w:t>IP</w:t>
        </w:r>
        <w:r>
          <w:rPr>
            <w:rFonts w:ascii="Times" w:hAnsi="Times" w:cs="Times"/>
            <w:sz w:val="20"/>
            <w:szCs w:val="20"/>
          </w:rPr>
          <w:t>地址不同，所以</w:t>
        </w:r>
        <w:bookmarkStart w:id="991" w:name="_GoBack"/>
        <w:bookmarkEnd w:id="991"/>
        <w:r>
          <w:rPr>
            <w:rFonts w:ascii="Times" w:hAnsi="Times" w:cs="Times" w:hint="eastAsia"/>
            <w:sz w:val="20"/>
            <w:szCs w:val="20"/>
          </w:rPr>
          <w:t>t</w:t>
        </w:r>
      </w:ins>
      <w:del w:id="992" w:author="zjstone" w:date="2018-03-22T21:28:00Z">
        <w:r>
          <w:rPr>
            <w:rFonts w:ascii="Times" w:hAnsi="Times" w:cs="Times"/>
            <w:sz w:val="20"/>
            <w:szCs w:val="20"/>
          </w:rPr>
          <w:delText>t</w:delText>
        </w:r>
      </w:del>
      <w:r>
        <w:rPr>
          <w:rFonts w:ascii="Times" w:hAnsi="Times" w:cs="Times"/>
          <w:sz w:val="20"/>
          <w:szCs w:val="20"/>
        </w:rPr>
        <w:t>h</w:t>
      </w:r>
      <w:ins w:id="993" w:author="zjstone" w:date="2018-03-22T21:32:00Z">
        <w:r>
          <w:rPr>
            <w:rFonts w:ascii="Times" w:hAnsi="Times" w:cs="Times"/>
            <w:sz w:val="20"/>
            <w:szCs w:val="20"/>
          </w:rPr>
          <w:t>is</w:t>
        </w:r>
      </w:ins>
      <w:del w:id="994" w:author="zjstone" w:date="2018-03-22T21:32:00Z">
        <w:r>
          <w:rPr>
            <w:rFonts w:ascii="Times" w:hAnsi="Times" w:cs="Times"/>
            <w:sz w:val="20"/>
            <w:szCs w:val="20"/>
          </w:rPr>
          <w:delText>e</w:delText>
        </w:r>
      </w:del>
      <w:r>
        <w:rPr>
          <w:rFonts w:ascii="Times" w:hAnsi="Times" w:cs="Times"/>
          <w:sz w:val="20"/>
          <w:szCs w:val="20"/>
        </w:rPr>
        <w:t xml:space="preserve"> </w:t>
      </w:r>
      <w:ins w:id="995" w:author="zjstone" w:date="2018-03-22T21:31:00Z">
        <w:r>
          <w:rPr>
            <w:rFonts w:ascii="Times" w:hAnsi="Times" w:cs="Times"/>
            <w:sz w:val="20"/>
            <w:szCs w:val="20"/>
          </w:rPr>
          <w:t>request</w:t>
        </w:r>
      </w:ins>
      <w:del w:id="996" w:author="zjstone" w:date="2018-03-22T21:31:00Z">
        <w:r>
          <w:rPr>
            <w:rFonts w:ascii="Times" w:hAnsi="Times" w:cs="Times"/>
            <w:sz w:val="20"/>
            <w:szCs w:val="20"/>
          </w:rPr>
          <w:delText>access</w:delText>
        </w:r>
      </w:del>
      <w:r>
        <w:rPr>
          <w:rFonts w:ascii="Times" w:hAnsi="Times" w:cs="Times"/>
          <w:sz w:val="20"/>
          <w:szCs w:val="20"/>
        </w:rPr>
        <w:t xml:space="preserve"> is redirected to the authentication page at </w:t>
      </w:r>
      <w:ins w:id="997" w:author="微笑的秋天" w:date="2018-03-23T10:29:00Z">
        <w:r>
          <w:rPr>
            <w:rStyle w:val="ac"/>
            <w:rFonts w:ascii="Times" w:hAnsi="Times" w:cs="Times"/>
            <w:i/>
            <w:iCs/>
            <w:color w:val="auto"/>
            <w:sz w:val="20"/>
            <w:szCs w:val="20"/>
            <w:rPrChange w:id="998" w:author="微笑的秋天" w:date="2018-03-23T10:29:00Z">
              <w:rPr>
                <w:rStyle w:val="ac"/>
                <w:rFonts w:ascii="Times" w:hAnsi="Times" w:cs="Times"/>
                <w:sz w:val="20"/>
                <w:szCs w:val="20"/>
              </w:rPr>
            </w:rPrChange>
          </w:rPr>
          <w:t>http://192.168.1.149/</w:t>
        </w:r>
        <w:r>
          <w:rPr>
            <w:rFonts w:ascii="Times" w:hAnsi="Times" w:cs="Times"/>
            <w:i/>
            <w:iCs/>
            <w:sz w:val="20"/>
            <w:szCs w:val="20"/>
            <w:rPrChange w:id="999" w:author="微笑的秋天" w:date="2018-03-23T10:29:00Z">
              <w:rPr>
                <w:rFonts w:ascii="Times" w:hAnsi="Times" w:cs="Times"/>
                <w:sz w:val="20"/>
                <w:szCs w:val="20"/>
              </w:rPr>
            </w:rPrChange>
          </w:rPr>
          <w:t xml:space="preserve"> </w:t>
        </w:r>
      </w:ins>
      <w:r>
        <w:rPr>
          <w:rFonts w:ascii="Times" w:hAnsi="Times" w:cs="Times"/>
          <w:i/>
          <w:iCs/>
          <w:sz w:val="20"/>
          <w:szCs w:val="20"/>
          <w:rPrChange w:id="1000" w:author="微笑的秋天" w:date="2018-03-23T10:29:00Z">
            <w:rPr>
              <w:rFonts w:ascii="Times" w:hAnsi="Times" w:cs="Times"/>
              <w:sz w:val="20"/>
              <w:szCs w:val="20"/>
            </w:rPr>
          </w:rPrChange>
        </w:rPr>
        <w:t>login.php</w:t>
      </w:r>
      <w:r>
        <w:rPr>
          <w:rFonts w:ascii="Times" w:hAnsi="Times" w:cs="Times"/>
          <w:sz w:val="20"/>
          <w:szCs w:val="20"/>
        </w:rPr>
        <w:t xml:space="preserve">. </w:t>
      </w:r>
      <w:ins w:id="1001" w:author="zjstone" w:date="2018-03-22T21:31:00Z">
        <w:r>
          <w:rPr>
            <w:rFonts w:ascii="Times" w:hAnsi="Times" w:cs="Times"/>
            <w:sz w:val="20"/>
            <w:szCs w:val="20"/>
          </w:rPr>
          <w:t xml:space="preserve">This case </w:t>
        </w:r>
      </w:ins>
      <w:del w:id="1002" w:author="zjstone" w:date="2018-03-22T21:32:00Z">
        <w:r>
          <w:rPr>
            <w:rFonts w:ascii="Times" w:hAnsi="Times" w:cs="Times"/>
            <w:sz w:val="20"/>
            <w:szCs w:val="20"/>
          </w:rPr>
          <w:delText xml:space="preserve">It </w:delText>
        </w:r>
      </w:del>
      <w:r>
        <w:rPr>
          <w:rFonts w:ascii="Times" w:hAnsi="Times" w:cs="Times"/>
          <w:sz w:val="20"/>
          <w:szCs w:val="20"/>
        </w:rPr>
        <w:t>shows that the attacker can't effectively launch such attacks after stealing user cookies.</w:t>
      </w:r>
    </w:p>
    <w:bookmarkEnd w:id="980"/>
    <w:p w14:paraId="00E51734" w14:textId="77777777" w:rsidR="00A73B7E" w:rsidRDefault="00FC3FD2">
      <w:pPr>
        <w:pStyle w:val="2"/>
        <w:spacing w:before="0" w:after="40" w:line="240" w:lineRule="exact"/>
        <w:rPr>
          <w:rFonts w:ascii="Times"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.1.5 File inclusion</w:t>
      </w:r>
    </w:p>
    <w:p w14:paraId="6FB7D864" w14:textId="77777777" w:rsidR="00A73B7E" w:rsidRDefault="00FC3FD2">
      <w:pPr>
        <w:pStyle w:val="a4"/>
        <w:spacing w:after="120" w:line="240" w:lineRule="exact"/>
        <w:jc w:val="both"/>
        <w:rPr>
          <w:rFonts w:ascii="Times" w:hAnsi="Times" w:cs="Times"/>
          <w:sz w:val="20"/>
          <w:szCs w:val="20"/>
        </w:rPr>
      </w:pPr>
      <w:bookmarkStart w:id="1003" w:name="OLE_LINK57"/>
      <w:r>
        <w:rPr>
          <w:rFonts w:ascii="Times" w:hAnsi="Times" w:cs="Times"/>
          <w:sz w:val="20"/>
          <w:szCs w:val="20"/>
        </w:rPr>
        <w:t>In the case without AURLS, we modified the URL to trigger this vulnerability in the page of file inclusion.</w:t>
      </w:r>
      <w:bookmarkEnd w:id="1003"/>
      <w:r>
        <w:rPr>
          <w:rFonts w:ascii="Times" w:hAnsi="Times" w:cs="Times"/>
          <w:sz w:val="20"/>
          <w:szCs w:val="20"/>
        </w:rPr>
        <w:t xml:space="preserve"> For instance, we changed the original URL “http://192.168.1.149/dvwa/vulnerabilities/fi/?page = file1.php” to “http://192.168.1.149/</w:t>
      </w:r>
      <w:ins w:id="1004" w:author="微笑的秋天" w:date="2018-03-23T10:29:00Z">
        <w:r>
          <w:rPr>
            <w:rFonts w:ascii="Times" w:hAnsi="Times" w:cs="Times" w:hint="eastAsia"/>
            <w:sz w:val="20"/>
            <w:szCs w:val="20"/>
          </w:rPr>
          <w:t xml:space="preserve"> </w:t>
        </w:r>
      </w:ins>
      <w:r>
        <w:rPr>
          <w:rFonts w:ascii="Times" w:hAnsi="Times" w:cs="Times"/>
          <w:sz w:val="20"/>
          <w:szCs w:val="20"/>
        </w:rPr>
        <w:t>dvwa/vulnerabili</w:t>
      </w:r>
      <w:del w:id="1005" w:author="微笑的秋天" w:date="2018-03-23T10:29:00Z">
        <w:r>
          <w:rPr>
            <w:rFonts w:ascii="Times" w:hAnsi="Times" w:cs="Times"/>
            <w:sz w:val="20"/>
            <w:szCs w:val="20"/>
          </w:rPr>
          <w:delText xml:space="preserve"> </w:delText>
        </w:r>
      </w:del>
      <w:r>
        <w:rPr>
          <w:rFonts w:ascii="Times" w:hAnsi="Times" w:cs="Times"/>
          <w:sz w:val="20"/>
          <w:szCs w:val="20"/>
        </w:rPr>
        <w:t>ties/fi/?page=http://192.168.1.150/oi.php.decode.txt”. The oi.php.decode.txt file is actually a webshell file, which is stored in the remote server (192.168.1.149).</w:t>
      </w:r>
    </w:p>
    <w:p w14:paraId="7AF55E80"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The file inclusion vulnerability is triggered by changing the parameters of the URL. In the case with AURLS, the original URL is encoded as “http://192.168.1.150/2b812669-7b71-49f5-97bd-f8650-1714680” and difficult to modify. We access the page at “http://192.168.1.149/dvwa/</w:t>
      </w:r>
      <w:ins w:id="1006" w:author="微笑的秋天" w:date="2018-03-23T10:29:00Z">
        <w:r>
          <w:rPr>
            <w:rFonts w:ascii="Times" w:hAnsi="Times" w:cs="Times" w:hint="eastAsia"/>
            <w:sz w:val="20"/>
            <w:szCs w:val="20"/>
          </w:rPr>
          <w:t xml:space="preserve"> </w:t>
        </w:r>
      </w:ins>
      <w:r>
        <w:rPr>
          <w:rFonts w:ascii="Times" w:hAnsi="Times" w:cs="Times"/>
          <w:sz w:val="20"/>
          <w:szCs w:val="20"/>
        </w:rPr>
        <w:t xml:space="preserve">vulner-abilities/fi/?page=http://192.168.1.150/oi.php.decode.txt” again and receive a 403 error. The reason is that URL is not a valid shifting address bound to that user </w:t>
      </w:r>
      <w:r>
        <w:rPr>
          <w:rFonts w:ascii="Times" w:hAnsi="Times" w:cs="Times" w:hint="eastAsia"/>
          <w:sz w:val="20"/>
          <w:szCs w:val="20"/>
        </w:rPr>
        <w:t xml:space="preserve">and </w:t>
      </w:r>
      <w:r>
        <w:rPr>
          <w:rFonts w:ascii="Times" w:hAnsi="Times" w:cs="Times"/>
          <w:sz w:val="20"/>
          <w:szCs w:val="20"/>
        </w:rPr>
        <w:t>not in the URL whitelist.</w:t>
      </w:r>
    </w:p>
    <w:p w14:paraId="323748B7" w14:textId="77777777" w:rsidR="00A73B7E" w:rsidRDefault="00FC3FD2">
      <w:pPr>
        <w:pStyle w:val="3"/>
        <w:spacing w:before="0" w:after="40" w:line="240" w:lineRule="exact"/>
        <w:rPr>
          <w:rFonts w:ascii="Times" w:hAnsi="Times" w:cs="Times"/>
          <w:b w:val="0"/>
          <w:sz w:val="18"/>
          <w:szCs w:val="18"/>
        </w:rPr>
      </w:pPr>
      <w:r>
        <w:rPr>
          <w:rFonts w:ascii="Times" w:eastAsiaTheme="minorEastAsia" w:hAnsi="Times" w:cs="Times" w:hint="eastAsia"/>
          <w:sz w:val="18"/>
          <w:szCs w:val="18"/>
        </w:rPr>
        <w:t>4</w:t>
      </w:r>
      <w:r>
        <w:rPr>
          <w:rFonts w:ascii="Times" w:eastAsiaTheme="minorEastAsia" w:hAnsi="Times" w:cs="Times"/>
          <w:sz w:val="18"/>
          <w:szCs w:val="18"/>
        </w:rPr>
        <w:t>.1.</w:t>
      </w:r>
      <w:r>
        <w:rPr>
          <w:rFonts w:ascii="Times" w:eastAsiaTheme="minorEastAsia" w:hAnsi="Times" w:cs="Times" w:hint="eastAsia"/>
          <w:sz w:val="18"/>
          <w:szCs w:val="18"/>
        </w:rPr>
        <w:t>6</w:t>
      </w:r>
      <w:r>
        <w:rPr>
          <w:rFonts w:ascii="Times" w:eastAsiaTheme="minorEastAsia" w:hAnsi="Times" w:cs="Times"/>
          <w:sz w:val="18"/>
          <w:szCs w:val="18"/>
        </w:rPr>
        <w:t xml:space="preserve"> Summary</w:t>
      </w:r>
    </w:p>
    <w:p w14:paraId="0DED63D5" w14:textId="77777777" w:rsidR="00A73B7E" w:rsidRDefault="00FC3FD2">
      <w:pPr>
        <w:pStyle w:val="a4"/>
        <w:spacing w:after="120" w:line="240" w:lineRule="exact"/>
        <w:jc w:val="both"/>
        <w:rPr>
          <w:rFonts w:ascii="Times" w:hAnsi="Times" w:cs="Times"/>
          <w:b/>
          <w:sz w:val="20"/>
          <w:szCs w:val="20"/>
        </w:rPr>
      </w:pPr>
      <w:bookmarkStart w:id="1007" w:name="OLE_LINK58"/>
      <w:r>
        <w:rPr>
          <w:rFonts w:ascii="Times" w:hAnsi="Times" w:cs="Times"/>
          <w:sz w:val="20"/>
          <w:szCs w:val="20"/>
        </w:rPr>
        <w:t>In this section, we give a summary of attack types, implementation mechanism, and a detailed analysis of the reasoning in the Table 1.</w:t>
      </w:r>
    </w:p>
    <w:bookmarkEnd w:id="1007"/>
    <w:p w14:paraId="671BA391" w14:textId="77777777" w:rsidR="00A73B7E" w:rsidRDefault="00A73B7E">
      <w:pPr>
        <w:ind w:firstLineChars="100" w:firstLine="161"/>
        <w:jc w:val="center"/>
        <w:rPr>
          <w:rFonts w:ascii="Times" w:hAnsi="Times" w:cs="Times"/>
          <w:b/>
          <w:sz w:val="16"/>
          <w:szCs w:val="16"/>
        </w:rPr>
        <w:sectPr w:rsidR="00A73B7E">
          <w:type w:val="continuous"/>
          <w:pgSz w:w="11906" w:h="16838"/>
          <w:pgMar w:top="1440" w:right="1440" w:bottom="1440" w:left="1440" w:header="851" w:footer="992" w:gutter="0"/>
          <w:cols w:num="2" w:space="425"/>
          <w:docGrid w:type="linesAndChars" w:linePitch="312"/>
        </w:sectPr>
      </w:pPr>
    </w:p>
    <w:p w14:paraId="2A5ECC91" w14:textId="77777777" w:rsidR="00A73B7E" w:rsidRDefault="00FC3FD2">
      <w:pPr>
        <w:spacing w:line="240" w:lineRule="exact"/>
        <w:ind w:firstLineChars="100" w:firstLine="161"/>
        <w:jc w:val="center"/>
        <w:rPr>
          <w:rFonts w:ascii="Times" w:hAnsi="Times" w:cs="Times"/>
          <w:b/>
          <w:sz w:val="16"/>
          <w:szCs w:val="16"/>
        </w:rPr>
      </w:pPr>
      <w:r>
        <w:rPr>
          <w:rFonts w:ascii="Times" w:hAnsi="Times" w:cs="Times"/>
          <w:b/>
          <w:sz w:val="16"/>
          <w:szCs w:val="16"/>
        </w:rPr>
        <w:lastRenderedPageBreak/>
        <w:t>Table 1 Summary table of defense tests on DVWA system</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134"/>
        <w:gridCol w:w="1843"/>
        <w:gridCol w:w="4252"/>
      </w:tblGrid>
      <w:tr w:rsidR="00A73B7E" w14:paraId="7B26AA4C" w14:textId="77777777">
        <w:trPr>
          <w:trHeight w:val="20"/>
          <w:jc w:val="center"/>
        </w:trPr>
        <w:tc>
          <w:tcPr>
            <w:tcW w:w="1271" w:type="dxa"/>
            <w:vAlign w:val="center"/>
          </w:tcPr>
          <w:p w14:paraId="11DA96D1" w14:textId="77777777" w:rsidR="00A73B7E" w:rsidRDefault="00FC3FD2">
            <w:pPr>
              <w:spacing w:line="200" w:lineRule="exact"/>
              <w:rPr>
                <w:rFonts w:ascii="Times" w:hAnsi="Times" w:cs="Times"/>
                <w:sz w:val="16"/>
                <w:szCs w:val="16"/>
              </w:rPr>
            </w:pPr>
            <w:r>
              <w:rPr>
                <w:rFonts w:ascii="Times" w:hAnsi="Times" w:cs="Times"/>
                <w:sz w:val="16"/>
                <w:szCs w:val="16"/>
              </w:rPr>
              <w:t>Vulnerability</w:t>
            </w:r>
          </w:p>
        </w:tc>
        <w:tc>
          <w:tcPr>
            <w:tcW w:w="1134" w:type="dxa"/>
            <w:vAlign w:val="center"/>
          </w:tcPr>
          <w:p w14:paraId="09D895FD" w14:textId="77777777" w:rsidR="00A73B7E" w:rsidRDefault="00FC3FD2">
            <w:pPr>
              <w:spacing w:line="200" w:lineRule="exact"/>
              <w:rPr>
                <w:rFonts w:ascii="Times" w:hAnsi="Times" w:cs="Times"/>
                <w:sz w:val="16"/>
                <w:szCs w:val="16"/>
              </w:rPr>
            </w:pPr>
            <w:r>
              <w:rPr>
                <w:rFonts w:ascii="Times" w:hAnsi="Times" w:cs="Times"/>
                <w:sz w:val="16"/>
                <w:szCs w:val="16"/>
              </w:rPr>
              <w:t>Attack types</w:t>
            </w:r>
          </w:p>
        </w:tc>
        <w:tc>
          <w:tcPr>
            <w:tcW w:w="1134" w:type="dxa"/>
            <w:vAlign w:val="center"/>
          </w:tcPr>
          <w:p w14:paraId="54FEB804" w14:textId="77777777" w:rsidR="00A73B7E" w:rsidRDefault="00FC3FD2">
            <w:pPr>
              <w:spacing w:line="200" w:lineRule="exact"/>
              <w:rPr>
                <w:rFonts w:ascii="Times" w:hAnsi="Times" w:cs="Times"/>
                <w:sz w:val="16"/>
                <w:szCs w:val="16"/>
              </w:rPr>
            </w:pPr>
            <w:r>
              <w:rPr>
                <w:rFonts w:ascii="Times" w:hAnsi="Times" w:cs="Times"/>
                <w:sz w:val="16"/>
                <w:szCs w:val="16"/>
              </w:rPr>
              <w:t>Be effective or not</w:t>
            </w:r>
          </w:p>
        </w:tc>
        <w:tc>
          <w:tcPr>
            <w:tcW w:w="1843" w:type="dxa"/>
            <w:vAlign w:val="center"/>
          </w:tcPr>
          <w:p w14:paraId="4AE658A1" w14:textId="77777777" w:rsidR="00A73B7E" w:rsidRDefault="00FC3FD2">
            <w:pPr>
              <w:spacing w:line="200" w:lineRule="exact"/>
              <w:rPr>
                <w:rFonts w:ascii="Times" w:hAnsi="Times" w:cs="Times"/>
                <w:sz w:val="16"/>
                <w:szCs w:val="16"/>
              </w:rPr>
            </w:pPr>
            <w:r>
              <w:rPr>
                <w:rFonts w:ascii="Times" w:hAnsi="Times" w:cs="Times"/>
                <w:sz w:val="16"/>
                <w:szCs w:val="16"/>
              </w:rPr>
              <w:t>Mechanism of the implement</w:t>
            </w:r>
          </w:p>
        </w:tc>
        <w:tc>
          <w:tcPr>
            <w:tcW w:w="4252" w:type="dxa"/>
          </w:tcPr>
          <w:p w14:paraId="01E2F6E7" w14:textId="77777777" w:rsidR="00A73B7E" w:rsidRDefault="00FC3FD2">
            <w:pPr>
              <w:spacing w:line="200" w:lineRule="exact"/>
              <w:rPr>
                <w:rFonts w:ascii="Times" w:hAnsi="Times" w:cs="Times"/>
                <w:sz w:val="16"/>
                <w:szCs w:val="16"/>
              </w:rPr>
            </w:pPr>
            <w:r>
              <w:rPr>
                <w:rFonts w:ascii="Times" w:hAnsi="Times" w:cs="Times"/>
                <w:sz w:val="16"/>
                <w:szCs w:val="16"/>
              </w:rPr>
              <w:t>Reason</w:t>
            </w:r>
          </w:p>
        </w:tc>
      </w:tr>
      <w:tr w:rsidR="00A73B7E" w14:paraId="04954C43" w14:textId="77777777">
        <w:trPr>
          <w:trHeight w:val="20"/>
          <w:jc w:val="center"/>
        </w:trPr>
        <w:tc>
          <w:tcPr>
            <w:tcW w:w="1271" w:type="dxa"/>
          </w:tcPr>
          <w:p w14:paraId="1560102A" w14:textId="77777777" w:rsidR="00A73B7E" w:rsidRDefault="00FC3FD2">
            <w:pPr>
              <w:spacing w:line="200" w:lineRule="exact"/>
              <w:rPr>
                <w:rFonts w:ascii="Times" w:hAnsi="Times" w:cs="Times"/>
                <w:sz w:val="16"/>
                <w:szCs w:val="16"/>
              </w:rPr>
            </w:pPr>
            <w:r>
              <w:rPr>
                <w:rFonts w:ascii="Times" w:hAnsi="Times" w:cs="Times"/>
                <w:sz w:val="16"/>
                <w:szCs w:val="16"/>
              </w:rPr>
              <w:t>Brute force attack</w:t>
            </w:r>
          </w:p>
        </w:tc>
        <w:tc>
          <w:tcPr>
            <w:tcW w:w="1134" w:type="dxa"/>
          </w:tcPr>
          <w:p w14:paraId="2158CAB1" w14:textId="77777777" w:rsidR="00A73B7E" w:rsidRDefault="00FC3FD2">
            <w:pPr>
              <w:spacing w:line="200" w:lineRule="exact"/>
              <w:rPr>
                <w:rFonts w:ascii="Times" w:hAnsi="Times" w:cs="Times"/>
                <w:sz w:val="16"/>
                <w:szCs w:val="16"/>
              </w:rPr>
            </w:pPr>
            <w:r>
              <w:rPr>
                <w:rFonts w:ascii="Times" w:hAnsi="Times" w:cs="Times"/>
                <w:sz w:val="16"/>
                <w:szCs w:val="16"/>
              </w:rPr>
              <w:t>attack on server side</w:t>
            </w:r>
          </w:p>
        </w:tc>
        <w:tc>
          <w:tcPr>
            <w:tcW w:w="1134" w:type="dxa"/>
          </w:tcPr>
          <w:p w14:paraId="66649AF3" w14:textId="77777777"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14:paraId="3C995463" w14:textId="77777777" w:rsidR="00A73B7E" w:rsidRDefault="00FC3FD2">
            <w:pPr>
              <w:spacing w:line="200" w:lineRule="exact"/>
              <w:rPr>
                <w:rFonts w:ascii="Times" w:hAnsi="Times" w:cs="Times"/>
                <w:sz w:val="16"/>
                <w:szCs w:val="16"/>
              </w:rPr>
            </w:pPr>
            <w:r>
              <w:rPr>
                <w:rFonts w:ascii="Times" w:hAnsi="Times" w:cs="Times"/>
                <w:sz w:val="16"/>
                <w:szCs w:val="16"/>
              </w:rPr>
              <w:t>Fine-grained management of user’s access behavior</w:t>
            </w:r>
          </w:p>
        </w:tc>
        <w:tc>
          <w:tcPr>
            <w:tcW w:w="4252" w:type="dxa"/>
          </w:tcPr>
          <w:p w14:paraId="61473A52" w14:textId="77777777" w:rsidR="00A73B7E" w:rsidRDefault="00FC3FD2">
            <w:pPr>
              <w:spacing w:line="200" w:lineRule="exact"/>
              <w:rPr>
                <w:rFonts w:ascii="Times" w:hAnsi="Times" w:cs="Times"/>
                <w:sz w:val="16"/>
                <w:szCs w:val="16"/>
              </w:rPr>
            </w:pPr>
            <w:bookmarkStart w:id="1008" w:name="OLE_LINK60"/>
            <w:bookmarkStart w:id="1009" w:name="OLE_LINK59"/>
            <w:r>
              <w:rPr>
                <w:rFonts w:ascii="Times" w:hAnsi="Times" w:cs="Times"/>
                <w:sz w:val="16"/>
                <w:szCs w:val="16"/>
              </w:rPr>
              <w:t>URL shifting allows each visit to be precisely positioned to a specific user, making it possible to perform a fine-grained management of user's behavior. Compared with the previous coarse-grained user behavior management based on IP address, the user behavior management of AURLS is more accurate, which can set a lower access threshold, and avoid false detection under the premise of ensuring safety.</w:t>
            </w:r>
            <w:bookmarkEnd w:id="1008"/>
            <w:bookmarkEnd w:id="1009"/>
          </w:p>
        </w:tc>
      </w:tr>
      <w:tr w:rsidR="00A73B7E" w14:paraId="386413D1" w14:textId="77777777">
        <w:trPr>
          <w:trHeight w:val="20"/>
          <w:jc w:val="center"/>
        </w:trPr>
        <w:tc>
          <w:tcPr>
            <w:tcW w:w="1271" w:type="dxa"/>
          </w:tcPr>
          <w:p w14:paraId="6E9B4C1A" w14:textId="77777777" w:rsidR="00A73B7E" w:rsidRDefault="00FC3FD2">
            <w:pPr>
              <w:spacing w:line="200" w:lineRule="exact"/>
              <w:rPr>
                <w:rFonts w:ascii="Times" w:hAnsi="Times" w:cs="Times"/>
                <w:sz w:val="16"/>
                <w:szCs w:val="16"/>
              </w:rPr>
            </w:pPr>
            <w:r>
              <w:rPr>
                <w:rFonts w:ascii="Times" w:hAnsi="Times" w:cs="Times"/>
                <w:sz w:val="16"/>
                <w:szCs w:val="16"/>
              </w:rPr>
              <w:t>CSRF</w:t>
            </w:r>
          </w:p>
        </w:tc>
        <w:tc>
          <w:tcPr>
            <w:tcW w:w="1134" w:type="dxa"/>
          </w:tcPr>
          <w:p w14:paraId="56C37043" w14:textId="77777777" w:rsidR="00A73B7E" w:rsidRDefault="00FC3FD2">
            <w:pPr>
              <w:spacing w:line="200" w:lineRule="exact"/>
              <w:rPr>
                <w:rFonts w:ascii="Times" w:hAnsi="Times" w:cs="Times"/>
                <w:sz w:val="16"/>
                <w:szCs w:val="16"/>
              </w:rPr>
            </w:pPr>
            <w:r>
              <w:rPr>
                <w:rFonts w:ascii="Times" w:hAnsi="Times" w:cs="Times"/>
                <w:sz w:val="16"/>
                <w:szCs w:val="16"/>
              </w:rPr>
              <w:t>attack on other users</w:t>
            </w:r>
            <w:r>
              <w:rPr>
                <w:rFonts w:ascii="Times" w:hAnsi="Times" w:cs="Times" w:hint="eastAsia"/>
                <w:sz w:val="16"/>
                <w:szCs w:val="16"/>
              </w:rPr>
              <w:t xml:space="preserve">, at </w:t>
            </w:r>
            <w:r>
              <w:rPr>
                <w:rFonts w:ascii="Times" w:hAnsi="Times" w:cs="Times"/>
                <w:sz w:val="16"/>
                <w:szCs w:val="16"/>
              </w:rPr>
              <w:t>client side</w:t>
            </w:r>
          </w:p>
        </w:tc>
        <w:tc>
          <w:tcPr>
            <w:tcW w:w="1134" w:type="dxa"/>
          </w:tcPr>
          <w:p w14:paraId="22B6AD0F" w14:textId="77777777"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14:paraId="5519CF72" w14:textId="77777777" w:rsidR="00A73B7E" w:rsidRDefault="00FC3FD2">
            <w:pPr>
              <w:spacing w:line="200" w:lineRule="exact"/>
              <w:rPr>
                <w:rFonts w:ascii="Times" w:hAnsi="Times" w:cs="Times"/>
                <w:sz w:val="16"/>
                <w:szCs w:val="16"/>
              </w:rPr>
            </w:pPr>
            <w:r>
              <w:rPr>
                <w:rFonts w:ascii="Times" w:hAnsi="Times" w:cs="Times"/>
                <w:sz w:val="16"/>
                <w:szCs w:val="16"/>
              </w:rPr>
              <w:t>URL shifting</w:t>
            </w:r>
          </w:p>
        </w:tc>
        <w:tc>
          <w:tcPr>
            <w:tcW w:w="4252" w:type="dxa"/>
          </w:tcPr>
          <w:p w14:paraId="5A382EB1" w14:textId="77777777" w:rsidR="00A73B7E" w:rsidRDefault="00FC3FD2">
            <w:pPr>
              <w:spacing w:line="200" w:lineRule="exact"/>
              <w:rPr>
                <w:rFonts w:ascii="Times" w:hAnsi="Times" w:cs="Times"/>
                <w:sz w:val="16"/>
                <w:szCs w:val="16"/>
              </w:rPr>
            </w:pPr>
            <w:bookmarkStart w:id="1010" w:name="OLE_LINK66"/>
            <w:bookmarkStart w:id="1011" w:name="OLE_LINK65"/>
            <w:r>
              <w:rPr>
                <w:rFonts w:ascii="Times" w:hAnsi="Times" w:cs="Times"/>
                <w:sz w:val="16"/>
                <w:szCs w:val="16"/>
              </w:rPr>
              <w:t>The dynamic shifting means attackers unable to guess other users' access URL, greatly increase the difficulty of the attacker to construct attack code</w:t>
            </w:r>
            <w:bookmarkEnd w:id="1010"/>
            <w:bookmarkEnd w:id="1011"/>
            <w:r>
              <w:rPr>
                <w:rFonts w:ascii="Times" w:hAnsi="Times" w:cs="Times"/>
                <w:sz w:val="16"/>
                <w:szCs w:val="16"/>
              </w:rPr>
              <w:t>.</w:t>
            </w:r>
          </w:p>
        </w:tc>
      </w:tr>
      <w:tr w:rsidR="00A73B7E" w14:paraId="4F5FCD61" w14:textId="77777777">
        <w:trPr>
          <w:trHeight w:val="20"/>
          <w:jc w:val="center"/>
        </w:trPr>
        <w:tc>
          <w:tcPr>
            <w:tcW w:w="1271" w:type="dxa"/>
          </w:tcPr>
          <w:p w14:paraId="725918C2" w14:textId="77777777" w:rsidR="00A73B7E" w:rsidRDefault="00FC3FD2">
            <w:pPr>
              <w:spacing w:line="200" w:lineRule="exact"/>
              <w:rPr>
                <w:rFonts w:ascii="Times" w:hAnsi="Times" w:cs="Times"/>
                <w:sz w:val="16"/>
                <w:szCs w:val="16"/>
              </w:rPr>
            </w:pPr>
            <w:r>
              <w:rPr>
                <w:rFonts w:ascii="Times" w:hAnsi="Times" w:cs="Times"/>
                <w:sz w:val="16"/>
                <w:szCs w:val="16"/>
              </w:rPr>
              <w:t>XSS(reflected)</w:t>
            </w:r>
          </w:p>
        </w:tc>
        <w:tc>
          <w:tcPr>
            <w:tcW w:w="1134" w:type="dxa"/>
          </w:tcPr>
          <w:p w14:paraId="5F17B087" w14:textId="77777777" w:rsidR="00A73B7E" w:rsidRDefault="00FC3FD2">
            <w:pPr>
              <w:spacing w:line="200" w:lineRule="exact"/>
              <w:rPr>
                <w:rFonts w:ascii="Times" w:hAnsi="Times" w:cs="Times"/>
                <w:sz w:val="16"/>
                <w:szCs w:val="16"/>
              </w:rPr>
            </w:pPr>
            <w:r>
              <w:rPr>
                <w:rFonts w:ascii="Times" w:hAnsi="Times" w:cs="Times"/>
                <w:sz w:val="16"/>
                <w:szCs w:val="16"/>
              </w:rPr>
              <w:t>attack on other users, at client side</w:t>
            </w:r>
          </w:p>
        </w:tc>
        <w:tc>
          <w:tcPr>
            <w:tcW w:w="1134" w:type="dxa"/>
          </w:tcPr>
          <w:p w14:paraId="2ADC142B" w14:textId="77777777"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14:paraId="57FE8964" w14:textId="77777777" w:rsidR="00A73B7E" w:rsidRDefault="00FC3FD2">
            <w:pPr>
              <w:spacing w:line="200" w:lineRule="exact"/>
              <w:rPr>
                <w:rFonts w:ascii="Times" w:hAnsi="Times" w:cs="Times"/>
                <w:sz w:val="16"/>
                <w:szCs w:val="16"/>
              </w:rPr>
            </w:pPr>
            <w:r>
              <w:rPr>
                <w:rFonts w:ascii="Times" w:hAnsi="Times" w:cs="Times"/>
                <w:sz w:val="16"/>
                <w:szCs w:val="16"/>
              </w:rPr>
              <w:t>URL shifting</w:t>
            </w:r>
          </w:p>
        </w:tc>
        <w:tc>
          <w:tcPr>
            <w:tcW w:w="4252" w:type="dxa"/>
          </w:tcPr>
          <w:p w14:paraId="5AE99E03" w14:textId="77777777" w:rsidR="00A73B7E" w:rsidRDefault="00FC3FD2">
            <w:pPr>
              <w:spacing w:line="200" w:lineRule="exact"/>
              <w:rPr>
                <w:rFonts w:ascii="Times" w:hAnsi="Times" w:cs="Times"/>
                <w:sz w:val="16"/>
                <w:szCs w:val="16"/>
              </w:rPr>
            </w:pPr>
            <w:r>
              <w:rPr>
                <w:rFonts w:ascii="Times" w:hAnsi="Times" w:cs="Times"/>
                <w:sz w:val="16"/>
                <w:szCs w:val="16"/>
              </w:rPr>
              <w:t>The dynamic shifting means attackers unable to guess other users' access URL, greatly increase the difficulty of the attacker to construct attack code</w:t>
            </w:r>
          </w:p>
        </w:tc>
      </w:tr>
      <w:tr w:rsidR="00A73B7E" w14:paraId="02CFD804" w14:textId="77777777">
        <w:trPr>
          <w:trHeight w:val="20"/>
          <w:jc w:val="center"/>
        </w:trPr>
        <w:tc>
          <w:tcPr>
            <w:tcW w:w="1271" w:type="dxa"/>
          </w:tcPr>
          <w:p w14:paraId="2956D87C" w14:textId="77777777" w:rsidR="00A73B7E" w:rsidRDefault="00FC3FD2">
            <w:pPr>
              <w:spacing w:line="200" w:lineRule="exact"/>
              <w:rPr>
                <w:rFonts w:ascii="Times" w:hAnsi="Times" w:cs="Times"/>
                <w:sz w:val="16"/>
                <w:szCs w:val="16"/>
              </w:rPr>
            </w:pPr>
            <w:r>
              <w:rPr>
                <w:rFonts w:ascii="Times" w:hAnsi="Times" w:cs="Times"/>
                <w:sz w:val="16"/>
                <w:szCs w:val="16"/>
              </w:rPr>
              <w:lastRenderedPageBreak/>
              <w:t>XSS(stored)</w:t>
            </w:r>
          </w:p>
        </w:tc>
        <w:tc>
          <w:tcPr>
            <w:tcW w:w="1134" w:type="dxa"/>
          </w:tcPr>
          <w:p w14:paraId="03BBC326" w14:textId="77777777" w:rsidR="00A73B7E" w:rsidRDefault="00FC3FD2">
            <w:pPr>
              <w:spacing w:line="200" w:lineRule="exact"/>
              <w:rPr>
                <w:rFonts w:ascii="Times" w:hAnsi="Times" w:cs="Times"/>
                <w:sz w:val="16"/>
                <w:szCs w:val="16"/>
              </w:rPr>
            </w:pPr>
            <w:r>
              <w:rPr>
                <w:rFonts w:ascii="Times" w:hAnsi="Times" w:cs="Times"/>
                <w:sz w:val="16"/>
                <w:szCs w:val="16"/>
              </w:rPr>
              <w:t>attack on other users</w:t>
            </w:r>
          </w:p>
        </w:tc>
        <w:tc>
          <w:tcPr>
            <w:tcW w:w="1134" w:type="dxa"/>
          </w:tcPr>
          <w:p w14:paraId="553A41D3" w14:textId="77777777"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14:paraId="36FC1E42" w14:textId="77777777" w:rsidR="00A73B7E" w:rsidRDefault="00FC3FD2">
            <w:pPr>
              <w:spacing w:line="200" w:lineRule="exact"/>
              <w:rPr>
                <w:rFonts w:ascii="Times" w:hAnsi="Times" w:cs="Times"/>
                <w:sz w:val="16"/>
                <w:szCs w:val="16"/>
              </w:rPr>
            </w:pPr>
            <w:r>
              <w:rPr>
                <w:rFonts w:ascii="Times" w:hAnsi="Times" w:cs="Times"/>
                <w:sz w:val="16"/>
                <w:szCs w:val="16"/>
              </w:rPr>
              <w:t>Fine-grained management of user’s access behavior and virtual URL binding with user</w:t>
            </w:r>
          </w:p>
        </w:tc>
        <w:tc>
          <w:tcPr>
            <w:tcW w:w="4252" w:type="dxa"/>
          </w:tcPr>
          <w:p w14:paraId="0121A551" w14:textId="77777777" w:rsidR="00A73B7E" w:rsidRDefault="00FC3FD2">
            <w:pPr>
              <w:spacing w:line="200" w:lineRule="exact"/>
              <w:rPr>
                <w:rFonts w:ascii="Times" w:hAnsi="Times" w:cs="Times"/>
                <w:sz w:val="16"/>
                <w:szCs w:val="16"/>
              </w:rPr>
            </w:pPr>
            <w:bookmarkStart w:id="1012" w:name="OLE_LINK62"/>
            <w:bookmarkStart w:id="1013" w:name="OLE_LINK61"/>
            <w:r>
              <w:rPr>
                <w:rFonts w:ascii="Times" w:hAnsi="Times" w:cs="Times"/>
                <w:sz w:val="16"/>
                <w:szCs w:val="16"/>
              </w:rPr>
              <w:t>The 2-gram user access model can be used to protect the stored XSS vulnerability and to locate accurately the malicious code. The identity binding mechanism associate virtual URL with virtual cookies and IP, and can effectively detect the attack using the stolen virtual cookie.</w:t>
            </w:r>
            <w:bookmarkEnd w:id="1012"/>
            <w:bookmarkEnd w:id="1013"/>
          </w:p>
        </w:tc>
      </w:tr>
      <w:tr w:rsidR="00A73B7E" w14:paraId="5BD90C35" w14:textId="77777777">
        <w:trPr>
          <w:trHeight w:val="20"/>
          <w:jc w:val="center"/>
        </w:trPr>
        <w:tc>
          <w:tcPr>
            <w:tcW w:w="1271" w:type="dxa"/>
          </w:tcPr>
          <w:p w14:paraId="7A9EBEC8" w14:textId="77777777" w:rsidR="00A73B7E" w:rsidRDefault="00FC3FD2">
            <w:pPr>
              <w:spacing w:line="200" w:lineRule="exact"/>
              <w:rPr>
                <w:rFonts w:ascii="Times" w:hAnsi="Times" w:cs="Times"/>
                <w:sz w:val="16"/>
                <w:szCs w:val="16"/>
              </w:rPr>
            </w:pPr>
            <w:r>
              <w:rPr>
                <w:rFonts w:ascii="Times" w:hAnsi="Times" w:cs="Times"/>
                <w:sz w:val="16"/>
                <w:szCs w:val="16"/>
              </w:rPr>
              <w:t>File inclusion</w:t>
            </w:r>
          </w:p>
        </w:tc>
        <w:tc>
          <w:tcPr>
            <w:tcW w:w="1134" w:type="dxa"/>
          </w:tcPr>
          <w:p w14:paraId="370A063D" w14:textId="77777777" w:rsidR="00A73B7E" w:rsidRDefault="00FC3FD2">
            <w:pPr>
              <w:spacing w:line="200" w:lineRule="exact"/>
              <w:rPr>
                <w:rFonts w:ascii="Times" w:hAnsi="Times" w:cs="Times"/>
                <w:sz w:val="16"/>
                <w:szCs w:val="16"/>
              </w:rPr>
            </w:pPr>
            <w:r>
              <w:rPr>
                <w:rFonts w:ascii="Times" w:hAnsi="Times" w:cs="Times"/>
                <w:sz w:val="16"/>
                <w:szCs w:val="16"/>
              </w:rPr>
              <w:t>attack on server side</w:t>
            </w:r>
          </w:p>
        </w:tc>
        <w:tc>
          <w:tcPr>
            <w:tcW w:w="1134" w:type="dxa"/>
          </w:tcPr>
          <w:p w14:paraId="169E1BF8" w14:textId="77777777" w:rsidR="00A73B7E" w:rsidRDefault="00FC3FD2">
            <w:pPr>
              <w:spacing w:line="200" w:lineRule="exact"/>
              <w:rPr>
                <w:rFonts w:ascii="Times" w:hAnsi="Times" w:cs="Times"/>
                <w:sz w:val="16"/>
                <w:szCs w:val="16"/>
              </w:rPr>
            </w:pPr>
            <w:r>
              <w:rPr>
                <w:rFonts w:ascii="Times" w:hAnsi="Times" w:cs="Times"/>
                <w:sz w:val="16"/>
                <w:szCs w:val="16"/>
              </w:rPr>
              <w:t>effective</w:t>
            </w:r>
          </w:p>
        </w:tc>
        <w:tc>
          <w:tcPr>
            <w:tcW w:w="1843" w:type="dxa"/>
          </w:tcPr>
          <w:p w14:paraId="4AA3A959" w14:textId="77777777" w:rsidR="00A73B7E" w:rsidRDefault="00FC3FD2">
            <w:pPr>
              <w:spacing w:line="200" w:lineRule="exact"/>
              <w:rPr>
                <w:rFonts w:ascii="Times" w:hAnsi="Times" w:cs="Times"/>
                <w:sz w:val="16"/>
                <w:szCs w:val="16"/>
              </w:rPr>
            </w:pPr>
            <w:r>
              <w:rPr>
                <w:rFonts w:ascii="Times" w:hAnsi="Times" w:cs="Times"/>
                <w:sz w:val="16"/>
                <w:szCs w:val="16"/>
              </w:rPr>
              <w:t>URL shifting and URL whitelist</w:t>
            </w:r>
          </w:p>
        </w:tc>
        <w:tc>
          <w:tcPr>
            <w:tcW w:w="4252" w:type="dxa"/>
          </w:tcPr>
          <w:p w14:paraId="03A49447" w14:textId="77777777" w:rsidR="00A73B7E" w:rsidRDefault="00FC3FD2">
            <w:pPr>
              <w:spacing w:line="200" w:lineRule="exact"/>
              <w:rPr>
                <w:rFonts w:ascii="Times" w:hAnsi="Times" w:cs="Times"/>
                <w:sz w:val="16"/>
                <w:szCs w:val="16"/>
              </w:rPr>
            </w:pPr>
            <w:bookmarkStart w:id="1014" w:name="OLE_LINK63"/>
            <w:bookmarkStart w:id="1015" w:name="OLE_LINK64"/>
            <w:r>
              <w:rPr>
                <w:rFonts w:ascii="Times" w:hAnsi="Times" w:cs="Times"/>
                <w:sz w:val="16"/>
                <w:szCs w:val="16"/>
              </w:rPr>
              <w:t>The technology of URL whitelist prevents attacks by untransformed URLs and requests not corresponding to a user identity.</w:t>
            </w:r>
            <w:bookmarkEnd w:id="1014"/>
            <w:bookmarkEnd w:id="1015"/>
          </w:p>
        </w:tc>
      </w:tr>
    </w:tbl>
    <w:p w14:paraId="30B631BC" w14:textId="77777777" w:rsidR="00A73B7E" w:rsidRDefault="00A73B7E">
      <w:pPr>
        <w:ind w:firstLineChars="100" w:firstLine="200"/>
        <w:rPr>
          <w:rFonts w:ascii="Times" w:hAnsi="Times" w:cs="Times"/>
          <w:sz w:val="20"/>
          <w:szCs w:val="20"/>
        </w:rPr>
        <w:sectPr w:rsidR="00A73B7E">
          <w:type w:val="continuous"/>
          <w:pgSz w:w="11906" w:h="16838"/>
          <w:pgMar w:top="1440" w:right="1440" w:bottom="1440" w:left="1440" w:header="851" w:footer="992" w:gutter="0"/>
          <w:cols w:space="425"/>
          <w:docGrid w:type="linesAndChars" w:linePitch="312"/>
        </w:sectPr>
      </w:pPr>
    </w:p>
    <w:p w14:paraId="589EC306" w14:textId="77777777" w:rsidR="00A73B7E" w:rsidRDefault="00FC3FD2">
      <w:pPr>
        <w:pStyle w:val="a4"/>
        <w:spacing w:after="120" w:line="240" w:lineRule="exact"/>
        <w:jc w:val="both"/>
        <w:rPr>
          <w:rFonts w:ascii="Times" w:hAnsi="Times" w:cs="Times"/>
          <w:sz w:val="20"/>
          <w:szCs w:val="20"/>
        </w:rPr>
      </w:pPr>
      <w:bookmarkStart w:id="1016" w:name="OLE_LINK67"/>
      <w:bookmarkStart w:id="1017" w:name="OLE_LINK68"/>
      <w:r>
        <w:rPr>
          <w:rFonts w:ascii="Times" w:hAnsi="Times" w:cs="Times"/>
          <w:sz w:val="20"/>
          <w:szCs w:val="20"/>
        </w:rPr>
        <w:lastRenderedPageBreak/>
        <w:t>From the above experimental results, we can conclude that:</w:t>
      </w:r>
    </w:p>
    <w:p w14:paraId="5DACB331" w14:textId="77777777" w:rsidR="00A73B7E" w:rsidRDefault="00FC3FD2">
      <w:pPr>
        <w:pStyle w:val="a4"/>
        <w:numPr>
          <w:ilvl w:val="0"/>
          <w:numId w:val="3"/>
        </w:numPr>
        <w:spacing w:after="120" w:line="240" w:lineRule="exact"/>
        <w:ind w:left="0" w:firstLine="0"/>
        <w:jc w:val="both"/>
        <w:rPr>
          <w:rFonts w:ascii="Times" w:hAnsi="Times" w:cs="Times"/>
          <w:sz w:val="20"/>
          <w:szCs w:val="20"/>
        </w:rPr>
      </w:pPr>
      <w:bookmarkStart w:id="1018" w:name="OLE_LINK10"/>
      <w:bookmarkStart w:id="1019" w:name="OLE_LINK7"/>
      <w:r>
        <w:rPr>
          <w:rFonts w:ascii="Times" w:hAnsi="Times" w:cs="Times"/>
          <w:sz w:val="20"/>
          <w:szCs w:val="20"/>
        </w:rPr>
        <w:t>AURLS method converts dynamic links in a web page to static links. It significantly reduces the system injection point.</w:t>
      </w:r>
    </w:p>
    <w:p w14:paraId="45633BDD" w14:textId="77777777" w:rsidR="00A73B7E" w:rsidRDefault="00FC3FD2">
      <w:pPr>
        <w:pStyle w:val="a4"/>
        <w:numPr>
          <w:ilvl w:val="0"/>
          <w:numId w:val="3"/>
        </w:numPr>
        <w:spacing w:after="120" w:line="240" w:lineRule="exact"/>
        <w:ind w:left="0" w:firstLine="0"/>
        <w:jc w:val="both"/>
        <w:rPr>
          <w:rFonts w:ascii="Times" w:hAnsi="Times" w:cs="Times"/>
          <w:sz w:val="20"/>
          <w:szCs w:val="20"/>
        </w:rPr>
      </w:pPr>
      <w:r>
        <w:rPr>
          <w:rFonts w:ascii="Times" w:hAnsi="Times" w:cs="Times"/>
          <w:sz w:val="20"/>
          <w:szCs w:val="20"/>
        </w:rPr>
        <w:t>AURLS method significantly improves the system security because the virtual link returned for the different users with the same dynamic link is unique, and the attacker cannot guess other user's links. Obviously, the AURLS method can be employed to defend against CRSF, reflection XSS attacks, etc.</w:t>
      </w:r>
    </w:p>
    <w:p w14:paraId="0AFC57B1" w14:textId="77777777" w:rsidR="00A73B7E" w:rsidRDefault="00FC3FD2">
      <w:pPr>
        <w:pStyle w:val="a4"/>
        <w:numPr>
          <w:ilvl w:val="0"/>
          <w:numId w:val="3"/>
        </w:numPr>
        <w:spacing w:after="120" w:line="240" w:lineRule="exact"/>
        <w:ind w:left="0" w:firstLine="0"/>
        <w:jc w:val="both"/>
        <w:rPr>
          <w:rFonts w:ascii="Times" w:hAnsi="Times" w:cs="Times"/>
          <w:sz w:val="20"/>
          <w:szCs w:val="20"/>
        </w:rPr>
      </w:pPr>
      <w:r>
        <w:rPr>
          <w:rFonts w:ascii="Times" w:hAnsi="Times" w:cs="Times"/>
          <w:sz w:val="20"/>
          <w:szCs w:val="20"/>
        </w:rPr>
        <w:t>AURLS can prevent against brute force attack thanks to the virtual URL and user identity binding technology, which makes it possible to perform user behavior management more precisely.</w:t>
      </w:r>
    </w:p>
    <w:p w14:paraId="0DBCE2F1" w14:textId="77777777" w:rsidR="00A73B7E" w:rsidRDefault="00FC3FD2">
      <w:pPr>
        <w:pStyle w:val="a4"/>
        <w:numPr>
          <w:ilvl w:val="0"/>
          <w:numId w:val="3"/>
        </w:numPr>
        <w:spacing w:after="120" w:line="240" w:lineRule="exact"/>
        <w:ind w:left="0" w:firstLine="0"/>
        <w:jc w:val="both"/>
        <w:rPr>
          <w:rFonts w:ascii="Times" w:hAnsi="Times" w:cs="Times"/>
          <w:sz w:val="20"/>
          <w:szCs w:val="20"/>
        </w:rPr>
      </w:pPr>
      <w:bookmarkStart w:id="1020" w:name="OLE_LINK11"/>
      <w:bookmarkStart w:id="1021" w:name="OLE_LINK12"/>
      <w:bookmarkEnd w:id="1018"/>
      <w:bookmarkEnd w:id="1019"/>
      <w:r>
        <w:rPr>
          <w:rFonts w:ascii="Times" w:hAnsi="Times" w:cs="Times"/>
          <w:sz w:val="20"/>
          <w:szCs w:val="20"/>
        </w:rPr>
        <w:t>AURLS can prevent almost all attacks through the URL generated on the server side. However, if the request is with the form parameters entered by clients, such as the form submission. But in general</w:t>
      </w:r>
      <w:r>
        <w:rPr>
          <w:rFonts w:ascii="Times" w:hAnsi="Times" w:cs="Times"/>
          <w:sz w:val="20"/>
          <w:szCs w:val="20"/>
        </w:rPr>
        <w:t>，</w:t>
      </w:r>
      <w:r>
        <w:rPr>
          <w:rFonts w:ascii="Times" w:hAnsi="Times" w:cs="Times"/>
          <w:sz w:val="20"/>
          <w:szCs w:val="20"/>
        </w:rPr>
        <w:t>AURLS technology effectively limits web attack in a smaller range (attacks generated by the client-generated URL). To fend off this problem, we have combined the simple keyword filter technique to prevent attacks in the practice of protecting a website of our University.</w:t>
      </w:r>
    </w:p>
    <w:bookmarkEnd w:id="1016"/>
    <w:bookmarkEnd w:id="1017"/>
    <w:bookmarkEnd w:id="1020"/>
    <w:bookmarkEnd w:id="1021"/>
    <w:p w14:paraId="225AEF86" w14:textId="77777777" w:rsidR="00A73B7E" w:rsidRDefault="00FC3FD2">
      <w:pPr>
        <w:pStyle w:val="3"/>
        <w:keepNext w:val="0"/>
        <w:keepLines w:val="0"/>
        <w:spacing w:before="0" w:after="40" w:line="240" w:lineRule="exact"/>
        <w:rPr>
          <w:rFonts w:ascii="Times"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.2 Compatibility testing and evaluation of the impact of system performance</w:t>
      </w:r>
      <w:bookmarkStart w:id="1022" w:name="OLE_LINK15"/>
      <w:bookmarkEnd w:id="1022"/>
    </w:p>
    <w:p w14:paraId="15A3B575" w14:textId="77777777" w:rsidR="00A73B7E" w:rsidRDefault="00FC3FD2">
      <w:pPr>
        <w:pStyle w:val="a4"/>
        <w:rPr>
          <w:rFonts w:ascii="Times" w:hAnsi="Times" w:cs="Times"/>
          <w:b/>
          <w:sz w:val="18"/>
          <w:szCs w:val="18"/>
        </w:rPr>
      </w:pPr>
      <w:r>
        <w:rPr>
          <w:rFonts w:ascii="Times" w:hAnsi="Times" w:cs="Times" w:hint="eastAsia"/>
          <w:b/>
          <w:sz w:val="18"/>
          <w:szCs w:val="18"/>
        </w:rPr>
        <w:t>4</w:t>
      </w:r>
      <w:r>
        <w:rPr>
          <w:rFonts w:ascii="Times" w:hAnsi="Times" w:cs="Times"/>
          <w:b/>
          <w:sz w:val="18"/>
          <w:szCs w:val="18"/>
        </w:rPr>
        <w:t>.2.1 Compatibility testing</w:t>
      </w:r>
    </w:p>
    <w:p w14:paraId="447511CF" w14:textId="77777777" w:rsidR="00A73B7E" w:rsidRDefault="00FC3FD2">
      <w:pPr>
        <w:pStyle w:val="a4"/>
        <w:spacing w:after="120" w:line="240" w:lineRule="exact"/>
        <w:jc w:val="both"/>
        <w:rPr>
          <w:rFonts w:ascii="Times" w:hAnsi="Times" w:cs="Times"/>
          <w:b/>
          <w:sz w:val="20"/>
          <w:szCs w:val="20"/>
        </w:rPr>
      </w:pPr>
      <w:bookmarkStart w:id="1023" w:name="OLE_LINK71"/>
      <w:bookmarkStart w:id="1024" w:name="OLE_LINK70"/>
      <w:bookmarkStart w:id="1025" w:name="OLE_LINK69"/>
      <w:r>
        <w:rPr>
          <w:rFonts w:ascii="Times" w:hAnsi="Times" w:cs="Times" w:hint="eastAsia"/>
          <w:sz w:val="20"/>
          <w:szCs w:val="20"/>
        </w:rPr>
        <w:t xml:space="preserve">It </w:t>
      </w:r>
      <w:r>
        <w:rPr>
          <w:rFonts w:ascii="Times" w:hAnsi="Times" w:cs="Times"/>
          <w:sz w:val="20"/>
          <w:szCs w:val="20"/>
        </w:rPr>
        <w:t>includes the integrity test of page display, the integrity test of page function, script compatibility test, layout test, etc.</w:t>
      </w:r>
    </w:p>
    <w:p w14:paraId="5A3916E7" w14:textId="77777777" w:rsidR="00A73B7E" w:rsidRDefault="00FC3FD2">
      <w:pPr>
        <w:pStyle w:val="a4"/>
        <w:spacing w:after="120" w:line="240" w:lineRule="exact"/>
        <w:jc w:val="both"/>
        <w:rPr>
          <w:rFonts w:ascii="Times" w:hAnsi="Times" w:cs="Times"/>
          <w:b/>
          <w:sz w:val="18"/>
          <w:szCs w:val="18"/>
        </w:rPr>
      </w:pPr>
      <w:bookmarkStart w:id="1026" w:name="OLE_LINK72"/>
      <w:bookmarkStart w:id="1027" w:name="OLE_LINK73"/>
      <w:bookmarkEnd w:id="1023"/>
      <w:r>
        <w:rPr>
          <w:rFonts w:ascii="Times" w:hAnsi="Times" w:cs="Times"/>
          <w:sz w:val="20"/>
          <w:szCs w:val="20"/>
        </w:rPr>
        <w:t xml:space="preserve">In the experiment, we access the same web page through the client request in the same test environment, in the cases with and without AURLS, and check the differences between them. Although there are some </w:t>
      </w:r>
      <w:r>
        <w:rPr>
          <w:rFonts w:ascii="Times" w:hAnsi="Times" w:cs="Times"/>
          <w:sz w:val="20"/>
          <w:szCs w:val="20"/>
        </w:rPr>
        <w:lastRenderedPageBreak/>
        <w:t xml:space="preserve">different in the page source, they are consistent in the integrity of page display, the integrity of page function, the script compatibility and the integrity test of page layout. </w:t>
      </w:r>
      <w:bookmarkEnd w:id="1024"/>
      <w:bookmarkEnd w:id="1025"/>
      <w:bookmarkEnd w:id="1026"/>
      <w:bookmarkEnd w:id="1027"/>
    </w:p>
    <w:p w14:paraId="5B307A8D" w14:textId="77777777" w:rsidR="00A73B7E" w:rsidRDefault="00FC3FD2">
      <w:pPr>
        <w:pStyle w:val="a4"/>
        <w:spacing w:after="120" w:line="240" w:lineRule="exact"/>
        <w:jc w:val="both"/>
        <w:rPr>
          <w:rFonts w:ascii="Times" w:hAnsi="Times" w:cs="Times"/>
          <w:b/>
          <w:sz w:val="18"/>
          <w:szCs w:val="18"/>
        </w:rPr>
      </w:pPr>
      <w:r>
        <w:rPr>
          <w:rFonts w:ascii="Times" w:hAnsi="Times" w:cs="Times" w:hint="eastAsia"/>
          <w:b/>
          <w:sz w:val="18"/>
          <w:szCs w:val="18"/>
        </w:rPr>
        <w:t>4</w:t>
      </w:r>
      <w:r>
        <w:rPr>
          <w:rFonts w:ascii="Times" w:hAnsi="Times" w:cs="Times"/>
          <w:b/>
          <w:sz w:val="18"/>
          <w:szCs w:val="18"/>
        </w:rPr>
        <w:t>.2.2 The page access time experiment</w:t>
      </w:r>
    </w:p>
    <w:p w14:paraId="6DDA5CDE" w14:textId="77777777" w:rsidR="00A73B7E" w:rsidRDefault="00FC3FD2">
      <w:pPr>
        <w:pStyle w:val="a4"/>
        <w:autoSpaceDE w:val="0"/>
        <w:autoSpaceDN w:val="0"/>
        <w:adjustRightInd w:val="0"/>
        <w:spacing w:after="120" w:line="240" w:lineRule="exact"/>
        <w:jc w:val="both"/>
        <w:rPr>
          <w:rFonts w:ascii="Times" w:hAnsi="Times" w:cs="Times"/>
          <w:sz w:val="20"/>
          <w:szCs w:val="20"/>
        </w:rPr>
      </w:pPr>
      <w:bookmarkStart w:id="1028" w:name="OLE_LINK80"/>
      <w:bookmarkStart w:id="1029" w:name="OLE_LINK81"/>
      <w:r>
        <w:rPr>
          <w:rFonts w:ascii="Times" w:hAnsi="Times" w:cs="Times"/>
          <w:color w:val="000000" w:themeColor="text1"/>
          <w:kern w:val="0"/>
          <w:sz w:val="20"/>
          <w:szCs w:val="20"/>
        </w:rPr>
        <w:t xml:space="preserve">In the case of </w:t>
      </w:r>
      <w:r>
        <w:rPr>
          <w:rFonts w:ascii="Times" w:hAnsi="Times" w:cs="Times"/>
          <w:sz w:val="20"/>
          <w:szCs w:val="20"/>
        </w:rPr>
        <w:t>with</w:t>
      </w:r>
      <w:r>
        <w:rPr>
          <w:rFonts w:ascii="Times" w:hAnsi="Times" w:cs="Times"/>
          <w:color w:val="000000" w:themeColor="text1"/>
          <w:kern w:val="0"/>
          <w:sz w:val="20"/>
          <w:szCs w:val="20"/>
        </w:rPr>
        <w:t xml:space="preserve"> AURLS and </w:t>
      </w:r>
      <w:r>
        <w:rPr>
          <w:rFonts w:ascii="Times" w:hAnsi="Times" w:cs="Times"/>
          <w:sz w:val="20"/>
          <w:szCs w:val="20"/>
        </w:rPr>
        <w:t>without</w:t>
      </w:r>
      <w:r>
        <w:rPr>
          <w:rFonts w:ascii="Times" w:hAnsi="Times" w:cs="Times"/>
          <w:color w:val="000000" w:themeColor="text1"/>
          <w:kern w:val="0"/>
          <w:sz w:val="20"/>
          <w:szCs w:val="20"/>
        </w:rPr>
        <w:t xml:space="preserve"> AURLS defense, the home page of our university website is accessed 100 times (each of which includes 51 requests) and then the average page access time is calculated separately. The experimental results are shown in </w:t>
      </w:r>
      <w:ins w:id="1030" w:author="zjstone" w:date="2018-03-23T09:15:00Z">
        <w:r>
          <w:rPr>
            <w:rFonts w:ascii="Times" w:hAnsi="Times" w:cs="Times"/>
            <w:color w:val="000000" w:themeColor="text1"/>
            <w:kern w:val="0"/>
            <w:sz w:val="20"/>
            <w:szCs w:val="20"/>
          </w:rPr>
          <w:t>F</w:t>
        </w:r>
      </w:ins>
      <w:del w:id="1031" w:author="zjstone" w:date="2018-03-23T09:15:00Z">
        <w:r>
          <w:rPr>
            <w:rFonts w:ascii="Times" w:hAnsi="Times" w:cs="Times"/>
            <w:color w:val="000000" w:themeColor="text1"/>
            <w:kern w:val="0"/>
            <w:sz w:val="20"/>
            <w:szCs w:val="20"/>
          </w:rPr>
          <w:delText>f</w:delText>
        </w:r>
      </w:del>
      <w:r>
        <w:rPr>
          <w:rFonts w:ascii="Times" w:hAnsi="Times" w:cs="Times"/>
          <w:color w:val="000000" w:themeColor="text1"/>
          <w:kern w:val="0"/>
          <w:sz w:val="20"/>
          <w:szCs w:val="20"/>
        </w:rPr>
        <w:t xml:space="preserve">igure </w:t>
      </w:r>
      <w:ins w:id="1032" w:author="zjstone" w:date="2018-03-23T09:15:00Z">
        <w:r>
          <w:rPr>
            <w:rFonts w:ascii="Times" w:hAnsi="Times" w:cs="Times"/>
            <w:color w:val="000000" w:themeColor="text1"/>
            <w:kern w:val="0"/>
            <w:sz w:val="20"/>
            <w:szCs w:val="20"/>
          </w:rPr>
          <w:t>9</w:t>
        </w:r>
      </w:ins>
      <w:del w:id="1033" w:author="zjstone" w:date="2018-03-23T01:43:00Z">
        <w:r>
          <w:rPr>
            <w:rFonts w:ascii="Times" w:hAnsi="Times" w:cs="Times"/>
            <w:color w:val="000000" w:themeColor="text1"/>
            <w:kern w:val="0"/>
            <w:sz w:val="20"/>
            <w:szCs w:val="20"/>
          </w:rPr>
          <w:delText>6</w:delText>
        </w:r>
      </w:del>
      <w:r>
        <w:rPr>
          <w:rFonts w:ascii="Times" w:hAnsi="Times" w:cs="Times"/>
          <w:color w:val="000000" w:themeColor="text1"/>
          <w:kern w:val="0"/>
          <w:sz w:val="20"/>
          <w:szCs w:val="20"/>
        </w:rPr>
        <w:t xml:space="preserve">. </w:t>
      </w:r>
      <w:r>
        <w:rPr>
          <w:rFonts w:ascii="Times" w:hAnsi="Times" w:cs="Times"/>
          <w:sz w:val="20"/>
          <w:szCs w:val="20"/>
        </w:rPr>
        <w:t>T</w:t>
      </w:r>
      <w:r>
        <w:rPr>
          <w:rFonts w:ascii="Times" w:hAnsi="Times" w:cs="Times"/>
          <w:color w:val="000000" w:themeColor="text1"/>
          <w:kern w:val="0"/>
          <w:sz w:val="20"/>
          <w:szCs w:val="20"/>
        </w:rPr>
        <w:t xml:space="preserve">he page access time </w:t>
      </w:r>
      <w:r>
        <w:rPr>
          <w:rFonts w:ascii="Times" w:hAnsi="Times" w:cs="Times"/>
          <w:sz w:val="20"/>
          <w:szCs w:val="20"/>
        </w:rPr>
        <w:t>are</w:t>
      </w:r>
      <w:r>
        <w:rPr>
          <w:rFonts w:ascii="Times" w:hAnsi="Times" w:cs="Times"/>
          <w:color w:val="000000" w:themeColor="text1"/>
          <w:kern w:val="0"/>
          <w:sz w:val="20"/>
          <w:szCs w:val="20"/>
        </w:rPr>
        <w:t xml:space="preserve"> within 2 seconds </w:t>
      </w:r>
      <w:r>
        <w:rPr>
          <w:rFonts w:ascii="Times" w:hAnsi="Times" w:cs="Times"/>
          <w:sz w:val="20"/>
          <w:szCs w:val="20"/>
        </w:rPr>
        <w:t xml:space="preserve">both </w:t>
      </w:r>
      <w:r>
        <w:rPr>
          <w:rFonts w:ascii="Times" w:hAnsi="Times" w:cs="Times"/>
          <w:color w:val="000000" w:themeColor="text1"/>
          <w:kern w:val="0"/>
          <w:sz w:val="20"/>
          <w:szCs w:val="20"/>
        </w:rPr>
        <w:t xml:space="preserve">the </w:t>
      </w:r>
      <w:r>
        <w:rPr>
          <w:rFonts w:ascii="Times" w:hAnsi="Times" w:cs="Times"/>
          <w:sz w:val="20"/>
          <w:szCs w:val="20"/>
        </w:rPr>
        <w:t>case with</w:t>
      </w:r>
      <w:r>
        <w:rPr>
          <w:rFonts w:ascii="Times" w:hAnsi="Times" w:cs="Times"/>
          <w:color w:val="000000" w:themeColor="text1"/>
          <w:kern w:val="0"/>
          <w:sz w:val="20"/>
          <w:szCs w:val="20"/>
        </w:rPr>
        <w:t xml:space="preserve"> AURLS </w:t>
      </w:r>
      <w:r>
        <w:rPr>
          <w:rFonts w:ascii="Times" w:hAnsi="Times" w:cs="Times"/>
          <w:sz w:val="20"/>
          <w:szCs w:val="20"/>
        </w:rPr>
        <w:t>and without AURLS</w:t>
      </w:r>
      <w:r>
        <w:rPr>
          <w:rFonts w:ascii="Times" w:hAnsi="Times" w:cs="Times"/>
          <w:color w:val="000000" w:themeColor="text1"/>
          <w:kern w:val="0"/>
          <w:sz w:val="20"/>
          <w:szCs w:val="20"/>
        </w:rPr>
        <w:t xml:space="preserve">, and </w:t>
      </w:r>
      <w:r>
        <w:rPr>
          <w:rFonts w:ascii="Times" w:hAnsi="Times" w:cs="Times"/>
          <w:sz w:val="20"/>
          <w:szCs w:val="20"/>
        </w:rPr>
        <w:t xml:space="preserve">all are satisfactory </w:t>
      </w:r>
      <w:r>
        <w:rPr>
          <w:rFonts w:ascii="Times" w:hAnsi="Times" w:cs="Times"/>
          <w:color w:val="000000" w:themeColor="text1"/>
          <w:kern w:val="0"/>
          <w:sz w:val="20"/>
          <w:szCs w:val="20"/>
        </w:rPr>
        <w:t>according to the well-known 2-5-8 website usability principles.</w:t>
      </w:r>
    </w:p>
    <w:p w14:paraId="6D29B532" w14:textId="77777777" w:rsidR="00A73B7E" w:rsidRDefault="00FC3FD2">
      <w:pPr>
        <w:pStyle w:val="a4"/>
        <w:rPr>
          <w:rFonts w:ascii="Times" w:hAnsi="Times" w:cs="Times"/>
          <w:b/>
          <w:sz w:val="18"/>
          <w:szCs w:val="18"/>
        </w:rPr>
      </w:pPr>
      <w:bookmarkStart w:id="1034" w:name="OLE_LINK6"/>
      <w:bookmarkStart w:id="1035" w:name="OLE_LINK14"/>
      <w:bookmarkEnd w:id="1028"/>
      <w:bookmarkEnd w:id="1029"/>
      <w:r>
        <w:rPr>
          <w:rFonts w:ascii="Times" w:hAnsi="Times" w:cs="Times" w:hint="eastAsia"/>
          <w:b/>
          <w:sz w:val="18"/>
          <w:szCs w:val="18"/>
        </w:rPr>
        <w:t>4</w:t>
      </w:r>
      <w:r>
        <w:rPr>
          <w:rFonts w:ascii="Times" w:hAnsi="Times" w:cs="Times"/>
          <w:b/>
          <w:sz w:val="18"/>
          <w:szCs w:val="18"/>
        </w:rPr>
        <w:t>.2.3 Performance overhead</w:t>
      </w:r>
    </w:p>
    <w:p w14:paraId="74192570" w14:textId="77777777" w:rsidR="00A73B7E" w:rsidRDefault="00FC3FD2">
      <w:pPr>
        <w:pStyle w:val="a4"/>
        <w:spacing w:after="120" w:line="240" w:lineRule="exact"/>
        <w:jc w:val="both"/>
        <w:rPr>
          <w:rFonts w:ascii="Times" w:hAnsi="Times" w:cs="Times"/>
          <w:sz w:val="20"/>
          <w:szCs w:val="20"/>
        </w:rPr>
      </w:pPr>
      <w:r>
        <w:rPr>
          <w:rFonts w:ascii="Times" w:hAnsi="Times" w:cs="Times"/>
          <w:color w:val="000000" w:themeColor="text1"/>
          <w:kern w:val="0"/>
          <w:sz w:val="20"/>
          <w:szCs w:val="20"/>
        </w:rPr>
        <w:t>T</w:t>
      </w:r>
      <w:r>
        <w:rPr>
          <w:rFonts w:ascii="Times" w:hAnsi="Times" w:cs="Times"/>
          <w:sz w:val="20"/>
          <w:szCs w:val="20"/>
        </w:rPr>
        <w:t>o assess the performance impact of web applications in practical usage scenarios, we conducted a load test and a stress test on the homepage of a website of our University(</w:t>
      </w:r>
      <w:ins w:id="1036" w:author="zjstone" w:date="2018-03-23T01:41:00Z">
        <w:r>
          <w:rPr>
            <w:rFonts w:ascii="Times" w:hAnsi="Times" w:cs="Times"/>
            <w:sz w:val="20"/>
            <w:szCs w:val="20"/>
          </w:rPr>
          <w:t>访问</w:t>
        </w:r>
      </w:ins>
      <w:ins w:id="1037" w:author="zjstone" w:date="2018-03-23T01:39:00Z">
        <w:r>
          <w:rPr>
            <w:rFonts w:ascii="Times" w:hAnsi="Times" w:cs="Times"/>
            <w:sz w:val="20"/>
            <w:szCs w:val="20"/>
          </w:rPr>
          <w:t xml:space="preserve">this page </w:t>
        </w:r>
      </w:ins>
      <w:ins w:id="1038" w:author="zjstone" w:date="2018-03-23T01:41:00Z">
        <w:r>
          <w:rPr>
            <w:rFonts w:ascii="Times" w:hAnsi="Times" w:cs="Times" w:hint="eastAsia"/>
            <w:sz w:val="20"/>
            <w:szCs w:val="20"/>
          </w:rPr>
          <w:t>需要</w:t>
        </w:r>
        <w:r>
          <w:rPr>
            <w:rFonts w:ascii="Times" w:hAnsi="Times" w:cs="Times"/>
            <w:sz w:val="20"/>
            <w:szCs w:val="20"/>
          </w:rPr>
          <w:t>进行</w:t>
        </w:r>
      </w:ins>
      <w:del w:id="1039" w:author="zjstone" w:date="2018-03-23T01:42:00Z">
        <w:r>
          <w:rPr>
            <w:rFonts w:ascii="Times" w:hAnsi="Times" w:cs="Times"/>
            <w:sz w:val="20"/>
            <w:szCs w:val="20"/>
          </w:rPr>
          <w:delText xml:space="preserve">with </w:delText>
        </w:r>
      </w:del>
      <w:r>
        <w:rPr>
          <w:rFonts w:ascii="Times" w:hAnsi="Times" w:cs="Times"/>
          <w:sz w:val="20"/>
          <w:szCs w:val="20"/>
        </w:rPr>
        <w:t xml:space="preserve">45 requests) with the pylot tool </w:t>
      </w:r>
      <w:r>
        <w:rPr>
          <w:rFonts w:ascii="Times" w:hAnsi="Times" w:cs="Times"/>
          <w:sz w:val="20"/>
          <w:szCs w:val="20"/>
        </w:rPr>
        <w:fldChar w:fldCharType="begin"/>
      </w:r>
      <w:r w:rsidR="00133147">
        <w:rPr>
          <w:rFonts w:ascii="Times" w:hAnsi="Times" w:cs="Times"/>
          <w:sz w:val="20"/>
          <w:szCs w:val="20"/>
        </w:rPr>
        <w:instrText xml:space="preserve"> ADDIN EN.CITE &lt;EndNote&gt;&lt;Cite&gt;&lt;Author&gt;Goldberg&lt;/Author&gt;&lt;Year&gt;2009&lt;/Year&gt;&lt;RecNum&gt;81&lt;/RecNum&gt;&lt;DisplayText&gt;[30]&lt;/DisplayText&gt;&lt;record&gt;&lt;rec-number&gt;81&lt;/rec-number&gt;&lt;foreign-keys&gt;&lt;key app="EN" db-id="edfws52rcssxd7etdz2pex5farx5exwteezs"&gt;81&lt;/key&gt;&lt;/foreign-keys&gt;&lt;ref-type name="Generic"&gt;13&lt;/ref-type&gt;&lt;contributors&gt;&lt;authors&gt;&lt;author&gt;Goldberg, C&lt;/author&gt;&lt;/authors&gt;&lt;/contributors&gt;&lt;titles&gt;&lt;title&gt;Pylot–Open Source Web Performance Tool&lt;/title&gt;&lt;/titles&gt;&lt;dates&gt;&lt;year&gt;2009&lt;/year&gt;&lt;/dates&gt;&lt;urls&gt;&lt;/urls&gt;&lt;/record&gt;&lt;/Cite&gt;&lt;Cite&gt;&lt;Author&gt;Goldberg&lt;/Author&gt;&lt;Year&gt;2009&lt;/Year&gt;&lt;RecNum&gt;81&lt;/RecNum&gt;&lt;record&gt;&lt;rec-number&gt;81&lt;/rec-number&gt;&lt;foreign-keys&gt;&lt;key app="EN" db-id="edfws52rcssxd7etdz2pex5farx5exwteezs"&gt;81&lt;/key&gt;&lt;/foreign-keys&gt;&lt;ref-type name="Generic"&gt;13&lt;/ref-type&gt;&lt;contributors&gt;&lt;authors&gt;&lt;author&gt;Goldberg, C&lt;/author&gt;&lt;/authors&gt;&lt;/contributors&gt;&lt;titles&gt;&lt;title&gt;Pylot–Open Source Web Performance Tool&lt;/title&gt;&lt;/titles&gt;&lt;dates&gt;&lt;year&gt;2009&lt;/year&gt;&lt;/dates&gt;&lt;urls&gt;&lt;/urls&gt;&lt;/record&gt;&lt;/Cite&gt;&lt;/EndNote&gt;</w:instrText>
      </w:r>
      <w:r>
        <w:rPr>
          <w:rFonts w:ascii="Times" w:hAnsi="Times" w:cs="Times"/>
          <w:sz w:val="20"/>
          <w:szCs w:val="20"/>
        </w:rPr>
        <w:fldChar w:fldCharType="separate"/>
      </w:r>
      <w:r w:rsidR="00133147">
        <w:rPr>
          <w:rFonts w:ascii="Times" w:hAnsi="Times" w:cs="Times"/>
          <w:noProof/>
          <w:sz w:val="20"/>
          <w:szCs w:val="20"/>
        </w:rPr>
        <w:t>[</w:t>
      </w:r>
      <w:hyperlink w:anchor="_ENREF_30" w:tooltip="Goldberg, 2009 #81" w:history="1">
        <w:r w:rsidR="006F5149">
          <w:rPr>
            <w:rFonts w:ascii="Times" w:hAnsi="Times" w:cs="Times"/>
            <w:noProof/>
            <w:sz w:val="20"/>
            <w:szCs w:val="20"/>
          </w:rPr>
          <w:t>30</w:t>
        </w:r>
      </w:hyperlink>
      <w:r w:rsidR="00133147">
        <w:rPr>
          <w:rFonts w:ascii="Times" w:hAnsi="Times" w:cs="Times"/>
          <w:noProof/>
          <w:sz w:val="20"/>
          <w:szCs w:val="20"/>
        </w:rPr>
        <w:t>]</w:t>
      </w:r>
      <w:r>
        <w:rPr>
          <w:rFonts w:ascii="Times" w:hAnsi="Times" w:cs="Times"/>
          <w:sz w:val="20"/>
          <w:szCs w:val="20"/>
        </w:rPr>
        <w:fldChar w:fldCharType="end"/>
      </w:r>
      <w:r>
        <w:rPr>
          <w:rFonts w:ascii="Times" w:hAnsi="Times" w:cs="Times"/>
          <w:sz w:val="20"/>
          <w:szCs w:val="20"/>
        </w:rPr>
        <w:t>. The web server setup consisted of a standard desktop computer with Intel® i7 4770HQ 2.2G CPU and 2GB RAM, running Windows XP OS, Apache 2.2.3 web server with PHP 5.3.28. The AULRS system setup consisted of a standard desktop computer with Intel® i7 4770HQ 2.2G CPU and 4GB RAM, running Ubuntu Server 16.04 OS, Nginx 1.81 server</w:t>
      </w:r>
      <w:r>
        <w:rPr>
          <w:rFonts w:ascii="Times" w:hAnsi="Times" w:cs="Times" w:hint="eastAsia"/>
          <w:sz w:val="20"/>
          <w:szCs w:val="20"/>
        </w:rPr>
        <w:t>.</w:t>
      </w:r>
    </w:p>
    <w:p w14:paraId="03BE37A5" w14:textId="77777777" w:rsidR="00A73B7E" w:rsidRDefault="00FC3FD2">
      <w:pPr>
        <w:pStyle w:val="a4"/>
        <w:autoSpaceDE w:val="0"/>
        <w:autoSpaceDN w:val="0"/>
        <w:adjustRightInd w:val="0"/>
        <w:spacing w:after="120" w:line="240" w:lineRule="exact"/>
        <w:jc w:val="both"/>
        <w:rPr>
          <w:rFonts w:ascii="Times" w:hAnsi="Times" w:cs="Times"/>
          <w:color w:val="000000" w:themeColor="text1"/>
          <w:kern w:val="0"/>
          <w:sz w:val="20"/>
          <w:szCs w:val="20"/>
        </w:rPr>
      </w:pPr>
      <w:r>
        <w:rPr>
          <w:rFonts w:ascii="Times" w:hAnsi="Times" w:cs="Times"/>
          <w:sz w:val="20"/>
          <w:szCs w:val="20"/>
        </w:rPr>
        <w:t xml:space="preserve">We tested three accessing cases (on direct accessing, on through proxy accessing, and on the AURLS solution). </w:t>
      </w:r>
      <w:r>
        <w:rPr>
          <w:rFonts w:ascii="Times" w:hAnsi="Times" w:cs="Times"/>
          <w:color w:val="000000" w:themeColor="text1"/>
          <w:kern w:val="0"/>
          <w:sz w:val="20"/>
          <w:szCs w:val="20"/>
        </w:rPr>
        <w:t>In the case with AURLS, we remove the limit of the maximum number of access times</w:t>
      </w:r>
    </w:p>
    <w:p w14:paraId="33697575" w14:textId="77777777" w:rsidR="00A73B7E" w:rsidRDefault="00FC3FD2">
      <w:pPr>
        <w:pStyle w:val="a4"/>
        <w:autoSpaceDE w:val="0"/>
        <w:autoSpaceDN w:val="0"/>
        <w:adjustRightInd w:val="0"/>
        <w:spacing w:after="120" w:line="240" w:lineRule="exact"/>
        <w:jc w:val="both"/>
        <w:rPr>
          <w:rFonts w:ascii="Times" w:hAnsi="Times" w:cs="Times"/>
          <w:kern w:val="0"/>
          <w:sz w:val="20"/>
          <w:szCs w:val="20"/>
        </w:rPr>
        <w:sectPr w:rsidR="00A73B7E">
          <w:type w:val="continuous"/>
          <w:pgSz w:w="11906" w:h="16838"/>
          <w:pgMar w:top="1440" w:right="1440" w:bottom="1440" w:left="1440" w:header="851" w:footer="992" w:gutter="0"/>
          <w:cols w:num="2" w:space="425"/>
          <w:docGrid w:type="linesAndChars" w:linePitch="312"/>
        </w:sectPr>
      </w:pPr>
      <w:bookmarkStart w:id="1040" w:name="OLE_LINK82"/>
      <w:bookmarkStart w:id="1041" w:name="OLE_LINK83"/>
      <w:r>
        <w:rPr>
          <w:rFonts w:ascii="Times" w:hAnsi="Times" w:cs="Times"/>
          <w:color w:val="000000" w:themeColor="text1"/>
          <w:kern w:val="0"/>
          <w:sz w:val="20"/>
          <w:szCs w:val="20"/>
        </w:rPr>
        <w:t>In the load test, t</w:t>
      </w:r>
      <w:r>
        <w:rPr>
          <w:rFonts w:ascii="Times" w:hAnsi="Times" w:cs="Times"/>
          <w:sz w:val="20"/>
          <w:szCs w:val="20"/>
        </w:rPr>
        <w:t>he metrics</w:t>
      </w:r>
      <w:r>
        <w:rPr>
          <w:rFonts w:ascii="Times" w:hAnsi="Times" w:cs="Times"/>
          <w:color w:val="000000" w:themeColor="text1"/>
          <w:kern w:val="0"/>
          <w:sz w:val="20"/>
          <w:szCs w:val="20"/>
        </w:rPr>
        <w:t xml:space="preserve"> are</w:t>
      </w:r>
      <w:r>
        <w:rPr>
          <w:rFonts w:ascii="Times" w:hAnsi="Times" w:cs="Times"/>
          <w:sz w:val="20"/>
          <w:szCs w:val="20"/>
        </w:rPr>
        <w:t xml:space="preserve"> the average response time, and the throughput (req/sec). </w:t>
      </w:r>
      <w:r>
        <w:rPr>
          <w:rFonts w:ascii="Times" w:hAnsi="Times" w:cs="Times"/>
          <w:color w:val="000000" w:themeColor="text1"/>
          <w:kern w:val="0"/>
          <w:sz w:val="20"/>
          <w:szCs w:val="20"/>
        </w:rPr>
        <w:t>The number of concurrent users</w:t>
      </w:r>
      <w:r>
        <w:rPr>
          <w:rFonts w:ascii="Times" w:hAnsi="Times" w:cs="Times"/>
          <w:sz w:val="20"/>
          <w:szCs w:val="20"/>
        </w:rPr>
        <w:t xml:space="preserve"> is </w:t>
      </w:r>
      <w:r>
        <w:rPr>
          <w:rFonts w:ascii="Times" w:hAnsi="Times" w:cs="Times"/>
          <w:color w:val="000000" w:themeColor="text1"/>
          <w:kern w:val="0"/>
          <w:sz w:val="20"/>
          <w:szCs w:val="20"/>
        </w:rPr>
        <w:t xml:space="preserve">varied from 50 to 400(the request interval is 5 </w:t>
      </w:r>
      <w:r>
        <w:rPr>
          <w:rFonts w:ascii="Times" w:hAnsi="Times" w:cs="Times"/>
          <w:kern w:val="0"/>
          <w:sz w:val="20"/>
          <w:szCs w:val="20"/>
        </w:rPr>
        <w:t>seconds). Each test was ran for 3 minutes</w:t>
      </w:r>
      <w:bookmarkEnd w:id="1040"/>
      <w:bookmarkEnd w:id="1041"/>
      <w:r>
        <w:rPr>
          <w:rFonts w:ascii="Times" w:hAnsi="Times" w:cs="Times"/>
          <w:kern w:val="0"/>
          <w:sz w:val="20"/>
          <w:szCs w:val="20"/>
        </w:rPr>
        <w:t>.</w:t>
      </w:r>
    </w:p>
    <w:p w14:paraId="6FCBCC0A" w14:textId="77777777" w:rsidR="00A73B7E" w:rsidRDefault="00FC3FD2">
      <w:pPr>
        <w:pStyle w:val="a4"/>
        <w:autoSpaceDE w:val="0"/>
        <w:autoSpaceDN w:val="0"/>
        <w:adjustRightInd w:val="0"/>
        <w:spacing w:after="40"/>
        <w:ind w:firstLineChars="50" w:firstLine="105"/>
        <w:jc w:val="center"/>
        <w:rPr>
          <w:rFonts w:ascii="Times" w:hAnsi="Times" w:cs="Times"/>
          <w:sz w:val="20"/>
          <w:szCs w:val="20"/>
        </w:rPr>
      </w:pPr>
      <w:r>
        <w:rPr>
          <w:rFonts w:hint="eastAsia"/>
          <w:noProof/>
        </w:rPr>
        <w:lastRenderedPageBreak/>
        <w:drawing>
          <wp:inline distT="0" distB="0" distL="0" distR="0" wp14:anchorId="5002BDA2" wp14:editId="1431D36F">
            <wp:extent cx="2274570" cy="17995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cstate="print">
                      <a:extLst>
                        <a:ext uri="{28A0092B-C50C-407E-A947-70E740481C1C}">
                          <a14:useLocalDpi xmlns:a14="http://schemas.microsoft.com/office/drawing/2010/main" val="0"/>
                        </a:ext>
                      </a:extLst>
                    </a:blip>
                    <a:srcRect l="7955" b="4751"/>
                    <a:stretch>
                      <a:fillRect/>
                    </a:stretch>
                  </pic:blipFill>
                  <pic:spPr>
                    <a:xfrm>
                      <a:off x="0" y="0"/>
                      <a:ext cx="2275200" cy="1800000"/>
                    </a:xfrm>
                    <a:prstGeom prst="rect">
                      <a:avLst/>
                    </a:prstGeom>
                    <a:ln>
                      <a:noFill/>
                    </a:ln>
                  </pic:spPr>
                </pic:pic>
              </a:graphicData>
            </a:graphic>
          </wp:inline>
        </w:drawing>
      </w:r>
    </w:p>
    <w:p w14:paraId="785F80DC" w14:textId="77777777" w:rsidR="00A73B7E" w:rsidRDefault="00FC3FD2">
      <w:pPr>
        <w:spacing w:line="240" w:lineRule="exact"/>
        <w:jc w:val="center"/>
        <w:rPr>
          <w:rFonts w:ascii="Times" w:hAnsi="Times" w:cs="Times"/>
          <w:sz w:val="16"/>
          <w:szCs w:val="16"/>
        </w:rPr>
      </w:pPr>
      <w:r>
        <w:rPr>
          <w:rFonts w:ascii="Times" w:hAnsi="Times" w:cs="Times"/>
          <w:sz w:val="16"/>
          <w:szCs w:val="16"/>
        </w:rPr>
        <w:t xml:space="preserve">Fig. </w:t>
      </w:r>
      <w:ins w:id="1042" w:author="zjstone" w:date="2018-03-23T01:37:00Z">
        <w:r>
          <w:rPr>
            <w:rFonts w:ascii="Times" w:hAnsi="Times" w:cs="Times"/>
            <w:sz w:val="16"/>
            <w:szCs w:val="16"/>
          </w:rPr>
          <w:t>9</w:t>
        </w:r>
      </w:ins>
      <w:del w:id="1043" w:author="zjstone" w:date="2018-03-23T01:37:00Z">
        <w:r>
          <w:rPr>
            <w:rFonts w:ascii="Times" w:hAnsi="Times" w:cs="Times"/>
            <w:sz w:val="16"/>
            <w:szCs w:val="16"/>
          </w:rPr>
          <w:delText>6</w:delText>
        </w:r>
      </w:del>
      <w:r>
        <w:rPr>
          <w:rFonts w:ascii="Times" w:hAnsi="Times" w:cs="Times"/>
          <w:sz w:val="16"/>
          <w:szCs w:val="16"/>
        </w:rPr>
        <w:t xml:space="preserve"> Page access time with AURLS defense and without AURLS defense (visit home page, total 51 requests)</w:t>
      </w:r>
    </w:p>
    <w:bookmarkEnd w:id="1034"/>
    <w:bookmarkEnd w:id="1035"/>
    <w:p w14:paraId="02DF610D" w14:textId="77777777" w:rsidR="00A73B7E" w:rsidRDefault="00FC3FD2">
      <w:pPr>
        <w:jc w:val="center"/>
      </w:pPr>
      <w:r>
        <w:t xml:space="preserve"> </w:t>
      </w:r>
      <w:r>
        <w:object w:dxaOrig="3696" w:dyaOrig="2832" w14:anchorId="56890C29">
          <v:shape id="_x0000_i1030" type="#_x0000_t75" style="width:184.7pt;height:141.5pt" o:ole="">
            <v:imagedata r:id="rId18" o:title=""/>
          </v:shape>
          <o:OLEObject Type="Embed" ProgID="Origin50.Graph" ShapeID="_x0000_i1030" DrawAspect="Content" ObjectID="_1583312752" r:id="rId19"/>
        </w:object>
      </w:r>
      <w:r>
        <w:t xml:space="preserve"> </w:t>
      </w:r>
      <w:r>
        <w:object w:dxaOrig="3696" w:dyaOrig="2832" w14:anchorId="62A45BA2">
          <v:shape id="_x0000_i1031" type="#_x0000_t75" style="width:184.7pt;height:141.5pt" o:ole="">
            <v:imagedata r:id="rId20" o:title=""/>
          </v:shape>
          <o:OLEObject Type="Embed" ProgID="Origin50.Graph" ShapeID="_x0000_i1031" DrawAspect="Content" ObjectID="_1583312753" r:id="rId21"/>
        </w:object>
      </w:r>
      <w:r>
        <w:t xml:space="preserve"> </w:t>
      </w:r>
    </w:p>
    <w:p w14:paraId="4E9ADD34" w14:textId="77777777" w:rsidR="00A73B7E" w:rsidRDefault="00FC3FD2">
      <w:pPr>
        <w:pStyle w:val="40"/>
        <w:numPr>
          <w:ilvl w:val="0"/>
          <w:numId w:val="4"/>
        </w:numPr>
        <w:ind w:left="1080" w:firstLineChars="0" w:firstLine="0"/>
        <w:jc w:val="center"/>
        <w:rPr>
          <w:rFonts w:ascii="Times" w:hAnsi="Times" w:cs="Times"/>
          <w:sz w:val="16"/>
          <w:szCs w:val="16"/>
        </w:rPr>
      </w:pPr>
      <w:r>
        <w:rPr>
          <w:rFonts w:ascii="Times" w:hAnsi="Times" w:cs="Times"/>
          <w:sz w:val="16"/>
          <w:szCs w:val="16"/>
        </w:rPr>
        <w:t>Through(req/sec) in three access ways        (b)Average response time(sec) under three access ways</w:t>
      </w:r>
    </w:p>
    <w:p w14:paraId="2624F78D" w14:textId="77777777" w:rsidR="00A73B7E" w:rsidRDefault="00FC3FD2">
      <w:pPr>
        <w:jc w:val="center"/>
        <w:rPr>
          <w:rFonts w:ascii="Times" w:hAnsi="Times" w:cs="Times"/>
          <w:sz w:val="16"/>
          <w:szCs w:val="16"/>
        </w:rPr>
        <w:sectPr w:rsidR="00A73B7E">
          <w:type w:val="continuous"/>
          <w:pgSz w:w="11906" w:h="16838"/>
          <w:pgMar w:top="1440" w:right="1440" w:bottom="1440" w:left="1440" w:header="851" w:footer="992" w:gutter="0"/>
          <w:cols w:space="425"/>
          <w:docGrid w:type="linesAndChars" w:linePitch="312"/>
        </w:sectPr>
      </w:pPr>
      <w:r>
        <w:rPr>
          <w:rFonts w:ascii="Times" w:hAnsi="Times" w:cs="Times" w:hint="eastAsia"/>
          <w:sz w:val="16"/>
          <w:szCs w:val="16"/>
        </w:rPr>
        <w:t>F</w:t>
      </w:r>
      <w:r>
        <w:rPr>
          <w:rFonts w:ascii="Times" w:hAnsi="Times" w:cs="Times"/>
          <w:sz w:val="16"/>
          <w:szCs w:val="16"/>
        </w:rPr>
        <w:t xml:space="preserve">ig. </w:t>
      </w:r>
      <w:ins w:id="1044" w:author="zjstone" w:date="2018-03-23T01:38:00Z">
        <w:r>
          <w:rPr>
            <w:rFonts w:ascii="Times" w:hAnsi="Times" w:cs="Times"/>
            <w:sz w:val="16"/>
            <w:szCs w:val="16"/>
          </w:rPr>
          <w:t>1</w:t>
        </w:r>
      </w:ins>
      <w:ins w:id="1045" w:author="zjstone" w:date="2018-03-23T09:14:00Z">
        <w:r>
          <w:rPr>
            <w:rFonts w:ascii="Times" w:hAnsi="Times" w:cs="Times"/>
            <w:sz w:val="16"/>
            <w:szCs w:val="16"/>
          </w:rPr>
          <w:t>0</w:t>
        </w:r>
      </w:ins>
      <w:del w:id="1046" w:author="zjstone" w:date="2018-03-23T01:38:00Z">
        <w:r>
          <w:rPr>
            <w:rFonts w:ascii="Times" w:hAnsi="Times" w:cs="Times"/>
            <w:sz w:val="16"/>
            <w:szCs w:val="16"/>
          </w:rPr>
          <w:delText>7</w:delText>
        </w:r>
      </w:del>
      <w:r>
        <w:rPr>
          <w:rFonts w:ascii="Times" w:hAnsi="Times" w:cs="Times"/>
          <w:sz w:val="16"/>
          <w:szCs w:val="16"/>
        </w:rPr>
        <w:t xml:space="preserve"> Performance changes under load testing</w:t>
      </w:r>
    </w:p>
    <w:p w14:paraId="733996AA" w14:textId="77777777" w:rsidR="00A73B7E" w:rsidRDefault="00FC3FD2">
      <w:pPr>
        <w:spacing w:line="240" w:lineRule="exact"/>
        <w:jc w:val="center"/>
        <w:rPr>
          <w:rFonts w:ascii="Times" w:hAnsi="Times" w:cs="Times"/>
          <w:sz w:val="16"/>
          <w:szCs w:val="16"/>
        </w:rPr>
      </w:pPr>
      <w:r>
        <w:rPr>
          <w:rFonts w:ascii="Times" w:hAnsi="Times" w:cs="Times"/>
          <w:sz w:val="16"/>
          <w:szCs w:val="16"/>
        </w:rPr>
        <w:lastRenderedPageBreak/>
        <w:t xml:space="preserve">Table 2 </w:t>
      </w:r>
      <w:r>
        <w:rPr>
          <w:rFonts w:ascii="Times" w:hAnsi="Times" w:cs="Times"/>
          <w:kern w:val="0"/>
          <w:sz w:val="16"/>
          <w:szCs w:val="16"/>
        </w:rPr>
        <w:t xml:space="preserve">Maximum throughput test on 100 concurrent users, no access interval, lasting access for 1 minute </w:t>
      </w:r>
    </w:p>
    <w:tbl>
      <w:tblPr>
        <w:tblW w:w="4155" w:type="dxa"/>
        <w:jc w:val="center"/>
        <w:tblLayout w:type="fixed"/>
        <w:tblCellMar>
          <w:top w:w="15" w:type="dxa"/>
          <w:left w:w="15" w:type="dxa"/>
          <w:bottom w:w="15" w:type="dxa"/>
          <w:right w:w="15" w:type="dxa"/>
        </w:tblCellMar>
        <w:tblLook w:val="04A0" w:firstRow="1" w:lastRow="0" w:firstColumn="1" w:lastColumn="0" w:noHBand="0" w:noVBand="1"/>
      </w:tblPr>
      <w:tblGrid>
        <w:gridCol w:w="1634"/>
        <w:gridCol w:w="470"/>
        <w:gridCol w:w="1443"/>
        <w:gridCol w:w="608"/>
      </w:tblGrid>
      <w:tr w:rsidR="00A73B7E" w14:paraId="3E4A1039" w14:textId="77777777">
        <w:trPr>
          <w:trHeight w:val="285"/>
          <w:jc w:val="center"/>
        </w:trPr>
        <w:tc>
          <w:tcPr>
            <w:tcW w:w="1634" w:type="dxa"/>
            <w:tcBorders>
              <w:top w:val="single" w:sz="4" w:space="0" w:color="000000"/>
              <w:left w:val="single" w:sz="4" w:space="0" w:color="000000"/>
              <w:bottom w:val="single" w:sz="4" w:space="0" w:color="000000"/>
              <w:right w:val="single" w:sz="4" w:space="0" w:color="000000"/>
            </w:tcBorders>
            <w:vAlign w:val="center"/>
          </w:tcPr>
          <w:p w14:paraId="0355EBAD" w14:textId="77777777" w:rsidR="00A73B7E" w:rsidRDefault="00FC3FD2">
            <w:pPr>
              <w:widowControl/>
              <w:spacing w:line="200" w:lineRule="exact"/>
              <w:jc w:val="left"/>
              <w:rPr>
                <w:rFonts w:ascii="Times" w:hAnsi="Times" w:cs="Times"/>
                <w:kern w:val="0"/>
                <w:sz w:val="16"/>
                <w:szCs w:val="16"/>
              </w:rPr>
            </w:pPr>
            <w:r>
              <w:rPr>
                <w:rFonts w:ascii="Times" w:hAnsi="Times" w:cs="Times"/>
                <w:kern w:val="0"/>
                <w:sz w:val="16"/>
                <w:szCs w:val="16"/>
              </w:rPr>
              <w:t>Access method</w:t>
            </w:r>
          </w:p>
        </w:tc>
        <w:tc>
          <w:tcPr>
            <w:tcW w:w="470" w:type="dxa"/>
            <w:tcBorders>
              <w:top w:val="single" w:sz="4" w:space="0" w:color="000000"/>
              <w:left w:val="single" w:sz="4" w:space="0" w:color="000000"/>
              <w:bottom w:val="single" w:sz="4" w:space="0" w:color="000000"/>
              <w:right w:val="single" w:sz="4" w:space="0" w:color="000000"/>
            </w:tcBorders>
            <w:vAlign w:val="center"/>
          </w:tcPr>
          <w:p w14:paraId="123EFF54" w14:textId="77777777" w:rsidR="00A73B7E" w:rsidRDefault="00FC3FD2">
            <w:pPr>
              <w:widowControl/>
              <w:spacing w:line="200" w:lineRule="exact"/>
              <w:jc w:val="center"/>
              <w:rPr>
                <w:rFonts w:ascii="Times" w:hAnsi="Times" w:cs="Times"/>
                <w:kern w:val="0"/>
                <w:sz w:val="16"/>
                <w:szCs w:val="16"/>
              </w:rPr>
            </w:pPr>
            <w:r>
              <w:rPr>
                <w:rFonts w:ascii="Times" w:hAnsi="Times" w:cs="Times"/>
                <w:sz w:val="16"/>
                <w:szCs w:val="16"/>
              </w:rPr>
              <w:t xml:space="preserve">direct </w:t>
            </w:r>
          </w:p>
        </w:tc>
        <w:tc>
          <w:tcPr>
            <w:tcW w:w="1443" w:type="dxa"/>
            <w:tcBorders>
              <w:top w:val="single" w:sz="4" w:space="0" w:color="000000"/>
              <w:left w:val="single" w:sz="4" w:space="0" w:color="000000"/>
              <w:bottom w:val="single" w:sz="4" w:space="0" w:color="000000"/>
              <w:right w:val="single" w:sz="4" w:space="0" w:color="000000"/>
            </w:tcBorders>
            <w:vAlign w:val="center"/>
          </w:tcPr>
          <w:p w14:paraId="15D5E4D4" w14:textId="77777777" w:rsidR="00A73B7E" w:rsidRDefault="00FC3FD2">
            <w:pPr>
              <w:widowControl/>
              <w:spacing w:line="200" w:lineRule="exact"/>
              <w:jc w:val="center"/>
              <w:rPr>
                <w:rFonts w:ascii="Times" w:hAnsi="Times" w:cs="Times"/>
                <w:kern w:val="0"/>
                <w:sz w:val="16"/>
                <w:szCs w:val="16"/>
              </w:rPr>
            </w:pPr>
            <w:r>
              <w:rPr>
                <w:rFonts w:ascii="Times" w:hAnsi="Times" w:cs="Times"/>
                <w:sz w:val="16"/>
                <w:szCs w:val="16"/>
              </w:rPr>
              <w:t>through reverse proxy</w:t>
            </w:r>
          </w:p>
        </w:tc>
        <w:tc>
          <w:tcPr>
            <w:tcW w:w="608" w:type="dxa"/>
            <w:tcBorders>
              <w:top w:val="single" w:sz="4" w:space="0" w:color="000000"/>
              <w:left w:val="single" w:sz="4" w:space="0" w:color="000000"/>
              <w:bottom w:val="single" w:sz="4" w:space="0" w:color="000000"/>
              <w:right w:val="single" w:sz="4" w:space="0" w:color="000000"/>
            </w:tcBorders>
            <w:vAlign w:val="center"/>
          </w:tcPr>
          <w:p w14:paraId="49B84C0B" w14:textId="77777777" w:rsidR="00A73B7E" w:rsidRDefault="00FC3FD2">
            <w:pPr>
              <w:widowControl/>
              <w:spacing w:line="200" w:lineRule="exact"/>
              <w:jc w:val="center"/>
              <w:rPr>
                <w:rFonts w:ascii="Times" w:hAnsi="Times" w:cs="Times"/>
                <w:kern w:val="0"/>
                <w:sz w:val="16"/>
                <w:szCs w:val="16"/>
              </w:rPr>
            </w:pPr>
            <w:r>
              <w:rPr>
                <w:rFonts w:ascii="Times" w:hAnsi="Times" w:cs="Times"/>
                <w:kern w:val="0"/>
                <w:sz w:val="16"/>
                <w:szCs w:val="16"/>
              </w:rPr>
              <w:t>AURLS</w:t>
            </w:r>
          </w:p>
        </w:tc>
      </w:tr>
      <w:tr w:rsidR="00A73B7E" w14:paraId="5FF25F9F" w14:textId="77777777">
        <w:trPr>
          <w:trHeight w:val="285"/>
          <w:jc w:val="center"/>
        </w:trPr>
        <w:tc>
          <w:tcPr>
            <w:tcW w:w="1634" w:type="dxa"/>
            <w:tcBorders>
              <w:top w:val="single" w:sz="4" w:space="0" w:color="000000"/>
              <w:left w:val="single" w:sz="4" w:space="0" w:color="000000"/>
              <w:bottom w:val="single" w:sz="4" w:space="0" w:color="000000"/>
              <w:right w:val="single" w:sz="4" w:space="0" w:color="000000"/>
            </w:tcBorders>
            <w:vAlign w:val="center"/>
          </w:tcPr>
          <w:p w14:paraId="3A5D2676" w14:textId="77777777" w:rsidR="00A73B7E" w:rsidRDefault="00FC3FD2">
            <w:pPr>
              <w:widowControl/>
              <w:spacing w:line="200" w:lineRule="exact"/>
              <w:rPr>
                <w:rFonts w:ascii="Times" w:hAnsi="Times" w:cs="Times"/>
                <w:kern w:val="0"/>
                <w:sz w:val="16"/>
                <w:szCs w:val="16"/>
              </w:rPr>
            </w:pPr>
            <w:r>
              <w:rPr>
                <w:rFonts w:ascii="Times" w:hAnsi="Times" w:cs="Times"/>
                <w:kern w:val="0"/>
                <w:sz w:val="16"/>
                <w:szCs w:val="16"/>
              </w:rPr>
              <w:t>Total number of requests</w:t>
            </w:r>
          </w:p>
        </w:tc>
        <w:tc>
          <w:tcPr>
            <w:tcW w:w="470" w:type="dxa"/>
            <w:tcBorders>
              <w:top w:val="single" w:sz="4" w:space="0" w:color="000000"/>
              <w:left w:val="single" w:sz="4" w:space="0" w:color="000000"/>
              <w:bottom w:val="single" w:sz="4" w:space="0" w:color="000000"/>
              <w:right w:val="single" w:sz="4" w:space="0" w:color="000000"/>
            </w:tcBorders>
            <w:vAlign w:val="center"/>
          </w:tcPr>
          <w:p w14:paraId="229948D9" w14:textId="77777777" w:rsidR="00A73B7E" w:rsidRDefault="00FC3FD2">
            <w:pPr>
              <w:widowControl/>
              <w:spacing w:line="200" w:lineRule="exact"/>
              <w:jc w:val="center"/>
              <w:rPr>
                <w:rFonts w:ascii="Times" w:hAnsi="Times" w:cs="Times"/>
                <w:kern w:val="0"/>
                <w:sz w:val="16"/>
                <w:szCs w:val="16"/>
              </w:rPr>
            </w:pPr>
            <w:r>
              <w:rPr>
                <w:rFonts w:ascii="Times" w:hAnsi="Times" w:cs="Times"/>
                <w:kern w:val="0"/>
                <w:sz w:val="16"/>
                <w:szCs w:val="16"/>
              </w:rPr>
              <w:t>4269</w:t>
            </w:r>
          </w:p>
        </w:tc>
        <w:tc>
          <w:tcPr>
            <w:tcW w:w="1443" w:type="dxa"/>
            <w:tcBorders>
              <w:top w:val="single" w:sz="4" w:space="0" w:color="000000"/>
              <w:left w:val="single" w:sz="4" w:space="0" w:color="000000"/>
              <w:bottom w:val="single" w:sz="4" w:space="0" w:color="000000"/>
              <w:right w:val="single" w:sz="4" w:space="0" w:color="000000"/>
            </w:tcBorders>
            <w:vAlign w:val="center"/>
          </w:tcPr>
          <w:p w14:paraId="6D8C6759" w14:textId="77777777" w:rsidR="00A73B7E" w:rsidRDefault="00FC3FD2">
            <w:pPr>
              <w:widowControl/>
              <w:spacing w:line="200" w:lineRule="exact"/>
              <w:jc w:val="center"/>
              <w:rPr>
                <w:rFonts w:ascii="Times" w:hAnsi="Times" w:cs="Times"/>
                <w:kern w:val="0"/>
                <w:sz w:val="16"/>
                <w:szCs w:val="16"/>
              </w:rPr>
            </w:pPr>
            <w:r>
              <w:rPr>
                <w:rFonts w:ascii="Times" w:hAnsi="Times" w:cs="Times"/>
                <w:kern w:val="0"/>
                <w:sz w:val="16"/>
                <w:szCs w:val="16"/>
              </w:rPr>
              <w:t>4197</w:t>
            </w:r>
          </w:p>
        </w:tc>
        <w:tc>
          <w:tcPr>
            <w:tcW w:w="608" w:type="dxa"/>
            <w:tcBorders>
              <w:top w:val="single" w:sz="4" w:space="0" w:color="000000"/>
              <w:left w:val="single" w:sz="4" w:space="0" w:color="000000"/>
              <w:bottom w:val="single" w:sz="4" w:space="0" w:color="000000"/>
              <w:right w:val="single" w:sz="4" w:space="0" w:color="000000"/>
            </w:tcBorders>
            <w:vAlign w:val="center"/>
          </w:tcPr>
          <w:p w14:paraId="3E65BC37" w14:textId="77777777" w:rsidR="00A73B7E" w:rsidRDefault="00FC3FD2">
            <w:pPr>
              <w:widowControl/>
              <w:spacing w:line="200" w:lineRule="exact"/>
              <w:jc w:val="center"/>
              <w:rPr>
                <w:rFonts w:ascii="Times" w:hAnsi="Times" w:cs="Times"/>
                <w:kern w:val="0"/>
                <w:sz w:val="16"/>
                <w:szCs w:val="16"/>
              </w:rPr>
            </w:pPr>
            <w:r>
              <w:rPr>
                <w:rFonts w:ascii="Times" w:hAnsi="Times" w:cs="Times"/>
                <w:kern w:val="0"/>
                <w:sz w:val="16"/>
                <w:szCs w:val="16"/>
              </w:rPr>
              <w:t>4148</w:t>
            </w:r>
          </w:p>
        </w:tc>
      </w:tr>
    </w:tbl>
    <w:p w14:paraId="704B4833" w14:textId="77777777" w:rsidR="00A73B7E" w:rsidRDefault="00FC3FD2">
      <w:pPr>
        <w:pStyle w:val="a4"/>
        <w:autoSpaceDE w:val="0"/>
        <w:autoSpaceDN w:val="0"/>
        <w:adjustRightInd w:val="0"/>
        <w:spacing w:after="120" w:line="240" w:lineRule="exact"/>
        <w:jc w:val="both"/>
        <w:rPr>
          <w:rFonts w:ascii="Times" w:hAnsi="Times" w:cs="Times"/>
          <w:color w:val="000000" w:themeColor="text1"/>
          <w:kern w:val="0"/>
          <w:sz w:val="20"/>
          <w:szCs w:val="20"/>
        </w:rPr>
      </w:pPr>
      <w:bookmarkStart w:id="1047" w:name="OLE_LINK84"/>
      <w:r>
        <w:rPr>
          <w:rFonts w:ascii="Times" w:hAnsi="Times" w:cs="Times"/>
          <w:color w:val="000000" w:themeColor="text1"/>
          <w:kern w:val="0"/>
          <w:sz w:val="20"/>
          <w:szCs w:val="20"/>
        </w:rPr>
        <w:t xml:space="preserve">Fig </w:t>
      </w:r>
      <w:ins w:id="1048" w:author="zjstone" w:date="2018-03-23T01:38:00Z">
        <w:r>
          <w:rPr>
            <w:rFonts w:ascii="Times" w:hAnsi="Times" w:cs="Times"/>
            <w:color w:val="000000" w:themeColor="text1"/>
            <w:kern w:val="0"/>
            <w:sz w:val="20"/>
            <w:szCs w:val="20"/>
          </w:rPr>
          <w:t>10</w:t>
        </w:r>
      </w:ins>
      <w:del w:id="1049" w:author="zjstone" w:date="2018-03-23T01:38:00Z">
        <w:r>
          <w:rPr>
            <w:rFonts w:ascii="Times" w:hAnsi="Times" w:cs="Times"/>
            <w:color w:val="000000" w:themeColor="text1"/>
            <w:kern w:val="0"/>
            <w:sz w:val="20"/>
            <w:szCs w:val="20"/>
          </w:rPr>
          <w:delText>7</w:delText>
        </w:r>
      </w:del>
      <w:r>
        <w:rPr>
          <w:rFonts w:ascii="Times" w:hAnsi="Times" w:cs="Times"/>
          <w:color w:val="000000" w:themeColor="text1"/>
          <w:kern w:val="0"/>
          <w:sz w:val="20"/>
          <w:szCs w:val="20"/>
        </w:rPr>
        <w:t xml:space="preserve">(a) shows the throughput under the three access conditions. In the three cases, the through per second of the system is basically the same, especially in the case with fewer concurrent users. </w:t>
      </w:r>
      <w:bookmarkStart w:id="1050" w:name="OLE_LINK85"/>
      <w:r>
        <w:rPr>
          <w:rFonts w:ascii="Times" w:hAnsi="Times" w:cs="Times"/>
          <w:color w:val="000000" w:themeColor="text1"/>
          <w:kern w:val="0"/>
          <w:sz w:val="20"/>
          <w:szCs w:val="20"/>
        </w:rPr>
        <w:t xml:space="preserve">Fig </w:t>
      </w:r>
      <w:ins w:id="1051" w:author="zjstone" w:date="2018-03-23T01:38:00Z">
        <w:r>
          <w:rPr>
            <w:rFonts w:ascii="Times" w:hAnsi="Times" w:cs="Times"/>
            <w:color w:val="000000" w:themeColor="text1"/>
            <w:kern w:val="0"/>
            <w:sz w:val="20"/>
            <w:szCs w:val="20"/>
          </w:rPr>
          <w:t>10</w:t>
        </w:r>
      </w:ins>
      <w:del w:id="1052" w:author="zjstone" w:date="2018-03-23T01:38:00Z">
        <w:r>
          <w:rPr>
            <w:rFonts w:ascii="Times" w:hAnsi="Times" w:cs="Times"/>
            <w:color w:val="000000" w:themeColor="text1"/>
            <w:kern w:val="0"/>
            <w:sz w:val="20"/>
            <w:szCs w:val="20"/>
          </w:rPr>
          <w:delText>7</w:delText>
        </w:r>
      </w:del>
      <w:r>
        <w:rPr>
          <w:rFonts w:ascii="Times" w:hAnsi="Times" w:cs="Times"/>
          <w:color w:val="000000" w:themeColor="text1"/>
          <w:kern w:val="0"/>
          <w:sz w:val="20"/>
          <w:szCs w:val="20"/>
        </w:rPr>
        <w:t>(b) shows the average response time under the three access conditions. The average response time is increasing after using the proxy server or AULRS defense</w:t>
      </w:r>
      <w:bookmarkEnd w:id="1050"/>
      <w:r>
        <w:rPr>
          <w:rFonts w:ascii="Times" w:hAnsi="Times" w:cs="Times"/>
          <w:color w:val="000000" w:themeColor="text1"/>
          <w:kern w:val="0"/>
          <w:sz w:val="20"/>
          <w:szCs w:val="20"/>
        </w:rPr>
        <w:t xml:space="preserve">. From Fig </w:t>
      </w:r>
      <w:ins w:id="1053" w:author="zjstone" w:date="2018-03-23T01:38:00Z">
        <w:r>
          <w:rPr>
            <w:rFonts w:ascii="Times" w:hAnsi="Times" w:cs="Times"/>
            <w:color w:val="000000" w:themeColor="text1"/>
            <w:kern w:val="0"/>
            <w:sz w:val="20"/>
            <w:szCs w:val="20"/>
          </w:rPr>
          <w:t>10</w:t>
        </w:r>
      </w:ins>
      <w:del w:id="1054" w:author="zjstone" w:date="2018-03-23T01:38:00Z">
        <w:r>
          <w:rPr>
            <w:rFonts w:ascii="Times" w:hAnsi="Times" w:cs="Times"/>
            <w:color w:val="000000" w:themeColor="text1"/>
            <w:kern w:val="0"/>
            <w:sz w:val="20"/>
            <w:szCs w:val="20"/>
          </w:rPr>
          <w:delText>7</w:delText>
        </w:r>
      </w:del>
      <w:r>
        <w:rPr>
          <w:rFonts w:ascii="Times" w:hAnsi="Times" w:cs="Times"/>
          <w:color w:val="000000" w:themeColor="text1"/>
          <w:kern w:val="0"/>
          <w:sz w:val="20"/>
          <w:szCs w:val="20"/>
        </w:rPr>
        <w:t xml:space="preserve">(b), we can find that increasing in the average response time in the AURLS is caused by the use of the proxy server, not the URL shifting process and validity check. </w:t>
      </w:r>
    </w:p>
    <w:p w14:paraId="131DCCE2" w14:textId="77777777" w:rsidR="00A73B7E" w:rsidRDefault="00FC3FD2">
      <w:pPr>
        <w:pStyle w:val="a4"/>
        <w:autoSpaceDE w:val="0"/>
        <w:autoSpaceDN w:val="0"/>
        <w:adjustRightInd w:val="0"/>
        <w:spacing w:after="120" w:line="240" w:lineRule="exact"/>
        <w:jc w:val="both"/>
        <w:rPr>
          <w:rFonts w:ascii="Times" w:hAnsi="Times" w:cs="Times"/>
          <w:color w:val="000000" w:themeColor="text1"/>
          <w:kern w:val="0"/>
          <w:sz w:val="20"/>
          <w:szCs w:val="20"/>
        </w:rPr>
      </w:pPr>
      <w:bookmarkStart w:id="1055" w:name="OLE_LINK86"/>
      <w:bookmarkEnd w:id="1047"/>
      <w:r>
        <w:rPr>
          <w:rFonts w:ascii="Times" w:hAnsi="Times" w:cs="Times"/>
          <w:color w:val="000000" w:themeColor="text1"/>
          <w:kern w:val="0"/>
          <w:sz w:val="20"/>
          <w:szCs w:val="20"/>
        </w:rPr>
        <w:t>In the stress test, the number of concurrent users in each test was 400. From the test results shown in Table 2, we can see that the loss of system performance caused by AURLS method is insignificant. Compared with the direct access</w:t>
      </w:r>
      <w:r>
        <w:rPr>
          <w:rFonts w:ascii="Times" w:hAnsi="Times" w:cs="Times" w:hint="eastAsia"/>
          <w:color w:val="000000" w:themeColor="text1"/>
          <w:kern w:val="0"/>
          <w:sz w:val="20"/>
          <w:szCs w:val="20"/>
        </w:rPr>
        <w:t xml:space="preserve">, </w:t>
      </w:r>
      <w:r>
        <w:rPr>
          <w:rFonts w:ascii="Times" w:hAnsi="Times" w:cs="Times"/>
          <w:color w:val="000000" w:themeColor="text1"/>
          <w:kern w:val="0"/>
          <w:sz w:val="20"/>
          <w:szCs w:val="20"/>
        </w:rPr>
        <w:t>the performance loss by using AURLS is less than 3%. Compared with the proxy way, the performance loss causing by AURLS is less than 1.7%.</w:t>
      </w:r>
    </w:p>
    <w:p w14:paraId="7949B36B" w14:textId="77777777" w:rsidR="00A73B7E" w:rsidRDefault="00FC3FD2">
      <w:pPr>
        <w:pStyle w:val="a4"/>
        <w:autoSpaceDE w:val="0"/>
        <w:autoSpaceDN w:val="0"/>
        <w:adjustRightInd w:val="0"/>
        <w:spacing w:after="120" w:line="240" w:lineRule="exact"/>
        <w:jc w:val="both"/>
        <w:rPr>
          <w:rFonts w:ascii="Times" w:hAnsi="Times" w:cs="Times"/>
          <w:color w:val="000000" w:themeColor="text1"/>
          <w:kern w:val="0"/>
          <w:sz w:val="20"/>
          <w:szCs w:val="20"/>
        </w:rPr>
      </w:pPr>
      <w:r>
        <w:rPr>
          <w:rFonts w:ascii="Times" w:hAnsi="Times" w:cs="Times"/>
          <w:color w:val="000000" w:themeColor="text1"/>
          <w:kern w:val="0"/>
          <w:sz w:val="20"/>
          <w:szCs w:val="20"/>
        </w:rPr>
        <w:t>Both results of load test and stress test show that the AURLS solution does not have a significant impact on system performance.</w:t>
      </w:r>
    </w:p>
    <w:bookmarkEnd w:id="1055"/>
    <w:p w14:paraId="1B750E5A" w14:textId="77777777" w:rsidR="00A73B7E" w:rsidRDefault="00FC3FD2">
      <w:pPr>
        <w:pStyle w:val="2"/>
        <w:spacing w:before="0" w:after="40" w:line="240" w:lineRule="exact"/>
        <w:rPr>
          <w:rFonts w:ascii="Times" w:hAnsi="Times" w:cs="Times"/>
          <w:sz w:val="18"/>
          <w:szCs w:val="18"/>
        </w:rPr>
      </w:pPr>
      <w:r>
        <w:rPr>
          <w:rFonts w:ascii="Times" w:hAnsi="Times" w:cs="Times" w:hint="eastAsia"/>
          <w:sz w:val="18"/>
          <w:szCs w:val="18"/>
        </w:rPr>
        <w:lastRenderedPageBreak/>
        <w:t>4</w:t>
      </w:r>
      <w:r>
        <w:rPr>
          <w:rFonts w:ascii="Times" w:hAnsi="Times" w:cs="Times"/>
          <w:sz w:val="18"/>
          <w:szCs w:val="18"/>
        </w:rPr>
        <w:t xml:space="preserve">.3 </w:t>
      </w:r>
      <w:r>
        <w:rPr>
          <w:rFonts w:ascii="Times" w:eastAsiaTheme="minorEastAsia" w:hAnsi="Times" w:cs="Times"/>
          <w:sz w:val="18"/>
          <w:szCs w:val="18"/>
        </w:rPr>
        <w:t>Discussion</w:t>
      </w:r>
    </w:p>
    <w:p w14:paraId="74B45D8C" w14:textId="77777777"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.3.1 The defense effectiveness of simple URL shifting </w:t>
      </w:r>
    </w:p>
    <w:p w14:paraId="4675AF4E" w14:textId="77777777" w:rsidR="00A73B7E" w:rsidRDefault="00FC3FD2">
      <w:pPr>
        <w:pStyle w:val="a4"/>
        <w:spacing w:after="120" w:line="240" w:lineRule="exact"/>
        <w:jc w:val="both"/>
        <w:rPr>
          <w:rFonts w:ascii="Times" w:hAnsi="Times" w:cs="Times"/>
          <w:sz w:val="20"/>
          <w:szCs w:val="20"/>
        </w:rPr>
      </w:pPr>
      <w:bookmarkStart w:id="1056" w:name="OLE_LINK33"/>
      <w:bookmarkStart w:id="1057" w:name="OLE_LINK88"/>
      <w:bookmarkStart w:id="1058" w:name="OLE_LINK87"/>
      <w:r>
        <w:rPr>
          <w:rFonts w:ascii="Times" w:hAnsi="Times" w:cs="Times"/>
          <w:sz w:val="20"/>
          <w:szCs w:val="20"/>
        </w:rPr>
        <w:t xml:space="preserve">The </w:t>
      </w:r>
      <w:r>
        <w:rPr>
          <w:rFonts w:ascii="Times" w:hAnsi="Times" w:cs="Times"/>
          <w:sz w:val="18"/>
          <w:szCs w:val="18"/>
        </w:rPr>
        <w:t xml:space="preserve">simple </w:t>
      </w:r>
      <w:r>
        <w:rPr>
          <w:rFonts w:ascii="Times" w:hAnsi="Times" w:cs="Times"/>
          <w:sz w:val="20"/>
          <w:szCs w:val="20"/>
        </w:rPr>
        <w:t>URL shifting method transforms the URLs in the web page by virtual and static URLs generated randomly.</w:t>
      </w:r>
      <w:bookmarkEnd w:id="1056"/>
      <w:r>
        <w:rPr>
          <w:rFonts w:ascii="Times" w:hAnsi="Times" w:cs="Times"/>
          <w:sz w:val="20"/>
          <w:szCs w:val="20"/>
        </w:rPr>
        <w:t xml:space="preserve"> This approach reduces injection points on the web system. However, it has several shortcomings: </w:t>
      </w:r>
    </w:p>
    <w:p w14:paraId="2BD32F76"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(1) It cannot prevent the attack using an URL without parameters, such as a webshell in the form of *.php.</w:t>
      </w:r>
    </w:p>
    <w:p w14:paraId="5FD07976"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(2) </w:t>
      </w:r>
      <w:bookmarkStart w:id="1059" w:name="OLE_LINK74"/>
      <w:bookmarkStart w:id="1060" w:name="OLE_LINK49"/>
      <w:bookmarkStart w:id="1061" w:name="OLE_LINK48"/>
      <w:r>
        <w:rPr>
          <w:rFonts w:ascii="Times" w:hAnsi="Times" w:cs="Times"/>
          <w:sz w:val="20"/>
          <w:szCs w:val="20"/>
        </w:rPr>
        <w:t>It cannot associate access with user resulting in the inability to perform precise user behavior management.</w:t>
      </w:r>
      <w:bookmarkEnd w:id="1059"/>
    </w:p>
    <w:bookmarkEnd w:id="1060"/>
    <w:bookmarkEnd w:id="1061"/>
    <w:p w14:paraId="5BD09B87"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(3) It cannot prevent those attacks initiating with virtual URL</w:t>
      </w:r>
      <w:r>
        <w:t xml:space="preserve"> </w:t>
      </w:r>
      <w:r>
        <w:rPr>
          <w:rFonts w:ascii="Times" w:hAnsi="Times" w:cs="Times"/>
          <w:sz w:val="20"/>
          <w:szCs w:val="20"/>
        </w:rPr>
        <w:t>is obtained by the attacker through a visit to the website.</w:t>
      </w:r>
    </w:p>
    <w:bookmarkEnd w:id="1057"/>
    <w:bookmarkEnd w:id="1058"/>
    <w:p w14:paraId="6CEB66F4" w14:textId="77777777"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.3.2 The defense effectiveness of the virtual URL and </w:t>
      </w:r>
      <w:r>
        <w:rPr>
          <w:rFonts w:ascii="Times" w:eastAsiaTheme="minorEastAsia" w:hAnsi="Times" w:cs="Times" w:hint="eastAsia"/>
          <w:sz w:val="18"/>
          <w:szCs w:val="18"/>
        </w:rPr>
        <w:t>user identity</w:t>
      </w:r>
      <w:r>
        <w:rPr>
          <w:rFonts w:ascii="Times" w:eastAsiaTheme="minorEastAsia" w:hAnsi="Times" w:cs="Times"/>
          <w:sz w:val="18"/>
          <w:szCs w:val="18"/>
        </w:rPr>
        <w:t xml:space="preserve"> binding mechanism </w:t>
      </w:r>
    </w:p>
    <w:p w14:paraId="1DD98179" w14:textId="77777777" w:rsidR="00A73B7E" w:rsidRDefault="00FC3FD2">
      <w:pPr>
        <w:pStyle w:val="a4"/>
        <w:spacing w:after="120" w:line="240" w:lineRule="exact"/>
        <w:jc w:val="both"/>
        <w:rPr>
          <w:rFonts w:ascii="Times" w:hAnsi="Times" w:cs="Times"/>
          <w:sz w:val="20"/>
          <w:szCs w:val="20"/>
        </w:rPr>
      </w:pPr>
      <w:bookmarkStart w:id="1062" w:name="OLE_LINK89"/>
      <w:bookmarkStart w:id="1063" w:name="OLE_LINK75"/>
      <w:r>
        <w:rPr>
          <w:rFonts w:ascii="Times" w:hAnsi="Times" w:cs="Times"/>
          <w:sz w:val="20"/>
          <w:szCs w:val="20"/>
        </w:rPr>
        <w:t>The binding mechanism of virtual URL and user's identity addresses the second and the third of the above shortcomings. This technique is applied to identify the same user’s requests. By this technique, we can not only effectively allow the precise management of user behavior, but also prevent the hacker using the known virtual URL attack after the theft of others’ cookie.</w:t>
      </w:r>
      <w:bookmarkEnd w:id="1062"/>
      <w:r>
        <w:rPr>
          <w:rFonts w:ascii="Times" w:hAnsi="Times" w:cs="Times"/>
          <w:sz w:val="20"/>
          <w:szCs w:val="20"/>
        </w:rPr>
        <w:t xml:space="preserve"> </w:t>
      </w:r>
    </w:p>
    <w:bookmarkEnd w:id="1063"/>
    <w:p w14:paraId="3C48C8E9" w14:textId="77777777"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lastRenderedPageBreak/>
        <w:t>4</w:t>
      </w:r>
      <w:r>
        <w:rPr>
          <w:rFonts w:ascii="Times" w:eastAsiaTheme="minorEastAsia" w:hAnsi="Times" w:cs="Times"/>
          <w:sz w:val="18"/>
          <w:szCs w:val="18"/>
        </w:rPr>
        <w:t>.3.3 The defense effectiveness of the URL whitelist</w:t>
      </w:r>
    </w:p>
    <w:p w14:paraId="4F507733" w14:textId="77777777" w:rsidR="00A73B7E" w:rsidRDefault="00FC3FD2">
      <w:pPr>
        <w:pStyle w:val="a4"/>
        <w:spacing w:after="120" w:line="240" w:lineRule="exact"/>
        <w:jc w:val="both"/>
        <w:rPr>
          <w:rFonts w:ascii="Times" w:hAnsi="Times" w:cs="Times"/>
          <w:sz w:val="20"/>
          <w:szCs w:val="20"/>
        </w:rPr>
      </w:pPr>
      <w:bookmarkStart w:id="1064" w:name="OLE_LINK90"/>
      <w:r>
        <w:rPr>
          <w:rFonts w:ascii="Times" w:hAnsi="Times" w:cs="Times"/>
          <w:sz w:val="20"/>
          <w:szCs w:val="20"/>
        </w:rPr>
        <w:t xml:space="preserve">The URL whitelist addresses the first of the above shortcomings. Whitelist is always applied in a simple application environment. In general, web applications belong to a complex application environment and can only apply blacklist. Because of the application of URL shifting, and URL binding mechanism, each request can accurately associate with a user so making it practical for whitelist technology. By the whitelist, we cannot only defend against attack using a URL without parameters and </w:t>
      </w:r>
      <w:r>
        <w:rPr>
          <w:rFonts w:ascii="Times" w:hAnsi="Times" w:cs="Times" w:hint="eastAsia"/>
          <w:sz w:val="20"/>
          <w:szCs w:val="20"/>
        </w:rPr>
        <w:t>path traversal vulnerability, but also can</w:t>
      </w:r>
      <w:r>
        <w:rPr>
          <w:rFonts w:ascii="Times" w:hAnsi="Times" w:cs="Times"/>
          <w:sz w:val="20"/>
          <w:szCs w:val="20"/>
        </w:rPr>
        <w:t xml:space="preserve"> relieve the system compatibility problem by adding special types of file to the whitelist and improve the friendliness for search engines through adding common access entries to the system.</w:t>
      </w:r>
    </w:p>
    <w:bookmarkEnd w:id="1064"/>
    <w:p w14:paraId="5CF9B039" w14:textId="77777777"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 xml:space="preserve">.3.4 The defense </w:t>
      </w:r>
      <w:r>
        <w:rPr>
          <w:rFonts w:ascii="Times" w:hAnsi="Times" w:cs="Times"/>
          <w:sz w:val="18"/>
          <w:szCs w:val="18"/>
        </w:rPr>
        <w:t>effectiveness</w:t>
      </w:r>
      <w:r>
        <w:rPr>
          <w:rFonts w:ascii="Times" w:eastAsiaTheme="minorEastAsia" w:hAnsi="Times" w:cs="Times"/>
          <w:sz w:val="18"/>
          <w:szCs w:val="18"/>
        </w:rPr>
        <w:t xml:space="preserve"> of finer user access management.</w:t>
      </w:r>
    </w:p>
    <w:p w14:paraId="71EA6C98" w14:textId="77777777" w:rsidR="00A73B7E" w:rsidRDefault="00FC3FD2">
      <w:pPr>
        <w:pStyle w:val="a4"/>
        <w:spacing w:after="120" w:line="240" w:lineRule="exact"/>
        <w:jc w:val="both"/>
        <w:rPr>
          <w:rFonts w:ascii="Times" w:hAnsi="Times" w:cs="Times"/>
          <w:sz w:val="20"/>
          <w:szCs w:val="20"/>
        </w:rPr>
      </w:pPr>
      <w:bookmarkStart w:id="1065" w:name="OLE_LINK91"/>
      <w:r>
        <w:rPr>
          <w:rFonts w:ascii="Times" w:hAnsi="Times" w:cs="Times"/>
          <w:sz w:val="20"/>
          <w:szCs w:val="20"/>
        </w:rPr>
        <w:t xml:space="preserve">Compared with the IP based user access management, the AURLS solution can match the virtual URL with the user through the user's virtual identity binding. </w:t>
      </w:r>
      <w:bookmarkStart w:id="1066" w:name="OLE_LINK76"/>
      <w:bookmarkStart w:id="1067" w:name="OLE_LINK77"/>
      <w:r>
        <w:rPr>
          <w:rFonts w:ascii="Times" w:hAnsi="Times" w:cs="Times"/>
          <w:sz w:val="20"/>
          <w:szCs w:val="20"/>
        </w:rPr>
        <w:t>Thus, AURLS can perform a finer user access management, including setting finer access threshold and restrict user access behavior accurately. It improves the detection rate for intrusion while reducing the rate of false positive.</w:t>
      </w:r>
      <w:bookmarkEnd w:id="1066"/>
      <w:bookmarkEnd w:id="1067"/>
    </w:p>
    <w:bookmarkEnd w:id="1065"/>
    <w:p w14:paraId="49550704" w14:textId="77777777"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.3.5 Differences with URL rewriting</w:t>
      </w:r>
    </w:p>
    <w:p w14:paraId="5DFB11C6" w14:textId="77777777" w:rsidR="00A73B7E" w:rsidRDefault="00FC3FD2">
      <w:pPr>
        <w:pStyle w:val="a4"/>
        <w:spacing w:after="120" w:line="240" w:lineRule="exact"/>
        <w:jc w:val="both"/>
        <w:rPr>
          <w:rFonts w:ascii="Times" w:hAnsi="Times" w:cs="Times"/>
          <w:sz w:val="20"/>
          <w:szCs w:val="20"/>
        </w:rPr>
      </w:pPr>
      <w:bookmarkStart w:id="1068" w:name="OLE_LINK92"/>
      <w:bookmarkStart w:id="1069" w:name="OLE_LINK93"/>
      <w:r>
        <w:rPr>
          <w:rFonts w:ascii="Times" w:hAnsi="Times" w:cs="Times"/>
          <w:sz w:val="20"/>
          <w:szCs w:val="20"/>
        </w:rPr>
        <w:t xml:space="preserve">URL rewriting means the URL is rewritten into another URL that the site can handle, which has several advantages: (1) Shortening the URL, hiding the actual path means better security. (2) Easy for user to memorize and type. (3) Easy to be included in search engines. </w:t>
      </w:r>
    </w:p>
    <w:p w14:paraId="03E5B34C" w14:textId="77777777" w:rsidR="00A73B7E" w:rsidRDefault="00FC3FD2">
      <w:pPr>
        <w:pStyle w:val="a4"/>
        <w:spacing w:after="120" w:line="240" w:lineRule="exact"/>
        <w:jc w:val="both"/>
        <w:rPr>
          <w:ins w:id="1070" w:author="zjstone" w:date="2018-03-23T01:22:00Z"/>
          <w:rFonts w:ascii="Times" w:hAnsi="Times" w:cs="Times"/>
          <w:sz w:val="20"/>
          <w:szCs w:val="20"/>
        </w:rPr>
      </w:pPr>
      <w:bookmarkStart w:id="1071" w:name="OLE_LINK16"/>
      <w:bookmarkStart w:id="1072" w:name="OLE_LINK17"/>
      <w:r>
        <w:rPr>
          <w:rFonts w:ascii="Times" w:hAnsi="Times" w:cs="Times"/>
          <w:sz w:val="20"/>
          <w:szCs w:val="20"/>
        </w:rPr>
        <w:t>Compared with AURLS, URL rewriting has two drawbacks. Firstly, for different users, the links rewritten are identical (or basically the same). In addition, the URL rewritten links can be reversed.</w:t>
      </w:r>
    </w:p>
    <w:p w14:paraId="1E1C2056" w14:textId="77777777" w:rsidR="00A73B7E" w:rsidRDefault="00FC3FD2">
      <w:pPr>
        <w:pStyle w:val="a4"/>
        <w:spacing w:after="120" w:line="240" w:lineRule="exact"/>
        <w:jc w:val="both"/>
        <w:rPr>
          <w:ins w:id="1073" w:author="zjstone" w:date="2018-03-23T01:23:00Z"/>
          <w:rFonts w:ascii="Times" w:hAnsi="Times" w:cs="Times"/>
          <w:sz w:val="20"/>
          <w:szCs w:val="20"/>
        </w:rPr>
      </w:pPr>
      <w:ins w:id="1074" w:author="zjstone" w:date="2018-03-23T01:22:00Z">
        <w:r>
          <w:rPr>
            <w:rFonts w:ascii="Times" w:hAnsi="Times" w:cs="Times"/>
            <w:sz w:val="20"/>
            <w:szCs w:val="20"/>
          </w:rPr>
          <w:t xml:space="preserve">4.3.6 </w:t>
        </w:r>
      </w:ins>
      <w:ins w:id="1075" w:author="zjstone" w:date="2018-03-23T01:23:00Z">
        <w:r>
          <w:rPr>
            <w:rFonts w:ascii="Times" w:hAnsi="Times" w:cs="Times" w:hint="eastAsia"/>
            <w:sz w:val="20"/>
            <w:szCs w:val="20"/>
          </w:rPr>
          <w:t>与基于</w:t>
        </w:r>
      </w:ins>
      <w:ins w:id="1076" w:author="zjstone" w:date="2018-03-23T01:22:00Z">
        <w:r>
          <w:rPr>
            <w:rFonts w:ascii="Times" w:hAnsi="Times" w:cs="Times"/>
            <w:sz w:val="20"/>
            <w:szCs w:val="20"/>
          </w:rPr>
          <w:t>identity session</w:t>
        </w:r>
      </w:ins>
      <w:ins w:id="1077" w:author="zjstone" w:date="2018-03-23T01:24:00Z">
        <w:r>
          <w:rPr>
            <w:rFonts w:ascii="Times" w:hAnsi="Times" w:cs="Times" w:hint="eastAsia"/>
            <w:sz w:val="20"/>
            <w:szCs w:val="20"/>
          </w:rPr>
          <w:t>的</w:t>
        </w:r>
        <w:r>
          <w:rPr>
            <w:rFonts w:ascii="Times" w:hAnsi="Times" w:cs="Times"/>
            <w:sz w:val="20"/>
            <w:szCs w:val="20"/>
          </w:rPr>
          <w:t>用户访问控制的不同之处</w:t>
        </w:r>
      </w:ins>
    </w:p>
    <w:p w14:paraId="38113FC9" w14:textId="77777777" w:rsidR="00A73B7E" w:rsidRDefault="00FC3FD2">
      <w:pPr>
        <w:pStyle w:val="a4"/>
        <w:spacing w:after="120" w:line="240" w:lineRule="exact"/>
        <w:jc w:val="both"/>
        <w:rPr>
          <w:ins w:id="1078" w:author="zjstone" w:date="2018-03-23T01:23:00Z"/>
          <w:rFonts w:ascii="Times" w:hAnsi="Times" w:cs="Times"/>
          <w:sz w:val="20"/>
          <w:szCs w:val="20"/>
        </w:rPr>
      </w:pPr>
      <w:commentRangeStart w:id="1079"/>
      <w:ins w:id="1080" w:author="微笑的秋天" w:date="2018-03-23T10:41:00Z">
        <w:r>
          <w:rPr>
            <w:rFonts w:ascii="Times" w:hAnsi="Times" w:cs="Times" w:hint="eastAsia"/>
            <w:sz w:val="20"/>
            <w:szCs w:val="20"/>
          </w:rPr>
          <w:t>本文</w:t>
        </w:r>
      </w:ins>
      <w:ins w:id="1081" w:author="微笑的秋天" w:date="2018-03-23T10:42:00Z">
        <w:r>
          <w:rPr>
            <w:rFonts w:ascii="Times" w:hAnsi="Times" w:cs="Times" w:hint="eastAsia"/>
            <w:sz w:val="20"/>
            <w:szCs w:val="20"/>
          </w:rPr>
          <w:t>的</w:t>
        </w:r>
      </w:ins>
      <w:ins w:id="1082" w:author="微笑的秋天" w:date="2018-03-23T10:41:00Z">
        <w:r>
          <w:rPr>
            <w:rFonts w:ascii="Times" w:hAnsi="Times" w:cs="Times" w:hint="eastAsia"/>
            <w:sz w:val="20"/>
            <w:szCs w:val="20"/>
          </w:rPr>
          <w:t>虚拟</w:t>
        </w:r>
        <w:r>
          <w:rPr>
            <w:rFonts w:ascii="Times" w:hAnsi="Times" w:cs="Times" w:hint="eastAsia"/>
            <w:sz w:val="20"/>
            <w:szCs w:val="20"/>
          </w:rPr>
          <w:t>URL</w:t>
        </w:r>
      </w:ins>
      <w:ins w:id="1083" w:author="微笑的秋天" w:date="2018-03-23T10:42:00Z">
        <w:r>
          <w:rPr>
            <w:rFonts w:ascii="Times" w:hAnsi="Times" w:cs="Times" w:hint="eastAsia"/>
            <w:sz w:val="20"/>
            <w:szCs w:val="20"/>
          </w:rPr>
          <w:t>与用户绑定就是采用了</w:t>
        </w:r>
        <w:r>
          <w:rPr>
            <w:rFonts w:ascii="Times" w:hAnsi="Times" w:cs="Times"/>
            <w:sz w:val="20"/>
            <w:szCs w:val="20"/>
          </w:rPr>
          <w:t>identity session</w:t>
        </w:r>
        <w:r>
          <w:rPr>
            <w:rFonts w:ascii="Times" w:hAnsi="Times" w:cs="Times" w:hint="eastAsia"/>
            <w:sz w:val="20"/>
            <w:szCs w:val="20"/>
          </w:rPr>
          <w:t>技术</w:t>
        </w:r>
      </w:ins>
      <w:r w:rsidR="00133147">
        <w:rPr>
          <w:rFonts w:ascii="Times" w:hAnsi="Times" w:cs="Times"/>
          <w:sz w:val="20"/>
          <w:szCs w:val="20"/>
        </w:rPr>
        <w:fldChar w:fldCharType="begin">
          <w:fldData xml:space="preserve">PEVuZE5vdGU+PENpdGU+PEF1dGhvcj5HdXR6bWFubjwvQXV0aG9yPjxZZWFyPjIwMDE8L1llYXI+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</w:fldData>
        </w:fldChar>
      </w:r>
      <w:r w:rsidR="006F5149">
        <w:rPr>
          <w:rFonts w:ascii="Times" w:hAnsi="Times" w:cs="Times"/>
          <w:sz w:val="20"/>
          <w:szCs w:val="20"/>
        </w:rPr>
        <w:instrText xml:space="preserve"> ADDIN EN.CITE </w:instrText>
      </w:r>
      <w:r w:rsidR="006F5149">
        <w:rPr>
          <w:rFonts w:ascii="Times" w:hAnsi="Times" w:cs="Times"/>
          <w:sz w:val="20"/>
          <w:szCs w:val="20"/>
        </w:rPr>
        <w:fldChar w:fldCharType="begin">
          <w:fldData xml:space="preserve">PEVuZE5vdGU+PENpdGU+PEF1dGhvcj5HdXR6bWFubjwvQXV0aG9yPjxZZWFyPjIwMDE8L1llYXI+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</w:fldData>
        </w:fldChar>
      </w:r>
      <w:r w:rsidR="006F5149">
        <w:rPr>
          <w:rFonts w:ascii="Times" w:hAnsi="Times" w:cs="Times"/>
          <w:sz w:val="20"/>
          <w:szCs w:val="20"/>
        </w:rPr>
        <w:instrText xml:space="preserve"> ADDIN EN.CITE.DATA </w:instrText>
      </w:r>
      <w:r w:rsidR="006F5149">
        <w:rPr>
          <w:rFonts w:ascii="Times" w:hAnsi="Times" w:cs="Times"/>
          <w:sz w:val="20"/>
          <w:szCs w:val="20"/>
        </w:rPr>
      </w:r>
      <w:r w:rsidR="006F5149">
        <w:rPr>
          <w:rFonts w:ascii="Times" w:hAnsi="Times" w:cs="Times"/>
          <w:sz w:val="20"/>
          <w:szCs w:val="20"/>
        </w:rPr>
        <w:fldChar w:fldCharType="end"/>
      </w:r>
      <w:r w:rsidR="00133147">
        <w:rPr>
          <w:rFonts w:ascii="Times" w:hAnsi="Times" w:cs="Times"/>
          <w:sz w:val="20"/>
          <w:szCs w:val="20"/>
        </w:rPr>
      </w:r>
      <w:r w:rsidR="00133147">
        <w:rPr>
          <w:rFonts w:ascii="Times" w:hAnsi="Times" w:cs="Times"/>
          <w:sz w:val="20"/>
          <w:szCs w:val="20"/>
        </w:rPr>
        <w:fldChar w:fldCharType="separate"/>
      </w:r>
      <w:r w:rsidR="006F5149">
        <w:rPr>
          <w:rFonts w:ascii="Times" w:hAnsi="Times" w:cs="Times"/>
          <w:noProof/>
          <w:sz w:val="20"/>
          <w:szCs w:val="20"/>
        </w:rPr>
        <w:t>[</w:t>
      </w:r>
      <w:hyperlink w:anchor="_ENREF_13" w:tooltip="Gutterman, 2005 #95" w:history="1">
        <w:r w:rsidR="006F5149">
          <w:rPr>
            <w:rFonts w:ascii="Times" w:hAnsi="Times" w:cs="Times"/>
            <w:noProof/>
            <w:sz w:val="20"/>
            <w:szCs w:val="20"/>
          </w:rPr>
          <w:t>13</w:t>
        </w:r>
      </w:hyperlink>
      <w:r w:rsidR="006F5149">
        <w:rPr>
          <w:rFonts w:ascii="Times" w:hAnsi="Times" w:cs="Times"/>
          <w:noProof/>
          <w:sz w:val="20"/>
          <w:szCs w:val="20"/>
        </w:rPr>
        <w:t xml:space="preserve">, </w:t>
      </w:r>
      <w:hyperlink w:anchor="_ENREF_31" w:tooltip="Gutzmann, 2001 #93" w:history="1">
        <w:r w:rsidR="006F5149">
          <w:rPr>
            <w:rFonts w:ascii="Times" w:hAnsi="Times" w:cs="Times"/>
            <w:noProof/>
            <w:sz w:val="20"/>
            <w:szCs w:val="20"/>
          </w:rPr>
          <w:t>31-34</w:t>
        </w:r>
      </w:hyperlink>
      <w:r w:rsidR="006F5149">
        <w:rPr>
          <w:rFonts w:ascii="Times" w:hAnsi="Times" w:cs="Times"/>
          <w:noProof/>
          <w:sz w:val="20"/>
          <w:szCs w:val="20"/>
        </w:rPr>
        <w:t>]</w:t>
      </w:r>
      <w:r w:rsidR="00133147">
        <w:rPr>
          <w:rFonts w:ascii="Times" w:hAnsi="Times" w:cs="Times"/>
          <w:sz w:val="20"/>
          <w:szCs w:val="20"/>
        </w:rPr>
        <w:fldChar w:fldCharType="end"/>
      </w:r>
      <w:ins w:id="1084" w:author="微笑的秋天" w:date="2018-03-23T10:42:00Z">
        <w:r>
          <w:rPr>
            <w:rFonts w:ascii="Times" w:hAnsi="Times" w:cs="Times" w:hint="eastAsia"/>
            <w:sz w:val="20"/>
            <w:szCs w:val="20"/>
          </w:rPr>
          <w:t>，</w:t>
        </w:r>
      </w:ins>
      <w:ins w:id="1085" w:author="微笑的秋天" w:date="2018-03-23T10:43:00Z">
        <w:r>
          <w:rPr>
            <w:rFonts w:ascii="Times" w:hAnsi="Times" w:cs="Times" w:hint="eastAsia"/>
            <w:sz w:val="20"/>
            <w:szCs w:val="20"/>
          </w:rPr>
          <w:t>与常用的</w:t>
        </w:r>
        <w:r>
          <w:rPr>
            <w:rFonts w:ascii="Times" w:hAnsi="Times" w:cs="Times"/>
            <w:sz w:val="20"/>
            <w:szCs w:val="20"/>
          </w:rPr>
          <w:t>identity session</w:t>
        </w:r>
        <w:r>
          <w:rPr>
            <w:rFonts w:ascii="Times" w:hAnsi="Times" w:cs="Times" w:hint="eastAsia"/>
            <w:sz w:val="20"/>
            <w:szCs w:val="20"/>
          </w:rPr>
          <w:t>技术不同之处是</w:t>
        </w:r>
      </w:ins>
      <w:ins w:id="1086" w:author="微笑的秋天" w:date="2018-03-23T10:44:00Z">
        <w:r>
          <w:rPr>
            <w:rFonts w:ascii="Times" w:hAnsi="Times" w:cs="Times" w:hint="eastAsia"/>
            <w:sz w:val="20"/>
            <w:szCs w:val="20"/>
          </w:rPr>
          <w:t>本文可以将访问控制到具体页面链接（及</w:t>
        </w:r>
      </w:ins>
      <w:ins w:id="1087" w:author="微笑的秋天" w:date="2018-03-23T10:45:00Z">
        <w:r>
          <w:rPr>
            <w:rFonts w:ascii="Times" w:hAnsi="Times" w:cs="Times" w:hint="eastAsia"/>
            <w:sz w:val="20"/>
            <w:szCs w:val="20"/>
          </w:rPr>
          <w:t>虚拟</w:t>
        </w:r>
        <w:r>
          <w:rPr>
            <w:rFonts w:ascii="Times" w:hAnsi="Times" w:cs="Times" w:hint="eastAsia"/>
            <w:sz w:val="20"/>
            <w:szCs w:val="20"/>
          </w:rPr>
          <w:t>URL</w:t>
        </w:r>
      </w:ins>
      <w:ins w:id="1088" w:author="微笑的秋天" w:date="2018-03-23T10:44:00Z">
        <w:r>
          <w:rPr>
            <w:rFonts w:ascii="Times" w:hAnsi="Times" w:cs="Times" w:hint="eastAsia"/>
            <w:sz w:val="20"/>
            <w:szCs w:val="20"/>
          </w:rPr>
          <w:t>）</w:t>
        </w:r>
      </w:ins>
      <w:ins w:id="1089" w:author="微笑的秋天" w:date="2018-03-23T10:46:00Z">
        <w:r>
          <w:rPr>
            <w:rFonts w:ascii="Times" w:hAnsi="Times" w:cs="Times" w:hint="eastAsia"/>
            <w:sz w:val="20"/>
            <w:szCs w:val="20"/>
          </w:rPr>
          <w:t>，同时也通过虚拟</w:t>
        </w:r>
        <w:r>
          <w:rPr>
            <w:rFonts w:ascii="Times" w:hAnsi="Times" w:cs="Times" w:hint="eastAsia"/>
            <w:sz w:val="20"/>
            <w:szCs w:val="20"/>
          </w:rPr>
          <w:t>URL</w:t>
        </w:r>
        <w:r>
          <w:rPr>
            <w:rFonts w:ascii="Times" w:hAnsi="Times" w:cs="Times" w:hint="eastAsia"/>
            <w:sz w:val="20"/>
            <w:szCs w:val="20"/>
          </w:rPr>
          <w:t>与用户绑定实现了用户</w:t>
        </w:r>
      </w:ins>
      <w:ins w:id="1090" w:author="微笑的秋天" w:date="2018-03-23T10:47:00Z">
        <w:r>
          <w:rPr>
            <w:rFonts w:ascii="Times" w:hAnsi="Times" w:cs="Times" w:hint="eastAsia"/>
            <w:sz w:val="20"/>
            <w:szCs w:val="20"/>
          </w:rPr>
          <w:t>级的页面地址白名单</w:t>
        </w:r>
      </w:ins>
      <w:ins w:id="1091" w:author="微笑的秋天" w:date="2018-03-23T10:57:00Z">
        <w:r>
          <w:rPr>
            <w:rFonts w:ascii="Times" w:hAnsi="Times" w:cs="Times" w:hint="eastAsia"/>
            <w:sz w:val="20"/>
            <w:szCs w:val="20"/>
          </w:rPr>
          <w:t>（存储该用户的所有可访问虚拟</w:t>
        </w:r>
        <w:r>
          <w:rPr>
            <w:rFonts w:ascii="Times" w:hAnsi="Times" w:cs="Times" w:hint="eastAsia"/>
            <w:sz w:val="20"/>
            <w:szCs w:val="20"/>
          </w:rPr>
          <w:t>URL</w:t>
        </w:r>
        <w:r>
          <w:rPr>
            <w:rFonts w:ascii="Times" w:hAnsi="Times" w:cs="Times" w:hint="eastAsia"/>
            <w:sz w:val="20"/>
            <w:szCs w:val="20"/>
          </w:rPr>
          <w:t>）</w:t>
        </w:r>
      </w:ins>
      <w:ins w:id="1092" w:author="微笑的秋天" w:date="2018-03-23T10:47:00Z">
        <w:r>
          <w:rPr>
            <w:rFonts w:ascii="Times" w:hAnsi="Times" w:cs="Times" w:hint="eastAsia"/>
            <w:sz w:val="20"/>
            <w:szCs w:val="20"/>
          </w:rPr>
          <w:t>，这样能严格限制用户的访问范围和行为，可以在</w:t>
        </w:r>
      </w:ins>
      <w:ins w:id="1093" w:author="微笑的秋天" w:date="2018-03-23T10:48:00Z">
        <w:r>
          <w:rPr>
            <w:rFonts w:ascii="Times" w:hAnsi="Times" w:cs="Times" w:hint="eastAsia"/>
            <w:sz w:val="20"/>
            <w:szCs w:val="20"/>
          </w:rPr>
          <w:t>一定情况下不通过修改应用源码限定用户越权访问</w:t>
        </w:r>
      </w:ins>
      <w:ins w:id="1094" w:author="微笑的秋天" w:date="2018-03-23T10:51:00Z">
        <w:r>
          <w:rPr>
            <w:rFonts w:ascii="Times" w:hAnsi="Times" w:cs="Times" w:hint="eastAsia"/>
            <w:sz w:val="20"/>
            <w:szCs w:val="20"/>
          </w:rPr>
          <w:t>。</w:t>
        </w:r>
      </w:ins>
      <w:ins w:id="1095" w:author="微笑的秋天" w:date="2018-03-23T10:50:00Z">
        <w:r>
          <w:rPr>
            <w:rFonts w:ascii="Times" w:hAnsi="Times" w:cs="Times" w:hint="eastAsia"/>
            <w:sz w:val="20"/>
            <w:szCs w:val="20"/>
          </w:rPr>
          <w:t>如某网站</w:t>
        </w:r>
      </w:ins>
      <w:ins w:id="1096" w:author="微笑的秋天" w:date="2018-03-23T10:51:00Z">
        <w:r>
          <w:rPr>
            <w:rFonts w:ascii="Times" w:hAnsi="Times" w:cs="Times" w:hint="eastAsia"/>
            <w:sz w:val="20"/>
            <w:szCs w:val="20"/>
          </w:rPr>
          <w:t>暴露了一个访问链接：</w:t>
        </w:r>
      </w:ins>
      <w:r>
        <w:rPr>
          <w:rFonts w:ascii="Times" w:hAnsi="Times" w:cs="Times" w:hint="eastAsia"/>
          <w:sz w:val="20"/>
          <w:szCs w:val="20"/>
        </w:rPr>
        <w:fldChar w:fldCharType="begin"/>
      </w:r>
      <w:r>
        <w:rPr>
          <w:rFonts w:ascii="Times" w:hAnsi="Times" w:cs="Times" w:hint="eastAsia"/>
          <w:sz w:val="20"/>
          <w:szCs w:val="20"/>
        </w:rPr>
        <w:instrText xml:space="preserve"> HYPERLINK "http://www.iqidao.com/paper/view/31657#3</w:instrText>
      </w:r>
      <w:r>
        <w:rPr>
          <w:rFonts w:ascii="Times" w:hAnsi="Times" w:cs="Times" w:hint="eastAsia"/>
          <w:sz w:val="20"/>
          <w:szCs w:val="20"/>
        </w:rPr>
        <w:instrText>，用户可以通过更改其中的</w:instrText>
      </w:r>
      <w:r>
        <w:rPr>
          <w:rFonts w:ascii="Times" w:hAnsi="Times" w:cs="Times" w:hint="eastAsia"/>
          <w:sz w:val="20"/>
          <w:szCs w:val="20"/>
        </w:rPr>
        <w:instrText>31657(</w:instrText>
      </w:r>
      <w:r>
        <w:rPr>
          <w:rFonts w:ascii="Times" w:hAnsi="Times" w:cs="Times" w:hint="eastAsia"/>
          <w:sz w:val="20"/>
          <w:szCs w:val="20"/>
        </w:rPr>
        <w:instrText>对应其试卷标号</w:instrText>
      </w:r>
      <w:r>
        <w:rPr>
          <w:rFonts w:ascii="Times" w:hAnsi="Times" w:cs="Times" w:hint="eastAsia"/>
          <w:sz w:val="20"/>
          <w:szCs w:val="20"/>
        </w:rPr>
        <w:instrText>)</w:instrText>
      </w:r>
      <w:r>
        <w:rPr>
          <w:rFonts w:ascii="Times" w:hAnsi="Times" w:cs="Times" w:hint="eastAsia"/>
          <w:sz w:val="20"/>
          <w:szCs w:val="20"/>
        </w:rPr>
        <w:instrText>和</w:instrText>
      </w:r>
      <w:r>
        <w:rPr>
          <w:rFonts w:ascii="Times" w:hAnsi="Times" w:cs="Times" w:hint="eastAsia"/>
          <w:sz w:val="20"/>
          <w:szCs w:val="20"/>
        </w:rPr>
        <w:instrText>3(</w:instrText>
      </w:r>
      <w:r>
        <w:rPr>
          <w:rFonts w:ascii="Times" w:hAnsi="Times" w:cs="Times" w:hint="eastAsia"/>
          <w:sz w:val="20"/>
          <w:szCs w:val="20"/>
        </w:rPr>
        <w:instrText>对应其试题标号</w:instrText>
      </w:r>
      <w:r>
        <w:rPr>
          <w:rFonts w:ascii="Times" w:hAnsi="Times" w:cs="Times" w:hint="eastAsia"/>
          <w:sz w:val="20"/>
          <w:szCs w:val="20"/>
        </w:rPr>
        <w:instrText xml:space="preserve">)," </w:instrText>
      </w:r>
      <w:ins w:id="1097" w:author="微笑的秋天" w:date="2018-03-23T10:52:00Z">
        <w:r>
          <w:rPr>
            <w:rFonts w:ascii="Times" w:hAnsi="Times" w:cs="Times" w:hint="eastAsia"/>
            <w:sz w:val="20"/>
            <w:szCs w:val="20"/>
          </w:rPr>
          <w:fldChar w:fldCharType="separate"/>
        </w:r>
        <w:r>
          <w:rPr>
            <w:rStyle w:val="ac"/>
            <w:rFonts w:ascii="Times" w:hAnsi="Times" w:cs="Times" w:hint="eastAsia"/>
            <w:sz w:val="20"/>
            <w:szCs w:val="20"/>
          </w:rPr>
          <w:t>http://www.iqidao.com/paper/view/31657#3</w:t>
        </w:r>
        <w:r>
          <w:rPr>
            <w:rStyle w:val="ac"/>
            <w:rFonts w:ascii="Times" w:hAnsi="Times" w:cs="Times" w:hint="eastAsia"/>
            <w:sz w:val="20"/>
            <w:szCs w:val="20"/>
          </w:rPr>
          <w:t>，用户可以通过更改其中的</w:t>
        </w:r>
        <w:r>
          <w:rPr>
            <w:rStyle w:val="ac"/>
            <w:rFonts w:ascii="Times" w:hAnsi="Times" w:cs="Times" w:hint="eastAsia"/>
            <w:sz w:val="20"/>
            <w:szCs w:val="20"/>
          </w:rPr>
          <w:t>31657(</w:t>
        </w:r>
        <w:r>
          <w:rPr>
            <w:rStyle w:val="ac"/>
            <w:rFonts w:ascii="Times" w:hAnsi="Times" w:cs="Times" w:hint="eastAsia"/>
            <w:sz w:val="20"/>
            <w:szCs w:val="20"/>
          </w:rPr>
          <w:t>对应其试卷标号</w:t>
        </w:r>
        <w:r>
          <w:rPr>
            <w:rStyle w:val="ac"/>
            <w:rFonts w:ascii="Times" w:hAnsi="Times" w:cs="Times" w:hint="eastAsia"/>
            <w:sz w:val="20"/>
            <w:szCs w:val="20"/>
          </w:rPr>
          <w:t>)</w:t>
        </w:r>
        <w:r>
          <w:rPr>
            <w:rStyle w:val="ac"/>
            <w:rFonts w:ascii="Times" w:hAnsi="Times" w:cs="Times" w:hint="eastAsia"/>
            <w:sz w:val="20"/>
            <w:szCs w:val="20"/>
          </w:rPr>
          <w:t>和</w:t>
        </w:r>
        <w:r>
          <w:rPr>
            <w:rStyle w:val="ac"/>
            <w:rFonts w:ascii="Times" w:hAnsi="Times" w:cs="Times" w:hint="eastAsia"/>
            <w:sz w:val="20"/>
            <w:szCs w:val="20"/>
          </w:rPr>
          <w:t>3(</w:t>
        </w:r>
        <w:r>
          <w:rPr>
            <w:rStyle w:val="ac"/>
            <w:rFonts w:ascii="Times" w:hAnsi="Times" w:cs="Times" w:hint="eastAsia"/>
            <w:sz w:val="20"/>
            <w:szCs w:val="20"/>
          </w:rPr>
          <w:t>对应其试题标号</w:t>
        </w:r>
        <w:r>
          <w:rPr>
            <w:rStyle w:val="ac"/>
            <w:rFonts w:ascii="Times" w:hAnsi="Times" w:cs="Times" w:hint="eastAsia"/>
            <w:sz w:val="20"/>
            <w:szCs w:val="20"/>
          </w:rPr>
          <w:t>),</w:t>
        </w:r>
        <w:r>
          <w:rPr>
            <w:rFonts w:ascii="Times" w:hAnsi="Times" w:cs="Times" w:hint="eastAsia"/>
            <w:sz w:val="20"/>
            <w:szCs w:val="20"/>
          </w:rPr>
          <w:fldChar w:fldCharType="end"/>
        </w:r>
        <w:r>
          <w:rPr>
            <w:rFonts w:ascii="Times" w:hAnsi="Times" w:cs="Times" w:hint="eastAsia"/>
            <w:sz w:val="20"/>
            <w:szCs w:val="20"/>
          </w:rPr>
          <w:t xml:space="preserve"> </w:t>
        </w:r>
        <w:r>
          <w:rPr>
            <w:rFonts w:ascii="Times" w:hAnsi="Times" w:cs="Times" w:hint="eastAsia"/>
            <w:sz w:val="20"/>
            <w:szCs w:val="20"/>
          </w:rPr>
          <w:t>实现任意试卷访问。</w:t>
        </w:r>
      </w:ins>
      <w:commentRangeEnd w:id="1079"/>
      <w:r w:rsidR="00254E9F">
        <w:rPr>
          <w:rStyle w:val="ad"/>
        </w:rPr>
        <w:commentReference w:id="1079"/>
      </w:r>
    </w:p>
    <w:p w14:paraId="08C8D2DF" w14:textId="77777777" w:rsidR="00A73B7E" w:rsidRDefault="00FC3FD2">
      <w:pPr>
        <w:pStyle w:val="a4"/>
        <w:spacing w:after="120" w:line="240" w:lineRule="exact"/>
        <w:jc w:val="both"/>
        <w:rPr>
          <w:ins w:id="1098" w:author="zjstone" w:date="2018-03-23T01:22:00Z"/>
          <w:rFonts w:ascii="Times" w:hAnsi="Times" w:cs="Times"/>
          <w:sz w:val="20"/>
          <w:szCs w:val="20"/>
        </w:rPr>
      </w:pPr>
      <w:ins w:id="1099" w:author="zjstone" w:date="2018-03-23T01:23:00Z">
        <w:r>
          <w:rPr>
            <w:rFonts w:ascii="Times" w:hAnsi="Times" w:cs="Times" w:hint="eastAsia"/>
            <w:sz w:val="20"/>
            <w:szCs w:val="20"/>
          </w:rPr>
          <w:t xml:space="preserve">4.3.7 </w:t>
        </w:r>
      </w:ins>
      <w:ins w:id="1100" w:author="zjstone" w:date="2018-03-23T01:24:00Z">
        <w:r>
          <w:rPr>
            <w:rFonts w:ascii="Times" w:hAnsi="Times" w:cs="Times" w:hint="eastAsia"/>
            <w:sz w:val="20"/>
            <w:szCs w:val="20"/>
          </w:rPr>
          <w:t>与</w:t>
        </w:r>
      </w:ins>
      <w:ins w:id="1101" w:author="zjstone" w:date="2018-03-23T01:23:00Z">
        <w:r>
          <w:rPr>
            <w:rFonts w:ascii="Times" w:hAnsi="Times" w:cs="Times" w:hint="eastAsia"/>
            <w:sz w:val="20"/>
            <w:szCs w:val="20"/>
          </w:rPr>
          <w:t>基于</w:t>
        </w:r>
        <w:r>
          <w:rPr>
            <w:rFonts w:ascii="Times" w:hAnsi="Times" w:cs="Times"/>
            <w:sz w:val="20"/>
            <w:szCs w:val="20"/>
          </w:rPr>
          <w:t>IP</w:t>
        </w:r>
        <w:r>
          <w:rPr>
            <w:rFonts w:ascii="Times" w:hAnsi="Times" w:cs="Times"/>
            <w:sz w:val="20"/>
            <w:szCs w:val="20"/>
          </w:rPr>
          <w:t>地址</w:t>
        </w:r>
      </w:ins>
      <w:ins w:id="1102" w:author="zjstone" w:date="2018-03-23T01:24:00Z">
        <w:r>
          <w:rPr>
            <w:rFonts w:ascii="Times" w:hAnsi="Times" w:cs="Times" w:hint="eastAsia"/>
            <w:sz w:val="20"/>
            <w:szCs w:val="20"/>
          </w:rPr>
          <w:t>的</w:t>
        </w:r>
        <w:r>
          <w:rPr>
            <w:rFonts w:ascii="Times" w:hAnsi="Times" w:cs="Times"/>
            <w:sz w:val="20"/>
            <w:szCs w:val="20"/>
          </w:rPr>
          <w:t>用户访问</w:t>
        </w:r>
      </w:ins>
      <w:ins w:id="1103" w:author="微笑的秋天" w:date="2018-03-23T10:54:00Z">
        <w:r>
          <w:rPr>
            <w:rFonts w:ascii="Times" w:hAnsi="Times" w:cs="Times" w:hint="eastAsia"/>
            <w:sz w:val="20"/>
            <w:szCs w:val="20"/>
          </w:rPr>
          <w:t>行为</w:t>
        </w:r>
      </w:ins>
      <w:ins w:id="1104" w:author="zjstone" w:date="2018-03-23T01:24:00Z">
        <w:r>
          <w:rPr>
            <w:rFonts w:ascii="Times" w:hAnsi="Times" w:cs="Times"/>
            <w:sz w:val="20"/>
            <w:szCs w:val="20"/>
          </w:rPr>
          <w:t>控制的不同</w:t>
        </w:r>
      </w:ins>
    </w:p>
    <w:p w14:paraId="1B4E681E" w14:textId="77777777" w:rsidR="00A73B7E" w:rsidRDefault="00FC3FD2">
      <w:pPr>
        <w:pStyle w:val="a4"/>
        <w:spacing w:after="120" w:line="240" w:lineRule="exact"/>
        <w:jc w:val="both"/>
        <w:rPr>
          <w:rFonts w:ascii="Times" w:hAnsi="Times" w:cs="Times"/>
          <w:sz w:val="20"/>
          <w:szCs w:val="20"/>
        </w:rPr>
      </w:pPr>
      <w:commentRangeStart w:id="1105"/>
      <w:ins w:id="1106" w:author="微笑的秋天" w:date="2018-03-23T10:53:00Z">
        <w:r>
          <w:rPr>
            <w:rFonts w:ascii="Times" w:hAnsi="Times" w:cs="Times" w:hint="eastAsia"/>
            <w:sz w:val="20"/>
            <w:szCs w:val="20"/>
          </w:rPr>
          <w:t>基于</w:t>
        </w:r>
        <w:r>
          <w:rPr>
            <w:rFonts w:ascii="Times" w:hAnsi="Times" w:cs="Times" w:hint="eastAsia"/>
            <w:sz w:val="20"/>
            <w:szCs w:val="20"/>
          </w:rPr>
          <w:t>IP</w:t>
        </w:r>
        <w:r>
          <w:rPr>
            <w:rFonts w:ascii="Times" w:hAnsi="Times" w:cs="Times" w:hint="eastAsia"/>
            <w:sz w:val="20"/>
            <w:szCs w:val="20"/>
          </w:rPr>
          <w:t>地址可</w:t>
        </w:r>
      </w:ins>
      <w:ins w:id="1107" w:author="微笑的秋天" w:date="2018-03-23T10:54:00Z">
        <w:r>
          <w:rPr>
            <w:rFonts w:ascii="Times" w:hAnsi="Times" w:cs="Times" w:hint="eastAsia"/>
            <w:sz w:val="20"/>
            <w:szCs w:val="20"/>
          </w:rPr>
          <w:t>进行</w:t>
        </w:r>
      </w:ins>
      <w:ins w:id="1108" w:author="微笑的秋天" w:date="2018-03-23T10:53:00Z">
        <w:r>
          <w:rPr>
            <w:rFonts w:ascii="Times" w:hAnsi="Times" w:cs="Times" w:hint="eastAsia"/>
            <w:sz w:val="20"/>
            <w:szCs w:val="20"/>
          </w:rPr>
          <w:t>用户</w:t>
        </w:r>
      </w:ins>
      <w:ins w:id="1109" w:author="微笑的秋天" w:date="2018-03-23T10:54:00Z">
        <w:r>
          <w:rPr>
            <w:rFonts w:ascii="Times" w:hAnsi="Times" w:cs="Times" w:hint="eastAsia"/>
            <w:sz w:val="20"/>
            <w:szCs w:val="20"/>
          </w:rPr>
          <w:t>访问行为控制，但其管理粒度过粗，</w:t>
        </w:r>
      </w:ins>
      <w:ins w:id="1110" w:author="微笑的秋天" w:date="2018-03-23T10:55:00Z">
        <w:r>
          <w:rPr>
            <w:rFonts w:ascii="Times" w:hAnsi="Times" w:cs="Times" w:hint="eastAsia"/>
            <w:sz w:val="20"/>
            <w:szCs w:val="20"/>
          </w:rPr>
          <w:t>经常导致误检</w:t>
        </w:r>
      </w:ins>
      <w:r w:rsidR="006F5149">
        <w:rPr>
          <w:rFonts w:ascii="Times" w:hAnsi="Times" w:cs="Times"/>
          <w:sz w:val="20"/>
          <w:szCs w:val="20"/>
        </w:rPr>
        <w:fldChar w:fldCharType="begin">
          <w:fldData xml:space="preserve">PEVuZE5vdGU+PENpdGU+PEF1dGhvcj5MZXZlcmdvb2Q8L0F1dGhvcj48WWVhcj4xOTk4PC9ZZWFy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</w:fldData>
        </w:fldChar>
      </w:r>
      <w:r w:rsidR="006F5149">
        <w:rPr>
          <w:rFonts w:ascii="Times" w:hAnsi="Times" w:cs="Times"/>
          <w:sz w:val="20"/>
          <w:szCs w:val="20"/>
        </w:rPr>
        <w:instrText xml:space="preserve"> ADDIN EN.CITE </w:instrText>
      </w:r>
      <w:r w:rsidR="006F5149">
        <w:rPr>
          <w:rFonts w:ascii="Times" w:hAnsi="Times" w:cs="Times"/>
          <w:sz w:val="20"/>
          <w:szCs w:val="20"/>
        </w:rPr>
        <w:fldChar w:fldCharType="begin">
          <w:fldData xml:space="preserve">PEVuZE5vdGU+PENpdGU+PEF1dGhvcj5MZXZlcmdvb2Q8L0F1dGhvcj48WWVhcj4xOTk4PC9ZZWFy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</w:fldData>
        </w:fldChar>
      </w:r>
      <w:r w:rsidR="006F5149">
        <w:rPr>
          <w:rFonts w:ascii="Times" w:hAnsi="Times" w:cs="Times"/>
          <w:sz w:val="20"/>
          <w:szCs w:val="20"/>
        </w:rPr>
        <w:instrText xml:space="preserve"> ADDIN EN.CITE.DATA </w:instrText>
      </w:r>
      <w:r w:rsidR="006F5149">
        <w:rPr>
          <w:rFonts w:ascii="Times" w:hAnsi="Times" w:cs="Times"/>
          <w:sz w:val="20"/>
          <w:szCs w:val="20"/>
        </w:rPr>
      </w:r>
      <w:r w:rsidR="006F5149">
        <w:rPr>
          <w:rFonts w:ascii="Times" w:hAnsi="Times" w:cs="Times"/>
          <w:sz w:val="20"/>
          <w:szCs w:val="20"/>
        </w:rPr>
        <w:fldChar w:fldCharType="end"/>
      </w:r>
      <w:r w:rsidR="006F5149">
        <w:rPr>
          <w:rFonts w:ascii="Times" w:hAnsi="Times" w:cs="Times"/>
          <w:sz w:val="20"/>
          <w:szCs w:val="20"/>
        </w:rPr>
      </w:r>
      <w:r w:rsidR="006F5149">
        <w:rPr>
          <w:rFonts w:ascii="Times" w:hAnsi="Times" w:cs="Times"/>
          <w:sz w:val="20"/>
          <w:szCs w:val="20"/>
        </w:rPr>
        <w:fldChar w:fldCharType="separate"/>
      </w:r>
      <w:r w:rsidR="006F5149">
        <w:rPr>
          <w:rFonts w:ascii="Times" w:hAnsi="Times" w:cs="Times"/>
          <w:noProof/>
          <w:sz w:val="20"/>
          <w:szCs w:val="20"/>
        </w:rPr>
        <w:t>[</w:t>
      </w:r>
      <w:hyperlink w:anchor="_ENREF_35" w:tooltip="Levergood, 1998 #100" w:history="1">
        <w:r w:rsidR="006F5149">
          <w:rPr>
            <w:rFonts w:ascii="Times" w:hAnsi="Times" w:cs="Times"/>
            <w:noProof/>
            <w:sz w:val="20"/>
            <w:szCs w:val="20"/>
          </w:rPr>
          <w:t>35-38</w:t>
        </w:r>
      </w:hyperlink>
      <w:r w:rsidR="006F5149">
        <w:rPr>
          <w:rFonts w:ascii="Times" w:hAnsi="Times" w:cs="Times"/>
          <w:noProof/>
          <w:sz w:val="20"/>
          <w:szCs w:val="20"/>
        </w:rPr>
        <w:t>]</w:t>
      </w:r>
      <w:r w:rsidR="006F5149">
        <w:rPr>
          <w:rFonts w:ascii="Times" w:hAnsi="Times" w:cs="Times"/>
          <w:sz w:val="20"/>
          <w:szCs w:val="20"/>
        </w:rPr>
        <w:fldChar w:fldCharType="end"/>
      </w:r>
      <w:ins w:id="1111" w:author="微笑的秋天" w:date="2018-03-23T10:55:00Z">
        <w:r>
          <w:rPr>
            <w:rFonts w:ascii="Times" w:hAnsi="Times" w:cs="Times" w:hint="eastAsia"/>
            <w:sz w:val="20"/>
            <w:szCs w:val="20"/>
          </w:rPr>
          <w:t>。我们也采用</w:t>
        </w:r>
        <w:r>
          <w:rPr>
            <w:rFonts w:ascii="Times" w:hAnsi="Times" w:cs="Times" w:hint="eastAsia"/>
            <w:sz w:val="20"/>
            <w:szCs w:val="20"/>
          </w:rPr>
          <w:t>IP</w:t>
        </w:r>
        <w:r>
          <w:rPr>
            <w:rFonts w:ascii="Times" w:hAnsi="Times" w:cs="Times" w:hint="eastAsia"/>
            <w:sz w:val="20"/>
            <w:szCs w:val="20"/>
          </w:rPr>
          <w:t>进行辅助的用户访问行为控制，但与传统基于</w:t>
        </w:r>
        <w:r>
          <w:rPr>
            <w:rFonts w:ascii="Times" w:hAnsi="Times" w:cs="Times" w:hint="eastAsia"/>
            <w:sz w:val="20"/>
            <w:szCs w:val="20"/>
          </w:rPr>
          <w:t>IP</w:t>
        </w:r>
        <w:r>
          <w:rPr>
            <w:rFonts w:ascii="Times" w:hAnsi="Times" w:cs="Times" w:hint="eastAsia"/>
            <w:sz w:val="20"/>
            <w:szCs w:val="20"/>
          </w:rPr>
          <w:lastRenderedPageBreak/>
          <w:t>地址的用户访问行为控制方法不同，</w:t>
        </w:r>
      </w:ins>
      <w:ins w:id="1112" w:author="微笑的秋天" w:date="2018-03-23T10:56:00Z">
        <w:r>
          <w:rPr>
            <w:rFonts w:ascii="Times" w:hAnsi="Times" w:cs="Times" w:hint="eastAsia"/>
            <w:sz w:val="20"/>
            <w:szCs w:val="20"/>
          </w:rPr>
          <w:t>我们只是在用户携带虚拟</w:t>
        </w:r>
        <w:r>
          <w:rPr>
            <w:rFonts w:ascii="Times" w:hAnsi="Times" w:cs="Times" w:hint="eastAsia"/>
            <w:sz w:val="20"/>
            <w:szCs w:val="20"/>
          </w:rPr>
          <w:t>cookie</w:t>
        </w:r>
        <w:r>
          <w:rPr>
            <w:rFonts w:ascii="Times" w:hAnsi="Times" w:cs="Times" w:hint="eastAsia"/>
            <w:sz w:val="20"/>
            <w:szCs w:val="20"/>
          </w:rPr>
          <w:t>并对全局网址白名单内（对所有用户可用，</w:t>
        </w:r>
      </w:ins>
      <w:ins w:id="1113" w:author="微笑的秋天" w:date="2018-03-23T10:57:00Z">
        <w:r>
          <w:rPr>
            <w:rFonts w:ascii="Times" w:hAnsi="Times" w:cs="Times" w:hint="eastAsia"/>
            <w:sz w:val="20"/>
            <w:szCs w:val="20"/>
          </w:rPr>
          <w:t>如网站主页或登录页面网址</w:t>
        </w:r>
      </w:ins>
      <w:ins w:id="1114" w:author="微笑的秋天" w:date="2018-03-23T10:56:00Z">
        <w:r>
          <w:rPr>
            <w:rFonts w:ascii="Times" w:hAnsi="Times" w:cs="Times" w:hint="eastAsia"/>
            <w:sz w:val="20"/>
            <w:szCs w:val="20"/>
          </w:rPr>
          <w:t>）的页面进行访问时</w:t>
        </w:r>
      </w:ins>
      <w:ins w:id="1115" w:author="微笑的秋天" w:date="2018-03-23T10:57:00Z">
        <w:r>
          <w:rPr>
            <w:rFonts w:ascii="Times" w:hAnsi="Times" w:cs="Times" w:hint="eastAsia"/>
            <w:sz w:val="20"/>
            <w:szCs w:val="20"/>
          </w:rPr>
          <w:t>，</w:t>
        </w:r>
      </w:ins>
      <w:ins w:id="1116" w:author="微笑的秋天" w:date="2018-03-23T10:58:00Z">
        <w:r>
          <w:rPr>
            <w:rFonts w:ascii="Times" w:hAnsi="Times" w:cs="Times" w:hint="eastAsia"/>
            <w:sz w:val="20"/>
            <w:szCs w:val="20"/>
          </w:rPr>
          <w:t>检测请求的客户端</w:t>
        </w:r>
        <w:r>
          <w:rPr>
            <w:rFonts w:ascii="Times" w:hAnsi="Times" w:cs="Times" w:hint="eastAsia"/>
            <w:sz w:val="20"/>
            <w:szCs w:val="20"/>
          </w:rPr>
          <w:t>IP</w:t>
        </w:r>
        <w:r>
          <w:rPr>
            <w:rFonts w:ascii="Times" w:hAnsi="Times" w:cs="Times" w:hint="eastAsia"/>
            <w:sz w:val="20"/>
            <w:szCs w:val="20"/>
          </w:rPr>
          <w:t>地址是否和系统中存储的客户端</w:t>
        </w:r>
        <w:r>
          <w:rPr>
            <w:rFonts w:ascii="Times" w:hAnsi="Times" w:cs="Times" w:hint="eastAsia"/>
            <w:sz w:val="20"/>
            <w:szCs w:val="20"/>
          </w:rPr>
          <w:t>IP</w:t>
        </w:r>
        <w:r>
          <w:rPr>
            <w:rFonts w:ascii="Times" w:hAnsi="Times" w:cs="Times" w:hint="eastAsia"/>
            <w:sz w:val="20"/>
            <w:szCs w:val="20"/>
          </w:rPr>
          <w:t>地址是否一致</w:t>
        </w:r>
      </w:ins>
      <w:ins w:id="1117" w:author="微笑的秋天" w:date="2018-03-23T11:00:00Z">
        <w:r>
          <w:rPr>
            <w:rFonts w:ascii="Times" w:hAnsi="Times" w:cs="Times" w:hint="eastAsia"/>
            <w:sz w:val="20"/>
            <w:szCs w:val="20"/>
          </w:rPr>
          <w:t>，</w:t>
        </w:r>
      </w:ins>
      <w:ins w:id="1118" w:author="微笑的秋天" w:date="2018-03-23T10:58:00Z">
        <w:r>
          <w:rPr>
            <w:rFonts w:ascii="Times" w:hAnsi="Times" w:cs="Times" w:hint="eastAsia"/>
            <w:sz w:val="20"/>
            <w:szCs w:val="20"/>
          </w:rPr>
          <w:t>其他情况下并不检测请求的</w:t>
        </w:r>
        <w:r>
          <w:rPr>
            <w:rFonts w:ascii="Times" w:hAnsi="Times" w:cs="Times" w:hint="eastAsia"/>
            <w:sz w:val="20"/>
            <w:szCs w:val="20"/>
          </w:rPr>
          <w:t>IP</w:t>
        </w:r>
        <w:r>
          <w:rPr>
            <w:rFonts w:ascii="Times" w:hAnsi="Times" w:cs="Times" w:hint="eastAsia"/>
            <w:sz w:val="20"/>
            <w:szCs w:val="20"/>
          </w:rPr>
          <w:t>地址</w:t>
        </w:r>
      </w:ins>
      <w:ins w:id="1119" w:author="微笑的秋天" w:date="2018-03-23T11:00:00Z">
        <w:r>
          <w:rPr>
            <w:rFonts w:ascii="Times" w:hAnsi="Times" w:cs="Times" w:hint="eastAsia"/>
            <w:sz w:val="20"/>
            <w:szCs w:val="20"/>
          </w:rPr>
          <w:t>（这样可有效解决移动端访问的</w:t>
        </w:r>
      </w:ins>
      <w:ins w:id="1120" w:author="微笑的秋天" w:date="2018-03-23T11:01:00Z">
        <w:r>
          <w:rPr>
            <w:rFonts w:ascii="Times" w:hAnsi="Times" w:cs="Times" w:hint="eastAsia"/>
            <w:sz w:val="20"/>
            <w:szCs w:val="20"/>
          </w:rPr>
          <w:t>兼容性问题</w:t>
        </w:r>
      </w:ins>
      <w:ins w:id="1121" w:author="微笑的秋天" w:date="2018-03-23T11:00:00Z">
        <w:r>
          <w:rPr>
            <w:rFonts w:ascii="Times" w:hAnsi="Times" w:cs="Times" w:hint="eastAsia"/>
            <w:sz w:val="20"/>
            <w:szCs w:val="20"/>
          </w:rPr>
          <w:t>）。</w:t>
        </w:r>
      </w:ins>
      <w:ins w:id="1122" w:author="微笑的秋天" w:date="2018-03-23T10:58:00Z">
        <w:r>
          <w:rPr>
            <w:rFonts w:ascii="Times" w:hAnsi="Times" w:cs="Times" w:hint="eastAsia"/>
            <w:sz w:val="20"/>
            <w:szCs w:val="20"/>
          </w:rPr>
          <w:t>其目的</w:t>
        </w:r>
      </w:ins>
      <w:ins w:id="1123" w:author="微笑的秋天" w:date="2018-03-23T10:59:00Z">
        <w:r>
          <w:rPr>
            <w:rFonts w:ascii="Times" w:hAnsi="Times" w:cs="Times" w:hint="eastAsia"/>
            <w:sz w:val="20"/>
            <w:szCs w:val="20"/>
          </w:rPr>
          <w:t>是防止攻击者盗取用户的虚拟</w:t>
        </w:r>
        <w:r>
          <w:rPr>
            <w:rFonts w:ascii="Times" w:hAnsi="Times" w:cs="Times" w:hint="eastAsia"/>
            <w:sz w:val="20"/>
            <w:szCs w:val="20"/>
          </w:rPr>
          <w:t>cookie</w:t>
        </w:r>
        <w:r>
          <w:rPr>
            <w:rFonts w:ascii="Times" w:hAnsi="Times" w:cs="Times" w:hint="eastAsia"/>
            <w:sz w:val="20"/>
            <w:szCs w:val="20"/>
          </w:rPr>
          <w:t>后，通过访问全局网址白名单，进入</w:t>
        </w:r>
      </w:ins>
      <w:ins w:id="1124" w:author="微笑的秋天" w:date="2018-03-23T11:00:00Z">
        <w:r>
          <w:rPr>
            <w:rFonts w:ascii="Times" w:hAnsi="Times" w:cs="Times" w:hint="eastAsia"/>
            <w:sz w:val="20"/>
            <w:szCs w:val="20"/>
          </w:rPr>
          <w:t>用户系统所进行的访问。</w:t>
        </w:r>
      </w:ins>
      <w:commentRangeEnd w:id="1105"/>
      <w:r w:rsidR="00254E9F">
        <w:rPr>
          <w:rStyle w:val="ad"/>
        </w:rPr>
        <w:commentReference w:id="1105"/>
      </w:r>
    </w:p>
    <w:bookmarkEnd w:id="1068"/>
    <w:bookmarkEnd w:id="1069"/>
    <w:p w14:paraId="29FCF5BB" w14:textId="77777777" w:rsidR="00A73B7E" w:rsidRDefault="00FC3FD2">
      <w:pPr>
        <w:pStyle w:val="2"/>
        <w:spacing w:before="0" w:after="40" w:line="240" w:lineRule="exact"/>
        <w:rPr>
          <w:rFonts w:ascii="Times" w:eastAsiaTheme="minorEastAsia" w:hAnsi="Times" w:cs="Times"/>
          <w:sz w:val="18"/>
          <w:szCs w:val="18"/>
        </w:rPr>
      </w:pPr>
      <w:r>
        <w:rPr>
          <w:rFonts w:ascii="Times" w:eastAsiaTheme="minorEastAsia" w:hAnsi="Times" w:cs="Times" w:hint="eastAsia"/>
          <w:sz w:val="18"/>
          <w:szCs w:val="18"/>
        </w:rPr>
        <w:t>4</w:t>
      </w:r>
      <w:r>
        <w:rPr>
          <w:rFonts w:ascii="Times" w:eastAsiaTheme="minorEastAsia" w:hAnsi="Times" w:cs="Times"/>
          <w:sz w:val="18"/>
          <w:szCs w:val="18"/>
        </w:rPr>
        <w:t>.3.</w:t>
      </w:r>
      <w:ins w:id="1125" w:author="zjstone" w:date="2018-03-23T01:23:00Z">
        <w:r>
          <w:rPr>
            <w:rFonts w:ascii="Times" w:eastAsiaTheme="minorEastAsia" w:hAnsi="Times" w:cs="Times"/>
            <w:sz w:val="18"/>
            <w:szCs w:val="18"/>
          </w:rPr>
          <w:t>8</w:t>
        </w:r>
      </w:ins>
      <w:del w:id="1126" w:author="zjstone" w:date="2018-03-23T01:23:00Z">
        <w:r>
          <w:rPr>
            <w:rFonts w:ascii="Times" w:eastAsiaTheme="minorEastAsia" w:hAnsi="Times" w:cs="Times"/>
            <w:sz w:val="18"/>
            <w:szCs w:val="18"/>
          </w:rPr>
          <w:delText>6</w:delText>
        </w:r>
      </w:del>
      <w:r>
        <w:rPr>
          <w:rFonts w:ascii="Times" w:eastAsiaTheme="minorEastAsia" w:hAnsi="Times" w:cs="Times"/>
          <w:sz w:val="18"/>
          <w:szCs w:val="18"/>
        </w:rPr>
        <w:t xml:space="preserve"> Differences with traditional WAFs</w:t>
      </w:r>
    </w:p>
    <w:p w14:paraId="686BCE90" w14:textId="77777777" w:rsidR="00A73B7E" w:rsidRDefault="00FC3FD2">
      <w:pPr>
        <w:pStyle w:val="a4"/>
        <w:spacing w:after="120" w:line="240" w:lineRule="exact"/>
        <w:jc w:val="both"/>
        <w:rPr>
          <w:rFonts w:ascii="Times" w:hAnsi="Times" w:cs="Times"/>
          <w:sz w:val="20"/>
          <w:szCs w:val="20"/>
        </w:rPr>
      </w:pPr>
      <w:bookmarkStart w:id="1127" w:name="OLE_LINK94"/>
      <w:r>
        <w:rPr>
          <w:rFonts w:ascii="Times" w:hAnsi="Times" w:cs="Times"/>
          <w:sz w:val="20"/>
          <w:szCs w:val="20"/>
        </w:rPr>
        <w:t>Unlike the traditional WAF, AURLS is not based on certain rules to match attacks, but works by limiting the access entry, the behavior pattern of access, and the frequency and the number of access points to each virtual URL. Compared with traditional WAF, AURLS is a better and universally applicable method for unknown attacks.</w:t>
      </w:r>
    </w:p>
    <w:bookmarkEnd w:id="1071"/>
    <w:bookmarkEnd w:id="1072"/>
    <w:bookmarkEnd w:id="1127"/>
    <w:p w14:paraId="0AE05D08" w14:textId="77777777" w:rsidR="00A73B7E" w:rsidRDefault="00FC3FD2">
      <w:pPr>
        <w:pStyle w:val="2"/>
        <w:spacing w:before="0" w:after="40" w:line="240" w:lineRule="exact"/>
        <w:rPr>
          <w:rFonts w:ascii="Times" w:hAnsi="Times" w:cs="Times"/>
          <w:sz w:val="24"/>
          <w:szCs w:val="24"/>
        </w:rPr>
      </w:pPr>
      <w:r>
        <w:rPr>
          <w:rFonts w:ascii="Times" w:hAnsi="Times" w:cs="Times"/>
          <w:sz w:val="24"/>
          <w:szCs w:val="24"/>
        </w:rPr>
        <w:t>5 CONCLUSION</w:t>
      </w:r>
    </w:p>
    <w:p w14:paraId="5C5DB2E7" w14:textId="77777777" w:rsidR="00A73B7E" w:rsidRDefault="00FC3FD2">
      <w:pPr>
        <w:pStyle w:val="a4"/>
        <w:spacing w:after="120" w:line="240" w:lineRule="exact"/>
        <w:jc w:val="both"/>
        <w:rPr>
          <w:rFonts w:ascii="Times" w:hAnsi="Times" w:cs="Times"/>
          <w:sz w:val="20"/>
          <w:szCs w:val="20"/>
        </w:rPr>
      </w:pPr>
      <w:bookmarkStart w:id="1128" w:name="OLE_LINK95"/>
      <w:r>
        <w:rPr>
          <w:rFonts w:ascii="Times" w:hAnsi="Times" w:cs="Times"/>
          <w:sz w:val="20"/>
          <w:szCs w:val="20"/>
        </w:rPr>
        <w:t>In this paper, we proposed a</w:t>
      </w:r>
      <w:ins w:id="1129" w:author="微笑的秋天" w:date="2018-03-23T10:33:00Z">
        <w:r>
          <w:rPr>
            <w:rFonts w:ascii="Times" w:hAnsi="Times" w:cs="Times" w:hint="eastAsia"/>
            <w:sz w:val="20"/>
            <w:szCs w:val="20"/>
          </w:rPr>
          <w:t>n active defense solution for Web Applications, which uses a</w:t>
        </w:r>
      </w:ins>
      <w:r>
        <w:rPr>
          <w:rFonts w:ascii="Times" w:hAnsi="Times" w:cs="Times"/>
          <w:sz w:val="20"/>
          <w:szCs w:val="20"/>
        </w:rPr>
        <w:t xml:space="preserve"> URL address shifting technique to change randomly the URLs in a web page, and combining the identity binding technology to realize "one URL, one user". At the same time, we joined the URL whitelist based on this </w:t>
      </w:r>
      <w:ins w:id="1130" w:author="微笑的秋天" w:date="2018-03-23T10:33:00Z">
        <w:r>
          <w:rPr>
            <w:rFonts w:ascii="Times" w:hAnsi="Times" w:cs="Times" w:hint="eastAsia"/>
            <w:sz w:val="20"/>
            <w:szCs w:val="20"/>
          </w:rPr>
          <w:t xml:space="preserve">solution </w:t>
        </w:r>
      </w:ins>
      <w:del w:id="1131" w:author="微笑的秋天" w:date="2018-03-23T10:33:00Z">
        <w:r>
          <w:rPr>
            <w:rFonts w:ascii="Times" w:hAnsi="Times" w:cs="Times"/>
            <w:sz w:val="20"/>
            <w:szCs w:val="20"/>
          </w:rPr>
          <w:delText xml:space="preserve">framework </w:delText>
        </w:r>
      </w:del>
      <w:r>
        <w:rPr>
          <w:rFonts w:ascii="Times" w:hAnsi="Times" w:cs="Times"/>
          <w:sz w:val="20"/>
          <w:szCs w:val="20"/>
        </w:rPr>
        <w:t>and performed a more sophisticated user access management to improve the defense capability of the system. We also implemented a prototype system on Nginx reverse proxy server, and carried out a series of tests with DVWA system to demonstrate the defense effect for web attacks. Compared to traditional defense technology, we consider that AURLS has the following advantages.</w:t>
      </w:r>
    </w:p>
    <w:p w14:paraId="11A52E33"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 xml:space="preserve">(1) AURLS can reduce the injection points of the site, so that the attacker cannot predict the virtual URL on other terminals, thus increasing the difficulty of attack. </w:t>
      </w:r>
    </w:p>
    <w:p w14:paraId="08EA0BAF"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(2) AURLS binds sessions and virtual URL to identify accurately users, which results in a more fine-grained user behavior management.</w:t>
      </w:r>
    </w:p>
    <w:p w14:paraId="15CEF20C" w14:textId="77777777" w:rsidR="00A73B7E" w:rsidRDefault="00FC3FD2">
      <w:pPr>
        <w:pStyle w:val="a4"/>
        <w:spacing w:after="120" w:line="240" w:lineRule="exact"/>
        <w:jc w:val="both"/>
        <w:rPr>
          <w:rFonts w:ascii="Times" w:hAnsi="Times" w:cs="Times"/>
          <w:sz w:val="20"/>
          <w:szCs w:val="20"/>
        </w:rPr>
      </w:pPr>
      <w:r>
        <w:rPr>
          <w:rFonts w:ascii="Times" w:hAnsi="Times" w:cs="Times"/>
          <w:sz w:val="20"/>
          <w:szCs w:val="20"/>
        </w:rPr>
        <w:t>(3) AURLS is not signature-based, so is more flexible and effective in preventing unknown attacks than traditional methods.</w:t>
      </w:r>
    </w:p>
    <w:p w14:paraId="3F28760C" w14:textId="77777777" w:rsidR="00A73B7E" w:rsidRDefault="00FC3FD2">
      <w:pPr>
        <w:pStyle w:val="af1"/>
        <w:spacing w:line="240" w:lineRule="exact"/>
        <w:ind w:firstLineChars="0" w:firstLine="0"/>
        <w:rPr>
          <w:ins w:id="1132" w:author="微笑的秋天" w:date="2018-03-23T10:34:00Z"/>
          <w:rFonts w:ascii="Times" w:hAnsi="Times" w:cs="Times"/>
          <w:sz w:val="20"/>
          <w:szCs w:val="20"/>
        </w:rPr>
      </w:pPr>
      <w:r>
        <w:rPr>
          <w:rFonts w:ascii="Times" w:hAnsi="Times" w:cs="Times"/>
          <w:sz w:val="20"/>
          <w:szCs w:val="20"/>
        </w:rPr>
        <w:t xml:space="preserve">However, there is still much work to be done on AURLS. </w:t>
      </w:r>
      <w:ins w:id="1133" w:author="微笑的秋天" w:date="2018-03-23T10:34:00Z">
        <w:r>
          <w:rPr>
            <w:rFonts w:ascii="Times" w:hAnsi="Times" w:cs="Times" w:hint="eastAsia"/>
            <w:sz w:val="20"/>
            <w:szCs w:val="20"/>
          </w:rPr>
          <w:t>目前我们已经和一家云服务提供商合作，进行产业</w:t>
        </w:r>
      </w:ins>
      <w:ins w:id="1134" w:author="微笑的秋天" w:date="2018-03-23T10:35:00Z">
        <w:r>
          <w:rPr>
            <w:rFonts w:ascii="Times" w:hAnsi="Times" w:cs="Times" w:hint="eastAsia"/>
            <w:sz w:val="20"/>
            <w:szCs w:val="20"/>
          </w:rPr>
          <w:t>化。</w:t>
        </w:r>
      </w:ins>
      <w:r>
        <w:rPr>
          <w:rFonts w:ascii="Times" w:hAnsi="Times" w:cs="Times"/>
          <w:sz w:val="20"/>
          <w:szCs w:val="20"/>
        </w:rPr>
        <w:t>In the future, we plan to focus on the following aspects: (a) more efficient algorithms for URL lookup and matching; (b) multi-site support; (c) more general intrusion detection methods based on the user access model.</w:t>
      </w:r>
    </w:p>
    <w:p w14:paraId="0E459356" w14:textId="77777777" w:rsidR="00A73B7E" w:rsidRDefault="00A73B7E">
      <w:pPr>
        <w:pStyle w:val="af1"/>
        <w:spacing w:line="240" w:lineRule="exact"/>
        <w:ind w:firstLineChars="0" w:firstLine="0"/>
        <w:rPr>
          <w:del w:id="1135" w:author="微笑的秋天" w:date="2018-03-23T10:35:00Z"/>
          <w:rFonts w:ascii="Times" w:hAnsi="Times" w:cs="Times"/>
          <w:sz w:val="20"/>
          <w:szCs w:val="20"/>
        </w:rPr>
      </w:pPr>
    </w:p>
    <w:bookmarkEnd w:id="1128"/>
    <w:p w14:paraId="1E321014" w14:textId="77777777" w:rsidR="00A73B7E" w:rsidRDefault="00A73B7E">
      <w:pPr>
        <w:pStyle w:val="af1"/>
        <w:spacing w:line="240" w:lineRule="exact"/>
        <w:ind w:firstLineChars="0" w:firstLine="0"/>
        <w:rPr>
          <w:rFonts w:ascii="Times" w:eastAsia="微软雅黑" w:hAnsi="Times" w:cs="Times"/>
          <w:color w:val="333333"/>
          <w:sz w:val="18"/>
          <w:szCs w:val="18"/>
          <w:shd w:val="clear" w:color="auto" w:fill="FFFFFF"/>
        </w:rPr>
      </w:pPr>
    </w:p>
    <w:p w14:paraId="019F8DD6" w14:textId="77777777" w:rsidR="00A73B7E" w:rsidRDefault="00FC3FD2">
      <w:pPr>
        <w:pStyle w:val="af1"/>
        <w:spacing w:line="240" w:lineRule="exact"/>
        <w:ind w:firstLineChars="0" w:firstLine="0"/>
        <w:rPr>
          <w:del w:id="1136" w:author="微笑的秋天" w:date="2018-03-23T10:35:00Z"/>
          <w:rFonts w:ascii="Times" w:hAnsi="Times" w:cs="Times"/>
          <w:b/>
          <w:szCs w:val="24"/>
        </w:rPr>
      </w:pPr>
      <w:r>
        <w:rPr>
          <w:rFonts w:ascii="Times" w:hAnsi="Times" w:cs="Times"/>
          <w:b/>
          <w:szCs w:val="24"/>
        </w:rPr>
        <w:t>Reference</w:t>
      </w:r>
    </w:p>
    <w:p w14:paraId="6110F18E" w14:textId="77777777" w:rsidR="00A73B7E" w:rsidRDefault="00FC3FD2">
      <w:pPr>
        <w:pStyle w:val="af1"/>
        <w:spacing w:line="240" w:lineRule="exact"/>
        <w:ind w:firstLineChars="0" w:firstLine="0"/>
        <w:rPr>
          <w:del w:id="1137" w:author="zjstone" w:date="2018-03-23T09:05:00Z"/>
          <w:rFonts w:ascii="Times" w:hAnsi="Times" w:cs="Times"/>
          <w:sz w:val="20"/>
          <w:szCs w:val="20"/>
        </w:rPr>
      </w:pPr>
      <w:del w:id="1138" w:author="zjstone" w:date="2018-03-23T09:05:00Z">
        <w:r>
          <w:rPr>
            <w:rFonts w:ascii="Times" w:hAnsi="Times" w:cs="Times"/>
            <w:sz w:val="20"/>
            <w:szCs w:val="20"/>
          </w:rPr>
          <w:delText>[1] W.A.S. Consortium, Web application security statistics project 2007, in, 2008.</w:delText>
        </w:r>
      </w:del>
    </w:p>
    <w:p w14:paraId="620FB1DF" w14:textId="77777777" w:rsidR="00A73B7E" w:rsidRDefault="00FC3FD2">
      <w:pPr>
        <w:pStyle w:val="af1"/>
        <w:spacing w:line="240" w:lineRule="exact"/>
        <w:ind w:firstLineChars="0" w:firstLine="0"/>
        <w:rPr>
          <w:del w:id="1139" w:author="zjstone" w:date="2018-03-23T09:05:00Z"/>
          <w:rFonts w:ascii="Times" w:hAnsi="Times" w:cs="Times"/>
          <w:sz w:val="20"/>
          <w:szCs w:val="20"/>
        </w:rPr>
      </w:pPr>
      <w:del w:id="1140" w:author="zjstone" w:date="2018-03-23T09:05:00Z">
        <w:r>
          <w:rPr>
            <w:rFonts w:ascii="Times" w:hAnsi="Times" w:cs="Times"/>
            <w:sz w:val="20"/>
            <w:szCs w:val="20"/>
          </w:rPr>
          <w:lastRenderedPageBreak/>
          <w:delText>[2] R.C. Seacord, Secure Coding in C and C++, Pearson Education, 2005.</w:delText>
        </w:r>
      </w:del>
    </w:p>
    <w:p w14:paraId="0F27A2CA" w14:textId="77777777" w:rsidR="00A73B7E" w:rsidRDefault="00FC3FD2">
      <w:pPr>
        <w:pStyle w:val="af1"/>
        <w:spacing w:line="240" w:lineRule="exact"/>
        <w:ind w:firstLineChars="0" w:firstLine="0"/>
        <w:rPr>
          <w:del w:id="1141" w:author="zjstone" w:date="2018-03-23T09:05:00Z"/>
          <w:rFonts w:ascii="Times" w:hAnsi="Times" w:cs="Times"/>
          <w:sz w:val="20"/>
          <w:szCs w:val="20"/>
        </w:rPr>
      </w:pPr>
      <w:del w:id="1142" w:author="zjstone" w:date="2018-03-23T09:05:00Z">
        <w:r>
          <w:rPr>
            <w:rFonts w:ascii="Times" w:hAnsi="Times" w:cs="Times"/>
            <w:sz w:val="20"/>
            <w:szCs w:val="20"/>
          </w:rPr>
          <w:delText>[3] R. Seacord, Secure coding in C and C++ of strings and integers, IEEE security &amp; privacy, 4 (2006) 74-76.</w:delText>
        </w:r>
      </w:del>
    </w:p>
    <w:p w14:paraId="7E9CCCA3" w14:textId="77777777" w:rsidR="00A73B7E" w:rsidRDefault="00FC3FD2">
      <w:pPr>
        <w:pStyle w:val="af1"/>
        <w:spacing w:line="240" w:lineRule="exact"/>
        <w:ind w:firstLineChars="0" w:firstLine="0"/>
        <w:rPr>
          <w:del w:id="1143" w:author="zjstone" w:date="2018-03-23T09:05:00Z"/>
          <w:rFonts w:ascii="Times" w:hAnsi="Times" w:cs="Times"/>
          <w:sz w:val="20"/>
          <w:szCs w:val="20"/>
        </w:rPr>
      </w:pPr>
      <w:del w:id="1144" w:author="zjstone" w:date="2018-03-23T09:05:00Z">
        <w:r>
          <w:rPr>
            <w:rFonts w:ascii="Times" w:hAnsi="Times" w:cs="Times"/>
            <w:sz w:val="20"/>
            <w:szCs w:val="20"/>
          </w:rPr>
          <w:delText>[4] R. Seacord, Top 10 Secure Coding Practices, in, 2011.</w:delText>
        </w:r>
      </w:del>
    </w:p>
    <w:p w14:paraId="60637E53" w14:textId="77777777" w:rsidR="00A73B7E" w:rsidRDefault="00FC3FD2">
      <w:pPr>
        <w:pStyle w:val="af1"/>
        <w:spacing w:line="240" w:lineRule="exact"/>
        <w:ind w:firstLineChars="0" w:firstLine="0"/>
        <w:rPr>
          <w:del w:id="1145" w:author="zjstone" w:date="2018-03-23T09:05:00Z"/>
          <w:rFonts w:ascii="Times" w:hAnsi="Times" w:cs="Times"/>
          <w:sz w:val="20"/>
          <w:szCs w:val="20"/>
        </w:rPr>
      </w:pPr>
      <w:del w:id="1146" w:author="zjstone" w:date="2018-03-23T09:05:00Z">
        <w:r>
          <w:rPr>
            <w:rFonts w:ascii="Times" w:hAnsi="Times" w:cs="Times"/>
            <w:sz w:val="20"/>
            <w:szCs w:val="20"/>
          </w:rPr>
          <w:delText>[5] N. Antunes, M. Vieira, Defending against web application vulnerabilities, Computer, 45 (2012) 0066-0072.</w:delText>
        </w:r>
      </w:del>
    </w:p>
    <w:p w14:paraId="63F232C2" w14:textId="77777777" w:rsidR="00A73B7E" w:rsidRDefault="00FC3FD2">
      <w:pPr>
        <w:pStyle w:val="af1"/>
        <w:spacing w:line="240" w:lineRule="exact"/>
        <w:ind w:firstLineChars="0" w:firstLine="0"/>
        <w:rPr>
          <w:del w:id="1147" w:author="zjstone" w:date="2018-03-23T09:05:00Z"/>
          <w:rFonts w:ascii="Times" w:hAnsi="Times" w:cs="Times"/>
          <w:sz w:val="20"/>
          <w:szCs w:val="20"/>
        </w:rPr>
      </w:pPr>
      <w:del w:id="1148" w:author="zjstone" w:date="2018-03-23T09:05:00Z">
        <w:r>
          <w:rPr>
            <w:rFonts w:ascii="Times" w:hAnsi="Times" w:cs="Times"/>
            <w:sz w:val="20"/>
            <w:szCs w:val="20"/>
          </w:rPr>
          <w:delText>[6] OWASP, OWASP Secure Coding Practices - Quick Reference Guide, in, OWASP, 2015.</w:delText>
        </w:r>
      </w:del>
    </w:p>
    <w:p w14:paraId="5D9218F0" w14:textId="77777777" w:rsidR="00A73B7E" w:rsidRDefault="00FC3FD2">
      <w:pPr>
        <w:pStyle w:val="af1"/>
        <w:spacing w:line="240" w:lineRule="exact"/>
        <w:ind w:firstLineChars="0" w:firstLine="0"/>
        <w:rPr>
          <w:del w:id="1149" w:author="zjstone" w:date="2018-03-23T09:05:00Z"/>
          <w:rFonts w:ascii="Times" w:hAnsi="Times" w:cs="Times"/>
          <w:sz w:val="20"/>
          <w:szCs w:val="20"/>
        </w:rPr>
      </w:pPr>
      <w:del w:id="1150" w:author="zjstone" w:date="2018-03-23T09:05:00Z">
        <w:r>
          <w:rPr>
            <w:rFonts w:ascii="Times" w:hAnsi="Times" w:cs="Times"/>
            <w:sz w:val="20"/>
            <w:szCs w:val="20"/>
          </w:rPr>
          <w:delText>[7] M. Curphey, R. Arawo, Web application security assessment tools, IEEE Security &amp; Privacy, 4 (2006) 32-41.</w:delText>
        </w:r>
      </w:del>
    </w:p>
    <w:p w14:paraId="48D38E92" w14:textId="77777777" w:rsidR="00A73B7E" w:rsidRDefault="00FC3FD2">
      <w:pPr>
        <w:pStyle w:val="af1"/>
        <w:spacing w:line="240" w:lineRule="exact"/>
        <w:ind w:firstLineChars="0" w:firstLine="0"/>
        <w:rPr>
          <w:del w:id="1151" w:author="zjstone" w:date="2018-03-23T09:05:00Z"/>
          <w:rFonts w:ascii="Times" w:hAnsi="Times" w:cs="Times"/>
          <w:sz w:val="20"/>
          <w:szCs w:val="20"/>
        </w:rPr>
      </w:pPr>
      <w:del w:id="1152" w:author="zjstone" w:date="2018-03-23T09:05:00Z">
        <w:r>
          <w:rPr>
            <w:rFonts w:ascii="Times" w:hAnsi="Times" w:cs="Times"/>
            <w:sz w:val="20"/>
            <w:szCs w:val="20"/>
          </w:rPr>
          <w:delText>[8] V. Felmetsger, L. Cavedon, C. Kruegel, G. Vigna, Toward automated detection of logic vulnerabilities in web applications, in: USENIX Security Symposium, 2010.</w:delText>
        </w:r>
      </w:del>
    </w:p>
    <w:p w14:paraId="771159A4" w14:textId="77777777" w:rsidR="00A73B7E" w:rsidRDefault="00FC3FD2">
      <w:pPr>
        <w:pStyle w:val="af1"/>
        <w:spacing w:line="240" w:lineRule="exact"/>
        <w:ind w:firstLineChars="0" w:firstLine="0"/>
        <w:rPr>
          <w:del w:id="1153" w:author="zjstone" w:date="2018-03-23T09:05:00Z"/>
          <w:rFonts w:ascii="Times" w:hAnsi="Times" w:cs="Times"/>
          <w:sz w:val="20"/>
          <w:szCs w:val="20"/>
        </w:rPr>
      </w:pPr>
      <w:del w:id="1154" w:author="zjstone" w:date="2018-03-23T09:05:00Z">
        <w:r>
          <w:rPr>
            <w:rFonts w:ascii="Times" w:hAnsi="Times" w:cs="Times"/>
            <w:sz w:val="20"/>
            <w:szCs w:val="20"/>
          </w:rPr>
          <w:delText>[9] N. Jovanovic, C. Kruegel, E. Kirda, Static analysis for detecting taint-style vulnerabilities in web applications, Journal of Computer Security, 18 (2010) 861-907.</w:delText>
        </w:r>
      </w:del>
    </w:p>
    <w:p w14:paraId="6FA8EA47" w14:textId="77777777" w:rsidR="00A73B7E" w:rsidRDefault="00FC3FD2">
      <w:pPr>
        <w:pStyle w:val="af1"/>
        <w:spacing w:line="240" w:lineRule="exact"/>
        <w:ind w:firstLineChars="0" w:firstLine="0"/>
        <w:rPr>
          <w:del w:id="1155" w:author="zjstone" w:date="2018-03-23T09:05:00Z"/>
          <w:rFonts w:ascii="Times" w:hAnsi="Times" w:cs="Times"/>
          <w:sz w:val="20"/>
          <w:szCs w:val="20"/>
        </w:rPr>
      </w:pPr>
      <w:del w:id="1156" w:author="zjstone" w:date="2018-03-23T09:05:00Z">
        <w:r>
          <w:rPr>
            <w:rFonts w:ascii="Times" w:hAnsi="Times" w:cs="Times"/>
            <w:sz w:val="20"/>
            <w:szCs w:val="20"/>
          </w:rPr>
          <w:delText>[10] L.K. Shar, H.B.K. Tan, Automated removal of cross site scripting vulnerabilities in web applications, Information and Software Technology, 54 (2012) 467-478.</w:delText>
        </w:r>
      </w:del>
    </w:p>
    <w:p w14:paraId="3E308FD1" w14:textId="77777777" w:rsidR="00A73B7E" w:rsidRDefault="00FC3FD2">
      <w:pPr>
        <w:pStyle w:val="af1"/>
        <w:spacing w:line="240" w:lineRule="exact"/>
        <w:ind w:firstLineChars="0" w:firstLine="0"/>
        <w:rPr>
          <w:del w:id="1157" w:author="zjstone" w:date="2018-03-23T09:05:00Z"/>
          <w:rFonts w:ascii="Times" w:hAnsi="Times" w:cs="Times"/>
          <w:sz w:val="20"/>
          <w:szCs w:val="20"/>
        </w:rPr>
      </w:pPr>
      <w:del w:id="1158" w:author="zjstone" w:date="2018-03-23T09:05:00Z">
        <w:r>
          <w:rPr>
            <w:rFonts w:ascii="Times" w:hAnsi="Times" w:cs="Times"/>
            <w:sz w:val="20"/>
            <w:szCs w:val="20"/>
          </w:rPr>
          <w:delText>[11] F.S. Rietta, Application layer intrusion detection for SQL injection, in:  Proceedings of the 44th annual Southeast regional conference, ACM, 2006, pp. 531-536.</w:delText>
        </w:r>
      </w:del>
    </w:p>
    <w:p w14:paraId="680A1FA9" w14:textId="77777777" w:rsidR="00A73B7E" w:rsidRDefault="00FC3FD2">
      <w:pPr>
        <w:pStyle w:val="af1"/>
        <w:spacing w:line="240" w:lineRule="exact"/>
        <w:ind w:firstLineChars="0" w:firstLine="0"/>
        <w:rPr>
          <w:del w:id="1159" w:author="zjstone" w:date="2018-03-23T09:05:00Z"/>
          <w:rFonts w:ascii="Times" w:hAnsi="Times" w:cs="Times"/>
          <w:sz w:val="20"/>
          <w:szCs w:val="20"/>
        </w:rPr>
      </w:pPr>
      <w:del w:id="1160" w:author="zjstone" w:date="2018-03-23T09:05:00Z">
        <w:r>
          <w:rPr>
            <w:rFonts w:ascii="Times" w:hAnsi="Times" w:cs="Times"/>
            <w:sz w:val="20"/>
            <w:szCs w:val="20"/>
          </w:rPr>
          <w:delText>[12] D. Kar, S. Panigrahi, S. Sundararajan, SQLiDDS: SQL injection detection using query transformation and document similarity, in:  International Conference on Distributed Computing and Internet Technology, Springer, 2015, pp. 377-390.</w:delText>
        </w:r>
      </w:del>
    </w:p>
    <w:p w14:paraId="676D9552" w14:textId="77777777" w:rsidR="00A73B7E" w:rsidRDefault="00FC3FD2">
      <w:pPr>
        <w:pStyle w:val="af1"/>
        <w:spacing w:line="240" w:lineRule="exact"/>
        <w:ind w:firstLineChars="0" w:firstLine="0"/>
        <w:rPr>
          <w:del w:id="1161" w:author="zjstone" w:date="2018-03-23T09:05:00Z"/>
          <w:rFonts w:ascii="Times" w:hAnsi="Times" w:cs="Times"/>
          <w:sz w:val="20"/>
          <w:szCs w:val="20"/>
        </w:rPr>
      </w:pPr>
      <w:del w:id="1162" w:author="zjstone" w:date="2018-03-23T09:05:00Z">
        <w:r>
          <w:rPr>
            <w:rFonts w:ascii="Times" w:hAnsi="Times" w:cs="Times"/>
            <w:sz w:val="20"/>
            <w:szCs w:val="20"/>
          </w:rPr>
          <w:delText>[13] A. Razzaq, A. Hur, S. Shahbaz, M. Masood, H.F. Ahmad, Critical analysis on web application firewall solutions, in:  Autonomous Decentralized Systems (ISADS), 2013 IEEE Eleventh International Symposium on, IEEE, 2013, pp. 1-6.</w:delText>
        </w:r>
      </w:del>
    </w:p>
    <w:p w14:paraId="72065F73" w14:textId="77777777" w:rsidR="00A73B7E" w:rsidRDefault="00FC3FD2">
      <w:pPr>
        <w:pStyle w:val="af1"/>
        <w:spacing w:line="240" w:lineRule="exact"/>
        <w:ind w:firstLineChars="0" w:firstLine="0"/>
        <w:rPr>
          <w:del w:id="1163" w:author="zjstone" w:date="2018-03-23T09:05:00Z"/>
          <w:rFonts w:ascii="Times" w:hAnsi="Times" w:cs="Times"/>
          <w:sz w:val="20"/>
          <w:szCs w:val="20"/>
        </w:rPr>
      </w:pPr>
      <w:del w:id="1164" w:author="zjstone" w:date="2018-03-23T09:05:00Z">
        <w:r>
          <w:rPr>
            <w:rFonts w:ascii="Times" w:hAnsi="Times" w:cs="Times"/>
            <w:sz w:val="20"/>
            <w:szCs w:val="20"/>
          </w:rPr>
          <w:delText>[14] Y. Xie, S.-Z. Yu, Anomaly detection based on web users' browsing behaviors, Ruan Jian Xue Bao(Journal of Software), 18 (2007) 967-977.</w:delText>
        </w:r>
      </w:del>
    </w:p>
    <w:p w14:paraId="7988B7DC" w14:textId="77777777" w:rsidR="00A73B7E" w:rsidRDefault="00FC3FD2">
      <w:pPr>
        <w:pStyle w:val="af1"/>
        <w:spacing w:line="240" w:lineRule="exact"/>
        <w:ind w:firstLineChars="0" w:firstLine="0"/>
        <w:rPr>
          <w:del w:id="1165" w:author="zjstone" w:date="2018-03-23T09:05:00Z"/>
          <w:rFonts w:ascii="Times" w:hAnsi="Times" w:cs="Times"/>
          <w:sz w:val="20"/>
          <w:szCs w:val="20"/>
        </w:rPr>
      </w:pPr>
      <w:del w:id="1166" w:author="zjstone" w:date="2018-03-23T09:05:00Z">
        <w:r>
          <w:rPr>
            <w:rFonts w:ascii="Times" w:hAnsi="Times" w:cs="Times"/>
            <w:sz w:val="20"/>
            <w:szCs w:val="20"/>
          </w:rPr>
          <w:delText>[15] C. Torrano-Gimenez, A. Perez-Villegas, G. Alvarez, A self-learning anomaly-based web application firewall, in:  Computational Intelligence in Security for Information Systems, Springer, 2009, pp. 85-92.</w:delText>
        </w:r>
      </w:del>
    </w:p>
    <w:p w14:paraId="0D026125" w14:textId="77777777" w:rsidR="00A73B7E" w:rsidRDefault="00FC3FD2">
      <w:pPr>
        <w:pStyle w:val="af1"/>
        <w:spacing w:line="240" w:lineRule="exact"/>
        <w:ind w:firstLineChars="0" w:firstLine="0"/>
        <w:rPr>
          <w:del w:id="1167" w:author="zjstone" w:date="2018-03-23T09:05:00Z"/>
          <w:rFonts w:ascii="Times" w:hAnsi="Times" w:cs="Times"/>
          <w:sz w:val="20"/>
          <w:szCs w:val="20"/>
        </w:rPr>
      </w:pPr>
      <w:del w:id="1168" w:author="zjstone" w:date="2018-03-23T09:05:00Z">
        <w:r>
          <w:rPr>
            <w:rFonts w:ascii="Times" w:hAnsi="Times" w:cs="Times"/>
            <w:sz w:val="20"/>
            <w:szCs w:val="20"/>
          </w:rPr>
          <w:delText>[16] M. Auxilia, D. Tamilselvan, Anomaly detection using negative security model in web application, in:  Computer Information Systems and Industrial Management Applications (CISIM), 2010 International Conference on, IEEE, 2010, pp. 481-486.</w:delText>
        </w:r>
      </w:del>
    </w:p>
    <w:p w14:paraId="2F558369" w14:textId="77777777" w:rsidR="00A73B7E" w:rsidRDefault="00FC3FD2">
      <w:pPr>
        <w:pStyle w:val="af1"/>
        <w:spacing w:line="240" w:lineRule="exact"/>
        <w:ind w:firstLineChars="0" w:firstLine="0"/>
        <w:rPr>
          <w:del w:id="1169" w:author="zjstone" w:date="2018-03-23T09:05:00Z"/>
          <w:rFonts w:ascii="Times" w:hAnsi="Times" w:cs="Times"/>
          <w:sz w:val="20"/>
          <w:szCs w:val="20"/>
        </w:rPr>
      </w:pPr>
      <w:del w:id="1170" w:author="zjstone" w:date="2018-03-23T09:05:00Z">
        <w:r>
          <w:rPr>
            <w:rFonts w:ascii="Times" w:hAnsi="Times" w:cs="Times"/>
            <w:sz w:val="20"/>
            <w:szCs w:val="20"/>
          </w:rPr>
          <w:delText>[17] H. Kapodistria, S. Mitropoulos, C. Douligeris, An advanced web attack detection and prevention tool, Information Management &amp; Computer Security, 19 (2011) 280-299.</w:delText>
        </w:r>
      </w:del>
    </w:p>
    <w:p w14:paraId="7E9F2B1B" w14:textId="77777777" w:rsidR="00A73B7E" w:rsidRDefault="00FC3FD2">
      <w:pPr>
        <w:pStyle w:val="af1"/>
        <w:spacing w:line="240" w:lineRule="exact"/>
        <w:ind w:firstLineChars="0" w:firstLine="0"/>
        <w:rPr>
          <w:del w:id="1171" w:author="zjstone" w:date="2018-03-23T09:05:00Z"/>
          <w:rFonts w:ascii="Times" w:hAnsi="Times" w:cs="Times"/>
          <w:sz w:val="20"/>
          <w:szCs w:val="20"/>
        </w:rPr>
      </w:pPr>
      <w:del w:id="1172" w:author="zjstone" w:date="2018-03-23T09:05:00Z">
        <w:r>
          <w:rPr>
            <w:rFonts w:ascii="Times" w:hAnsi="Times" w:cs="Times"/>
            <w:sz w:val="20"/>
            <w:szCs w:val="20"/>
          </w:rPr>
          <w:delText xml:space="preserve">[18] A. Tekerek, C. Gemci, O.F. Bay, Development of </w:delText>
        </w:r>
        <w:r>
          <w:rPr>
            <w:rFonts w:ascii="Times" w:hAnsi="Times" w:cs="Times"/>
            <w:sz w:val="20"/>
            <w:szCs w:val="20"/>
          </w:rPr>
          <w:lastRenderedPageBreak/>
          <w:delText>a hybrid web application firewall to prevent web based attacks, in:  Application of Information and Communication Technologies (AICT), 2014 IEEE 8th International Conference on, IEEE, 2014, pp. 1-4.</w:delText>
        </w:r>
      </w:del>
    </w:p>
    <w:p w14:paraId="3B45B474" w14:textId="77777777" w:rsidR="00A73B7E" w:rsidRDefault="00FC3FD2">
      <w:pPr>
        <w:pStyle w:val="af1"/>
        <w:spacing w:line="240" w:lineRule="exact"/>
        <w:ind w:firstLineChars="0" w:firstLine="0"/>
        <w:rPr>
          <w:del w:id="1173" w:author="zjstone" w:date="2018-03-23T09:05:00Z"/>
          <w:rFonts w:ascii="Times" w:hAnsi="Times" w:cs="Times"/>
          <w:sz w:val="20"/>
          <w:szCs w:val="20"/>
        </w:rPr>
      </w:pPr>
      <w:del w:id="1174" w:author="zjstone" w:date="2018-03-23T09:05:00Z">
        <w:r>
          <w:rPr>
            <w:rFonts w:ascii="Times" w:hAnsi="Times" w:cs="Times"/>
            <w:sz w:val="20"/>
            <w:szCs w:val="20"/>
          </w:rPr>
          <w:delText>[19] Y. Huang, A.K. Ghosh, Introducing Diversity and Uncertainty to Create Moving Attack Surfaces for Web Services, Springer New York, 2011.</w:delText>
        </w:r>
      </w:del>
    </w:p>
    <w:p w14:paraId="7C28938A" w14:textId="77777777" w:rsidR="00A73B7E" w:rsidRDefault="00FC3FD2">
      <w:pPr>
        <w:pStyle w:val="af1"/>
        <w:spacing w:line="240" w:lineRule="exact"/>
        <w:ind w:firstLineChars="0" w:firstLine="0"/>
        <w:rPr>
          <w:del w:id="1175" w:author="zjstone" w:date="2018-03-23T09:05:00Z"/>
          <w:rFonts w:ascii="Times" w:hAnsi="Times" w:cs="Times"/>
          <w:sz w:val="20"/>
          <w:szCs w:val="20"/>
        </w:rPr>
      </w:pPr>
      <w:del w:id="1176" w:author="zjstone" w:date="2018-03-23T09:05:00Z">
        <w:r>
          <w:rPr>
            <w:rFonts w:ascii="Times" w:hAnsi="Times" w:cs="Times"/>
            <w:sz w:val="20"/>
            <w:szCs w:val="20"/>
          </w:rPr>
          <w:delText>[20] M. Taguinod, A. Doupé, Z. Zhao, G.J. Ahn, Toward a Moving Target Defense for Web Applications, in:  IEEE International Conference on Information Reuse and Integration, 2015, pp. 510-517.</w:delText>
        </w:r>
      </w:del>
    </w:p>
    <w:p w14:paraId="3BB10753" w14:textId="77777777" w:rsidR="00A73B7E" w:rsidRDefault="00FC3FD2">
      <w:pPr>
        <w:pStyle w:val="af1"/>
        <w:spacing w:line="240" w:lineRule="exact"/>
        <w:ind w:firstLineChars="0" w:firstLine="0"/>
        <w:rPr>
          <w:del w:id="1177" w:author="zjstone" w:date="2018-03-23T09:05:00Z"/>
          <w:rFonts w:ascii="Times" w:hAnsi="Times" w:cs="Times"/>
          <w:sz w:val="20"/>
          <w:szCs w:val="20"/>
        </w:rPr>
      </w:pPr>
      <w:del w:id="1178" w:author="zjstone" w:date="2018-03-23T09:05:00Z">
        <w:r>
          <w:rPr>
            <w:rFonts w:ascii="Times" w:hAnsi="Times" w:cs="Times"/>
            <w:sz w:val="20"/>
            <w:szCs w:val="20"/>
          </w:rPr>
          <w:delText>[21] B.-t. Chu, J. Portner, K. Joel, A.-S. Ehab, Moving target defense against cross-site scripting, in, Google Patents, 2016.</w:delText>
        </w:r>
      </w:del>
    </w:p>
    <w:p w14:paraId="1172CE1A" w14:textId="77777777" w:rsidR="00A73B7E" w:rsidRDefault="00FC3FD2">
      <w:pPr>
        <w:pStyle w:val="af1"/>
        <w:spacing w:line="240" w:lineRule="exact"/>
        <w:ind w:firstLineChars="0" w:firstLine="0"/>
        <w:rPr>
          <w:del w:id="1179" w:author="zjstone" w:date="2018-03-23T09:05:00Z"/>
          <w:rFonts w:ascii="Times" w:hAnsi="Times" w:cs="Times"/>
          <w:sz w:val="20"/>
          <w:szCs w:val="20"/>
        </w:rPr>
      </w:pPr>
      <w:del w:id="1180" w:author="zjstone" w:date="2018-03-23T09:05:00Z">
        <w:r>
          <w:rPr>
            <w:rFonts w:ascii="Times" w:hAnsi="Times" w:cs="Times"/>
            <w:sz w:val="20"/>
            <w:szCs w:val="20"/>
          </w:rPr>
          <w:delText>[22] S. Sengupta, S.G. Vadlamudi, S. Kambhampati, A. Doupé, Z. Zhao, M. Taguinod, G.-J. Ahn, A Game Theoretic Approach to Strategy Generation for Moving Target Defense in Web Applications, in, AAMAS, 2017.</w:delText>
        </w:r>
      </w:del>
    </w:p>
    <w:p w14:paraId="7C5971D7" w14:textId="77777777" w:rsidR="00A73B7E" w:rsidRDefault="00FC3FD2">
      <w:pPr>
        <w:pStyle w:val="af1"/>
        <w:spacing w:line="240" w:lineRule="exact"/>
        <w:ind w:firstLineChars="0" w:firstLine="0"/>
        <w:rPr>
          <w:del w:id="1181" w:author="zjstone" w:date="2018-03-23T09:05:00Z"/>
          <w:rFonts w:ascii="Times" w:hAnsi="Times" w:cs="Times"/>
          <w:sz w:val="20"/>
          <w:szCs w:val="20"/>
        </w:rPr>
      </w:pPr>
      <w:del w:id="1182" w:author="zjstone" w:date="2018-03-23T09:05:00Z">
        <w:r>
          <w:rPr>
            <w:rFonts w:ascii="Times" w:hAnsi="Times" w:cs="Times"/>
            <w:sz w:val="20"/>
            <w:szCs w:val="20"/>
          </w:rPr>
          <w:delText>[23] C. Bailiff, Encoding of universal resource locators in a security gateway to enable manipulation by active content, in, US Patent 20,030,037,232, 2003.</w:delText>
        </w:r>
      </w:del>
    </w:p>
    <w:p w14:paraId="0E71405E" w14:textId="77777777" w:rsidR="00A73B7E" w:rsidRDefault="00FC3FD2">
      <w:pPr>
        <w:pStyle w:val="af1"/>
        <w:spacing w:line="240" w:lineRule="exact"/>
        <w:ind w:firstLineChars="0" w:firstLine="0"/>
        <w:rPr>
          <w:del w:id="1183" w:author="zjstone" w:date="2018-03-23T09:05:00Z"/>
          <w:rFonts w:ascii="Times" w:hAnsi="Times" w:cs="Times"/>
          <w:sz w:val="20"/>
          <w:szCs w:val="20"/>
        </w:rPr>
      </w:pPr>
      <w:del w:id="1184" w:author="zjstone" w:date="2018-03-23T09:05:00Z">
        <w:r>
          <w:rPr>
            <w:rFonts w:ascii="Times" w:hAnsi="Times" w:cs="Times"/>
            <w:sz w:val="20"/>
            <w:szCs w:val="20"/>
          </w:rPr>
          <w:delText>[24] R.E. Salz, E. Kuznetsov, C.A. Dolph, W.T. Lynch, A.M. French, System and method remapping identifiers to secure files, in, Google Patents, 2010.</w:delText>
        </w:r>
      </w:del>
    </w:p>
    <w:p w14:paraId="29BF01FC" w14:textId="77777777" w:rsidR="00A73B7E" w:rsidRDefault="00FC3FD2">
      <w:pPr>
        <w:pStyle w:val="af1"/>
        <w:spacing w:line="240" w:lineRule="exact"/>
        <w:ind w:firstLineChars="0" w:firstLine="0"/>
        <w:rPr>
          <w:del w:id="1185" w:author="zjstone" w:date="2018-03-23T09:05:00Z"/>
          <w:rFonts w:ascii="Times" w:hAnsi="Times" w:cs="Times"/>
          <w:sz w:val="20"/>
          <w:szCs w:val="20"/>
        </w:rPr>
      </w:pPr>
      <w:del w:id="1186" w:author="zjstone" w:date="2018-03-23T09:05:00Z">
        <w:r>
          <w:rPr>
            <w:rFonts w:ascii="Times" w:hAnsi="Times" w:cs="Times"/>
            <w:sz w:val="20"/>
            <w:szCs w:val="20"/>
          </w:rPr>
          <w:delText>[25] J. Newsome, D. Song, Dynamic taint analysis for automatic detection, analysis, and signature generation of exploits on commodity software, (2005).</w:delText>
        </w:r>
      </w:del>
    </w:p>
    <w:p w14:paraId="1FBBDDFE" w14:textId="77777777" w:rsidR="00A73B7E" w:rsidRDefault="00FC3FD2">
      <w:pPr>
        <w:pStyle w:val="af1"/>
        <w:spacing w:line="240" w:lineRule="exact"/>
        <w:ind w:firstLineChars="0" w:firstLine="0"/>
        <w:rPr>
          <w:del w:id="1187" w:author="zjstone" w:date="2018-03-23T09:05:00Z"/>
          <w:rFonts w:ascii="Times" w:hAnsi="Times" w:cs="Times"/>
          <w:sz w:val="20"/>
          <w:szCs w:val="20"/>
        </w:rPr>
      </w:pPr>
      <w:del w:id="1188" w:author="zjstone" w:date="2018-03-23T09:05:00Z">
        <w:r>
          <w:rPr>
            <w:rFonts w:ascii="Times" w:hAnsi="Times" w:cs="Times"/>
            <w:sz w:val="20"/>
            <w:szCs w:val="20"/>
          </w:rPr>
          <w:delText>[26] O. Tripp, M. Pistoia, S.J. Fink, M. Sridharan, O. Weisman, TAJ: effective taint analysis of web applications, in:  ACM Sigplan Notices, ACM, 2009, pp. 87-97.</w:delText>
        </w:r>
      </w:del>
    </w:p>
    <w:p w14:paraId="05400AA8" w14:textId="77777777" w:rsidR="00A73B7E" w:rsidRDefault="00FC3FD2">
      <w:pPr>
        <w:pStyle w:val="af1"/>
        <w:spacing w:line="240" w:lineRule="exact"/>
        <w:ind w:firstLineChars="0" w:firstLine="0"/>
        <w:rPr>
          <w:del w:id="1189" w:author="zjstone" w:date="2018-03-23T09:05:00Z"/>
          <w:rFonts w:ascii="Times" w:hAnsi="Times" w:cs="Times"/>
          <w:sz w:val="20"/>
          <w:szCs w:val="20"/>
        </w:rPr>
      </w:pPr>
      <w:del w:id="1190" w:author="zjstone" w:date="2018-03-23T09:05:00Z">
        <w:r>
          <w:rPr>
            <w:rFonts w:ascii="Times" w:hAnsi="Times" w:cs="Times"/>
            <w:sz w:val="20"/>
            <w:szCs w:val="20"/>
          </w:rPr>
          <w:delText>[2</w:delText>
        </w:r>
        <w:r>
          <w:rPr>
            <w:rFonts w:ascii="Times" w:hAnsi="Times" w:cs="Times" w:hint="eastAsia"/>
            <w:sz w:val="20"/>
            <w:szCs w:val="20"/>
          </w:rPr>
          <w:delText>7</w:delText>
        </w:r>
        <w:r>
          <w:rPr>
            <w:rFonts w:ascii="Times" w:hAnsi="Times" w:cs="Times"/>
            <w:sz w:val="20"/>
            <w:szCs w:val="20"/>
          </w:rPr>
          <w:delText>] Dewhurst, R. (2012). Damn Vulnerable Web Application (DVWA).</w:delText>
        </w:r>
      </w:del>
    </w:p>
    <w:p w14:paraId="04E5770C" w14:textId="77777777" w:rsidR="00A73B7E" w:rsidRDefault="00FC3FD2">
      <w:pPr>
        <w:pStyle w:val="af1"/>
        <w:spacing w:line="240" w:lineRule="exact"/>
        <w:ind w:firstLineChars="0" w:firstLine="0"/>
        <w:rPr>
          <w:del w:id="1191" w:author="zjstone" w:date="2018-03-23T09:05:00Z"/>
          <w:rFonts w:ascii="Times" w:hAnsi="Times" w:cs="Times"/>
          <w:sz w:val="20"/>
          <w:szCs w:val="20"/>
        </w:rPr>
      </w:pPr>
      <w:del w:id="1192" w:author="zjstone" w:date="2018-03-23T09:05:00Z">
        <w:r>
          <w:rPr>
            <w:rFonts w:ascii="Times" w:hAnsi="Times" w:cs="Times"/>
            <w:sz w:val="20"/>
            <w:szCs w:val="20"/>
          </w:rPr>
          <w:delText>[2</w:delText>
        </w:r>
        <w:r>
          <w:rPr>
            <w:rFonts w:ascii="Times" w:hAnsi="Times" w:cs="Times" w:hint="eastAsia"/>
            <w:sz w:val="20"/>
            <w:szCs w:val="20"/>
          </w:rPr>
          <w:delText>8</w:delText>
        </w:r>
        <w:r>
          <w:rPr>
            <w:rFonts w:ascii="Times" w:hAnsi="Times" w:cs="Times"/>
            <w:sz w:val="20"/>
            <w:szCs w:val="20"/>
          </w:rPr>
          <w:delText>] C. Goldberg, Pylot–Open Source Web Performance Tool, in, 2009.</w:delText>
        </w:r>
      </w:del>
    </w:p>
    <w:p w14:paraId="7214BAAF" w14:textId="77777777" w:rsidR="00A73B7E" w:rsidRDefault="00A73B7E">
      <w:pPr>
        <w:pStyle w:val="af1"/>
        <w:spacing w:line="240" w:lineRule="exact"/>
        <w:ind w:firstLineChars="0" w:firstLine="0"/>
        <w:rPr>
          <w:rFonts w:ascii="Times" w:hAnsi="Times" w:cs="Times"/>
          <w:sz w:val="20"/>
          <w:szCs w:val="20"/>
        </w:rPr>
      </w:pPr>
    </w:p>
    <w:p w14:paraId="204AB5AD" w14:textId="77777777" w:rsidR="006F5149" w:rsidRPr="006F5149" w:rsidRDefault="00FC3FD2" w:rsidP="006F5149">
      <w:pPr>
        <w:pStyle w:val="EndNoteBibliography"/>
        <w:rPr>
          <w:noProof/>
        </w:rPr>
      </w:pPr>
      <w:r>
        <w:rPr>
          <w:rFonts w:ascii="Times" w:hAnsi="Times" w:cs="Times"/>
          <w:kern w:val="0"/>
          <w:szCs w:val="20"/>
          <w:rPrChange w:id="1193" w:author="zjstone" w:date="2018-03-23T09:05:00Z">
            <w:rPr>
              <w:rFonts w:ascii="Times" w:hAnsi="Times" w:cs="Times"/>
              <w:szCs w:val="20"/>
            </w:rPr>
          </w:rPrChange>
        </w:rPr>
        <w:fldChar w:fldCharType="begin"/>
      </w:r>
      <w:r>
        <w:rPr>
          <w:rFonts w:ascii="Times" w:hAnsi="Times" w:cs="Times"/>
          <w:kern w:val="0"/>
          <w:szCs w:val="20"/>
          <w:rPrChange w:id="1194" w:author="zjstone" w:date="2018-03-23T09:05:00Z">
            <w:rPr>
              <w:rFonts w:ascii="Times" w:hAnsi="Times" w:cs="Times"/>
              <w:szCs w:val="20"/>
            </w:rPr>
          </w:rPrChange>
        </w:rPr>
        <w:instrText xml:space="preserve"> ADDIN EN.REFLIST </w:instrText>
      </w:r>
      <w:r>
        <w:rPr>
          <w:rFonts w:ascii="Times" w:hAnsi="Times" w:cs="Times"/>
          <w:kern w:val="0"/>
          <w:szCs w:val="20"/>
          <w:rPrChange w:id="1195" w:author="zjstone" w:date="2018-03-23T09:05:00Z">
            <w:rPr>
              <w:rFonts w:ascii="Times" w:hAnsi="Times" w:cs="Times"/>
              <w:szCs w:val="20"/>
            </w:rPr>
          </w:rPrChange>
        </w:rPr>
        <w:fldChar w:fldCharType="separate"/>
      </w:r>
      <w:bookmarkStart w:id="1196" w:name="_ENREF_1"/>
      <w:r w:rsidR="006F5149" w:rsidRPr="006F5149">
        <w:rPr>
          <w:noProof/>
        </w:rPr>
        <w:t>[1] W.A.S. Consortium, Web application security statistics project 2007, in, 2008.</w:t>
      </w:r>
      <w:bookmarkEnd w:id="1196"/>
    </w:p>
    <w:p w14:paraId="6D28691D" w14:textId="77777777" w:rsidR="006F5149" w:rsidRPr="006F5149" w:rsidRDefault="006F5149" w:rsidP="006F5149">
      <w:pPr>
        <w:pStyle w:val="EndNoteBibliography"/>
        <w:rPr>
          <w:noProof/>
        </w:rPr>
      </w:pPr>
      <w:bookmarkStart w:id="1197" w:name="_ENREF_2"/>
      <w:r w:rsidRPr="006F5149">
        <w:rPr>
          <w:noProof/>
        </w:rPr>
        <w:t>[2] Y.-W. Huang, F. Yu, C. Hang, C.-H. Tsai, D.-T. Lee, S.-Y. Kuo, Securing web application code by static analysis and runtime protection, in:  Proceedings of the 13th international conference on World Wide Web, ACM, 2004, pp. 40-52.</w:t>
      </w:r>
      <w:bookmarkEnd w:id="1197"/>
    </w:p>
    <w:p w14:paraId="42557160" w14:textId="77777777" w:rsidR="006F5149" w:rsidRPr="006F5149" w:rsidRDefault="006F5149" w:rsidP="006F5149">
      <w:pPr>
        <w:pStyle w:val="EndNoteBibliography"/>
        <w:rPr>
          <w:noProof/>
        </w:rPr>
      </w:pPr>
      <w:bookmarkStart w:id="1198" w:name="_ENREF_3"/>
      <w:r w:rsidRPr="006F5149">
        <w:rPr>
          <w:noProof/>
        </w:rPr>
        <w:t>[3] R. Seacord, Top 10 Secure Coding Practices, in, 2011.</w:t>
      </w:r>
      <w:bookmarkEnd w:id="1198"/>
    </w:p>
    <w:p w14:paraId="62EB42D2" w14:textId="77777777" w:rsidR="006F5149" w:rsidRPr="006F5149" w:rsidRDefault="006F5149" w:rsidP="006F5149">
      <w:pPr>
        <w:pStyle w:val="EndNoteBibliography"/>
        <w:rPr>
          <w:noProof/>
        </w:rPr>
      </w:pPr>
      <w:bookmarkStart w:id="1199" w:name="_ENREF_4"/>
      <w:r w:rsidRPr="006F5149">
        <w:rPr>
          <w:noProof/>
        </w:rPr>
        <w:t>[4] R. Seacord, Secure coding in C and C++ of strings and integers, IEEE security &amp; privacy, 4 (2006) 74-76.</w:t>
      </w:r>
      <w:bookmarkEnd w:id="1199"/>
    </w:p>
    <w:p w14:paraId="766F4F0C" w14:textId="77777777" w:rsidR="006F5149" w:rsidRPr="006F5149" w:rsidRDefault="006F5149" w:rsidP="006F5149">
      <w:pPr>
        <w:pStyle w:val="EndNoteBibliography"/>
        <w:rPr>
          <w:noProof/>
        </w:rPr>
      </w:pPr>
      <w:bookmarkStart w:id="1200" w:name="_ENREF_5"/>
      <w:r w:rsidRPr="006F5149">
        <w:rPr>
          <w:noProof/>
        </w:rPr>
        <w:t>[5] R.C. Seacord, Secure Coding in C and C++, Pearson Education, 2005.</w:t>
      </w:r>
      <w:bookmarkEnd w:id="1200"/>
    </w:p>
    <w:p w14:paraId="27387A9E" w14:textId="77777777" w:rsidR="006F5149" w:rsidRPr="006F5149" w:rsidRDefault="006F5149" w:rsidP="006F5149">
      <w:pPr>
        <w:pStyle w:val="EndNoteBibliography"/>
        <w:rPr>
          <w:noProof/>
        </w:rPr>
      </w:pPr>
      <w:bookmarkStart w:id="1201" w:name="_ENREF_6"/>
      <w:r w:rsidRPr="006F5149">
        <w:rPr>
          <w:noProof/>
        </w:rPr>
        <w:t>[6] N. Antunes, M. Vieira, Defending against web application vulnerabilities, Computer, 45 (2012) 0066-0072.</w:t>
      </w:r>
      <w:bookmarkEnd w:id="1201"/>
    </w:p>
    <w:p w14:paraId="3CC4D198" w14:textId="77777777" w:rsidR="006F5149" w:rsidRPr="006F5149" w:rsidRDefault="006F5149" w:rsidP="006F5149">
      <w:pPr>
        <w:pStyle w:val="EndNoteBibliography"/>
        <w:rPr>
          <w:noProof/>
        </w:rPr>
      </w:pPr>
      <w:bookmarkStart w:id="1202" w:name="_ENREF_7"/>
      <w:r w:rsidRPr="006F5149">
        <w:rPr>
          <w:noProof/>
        </w:rPr>
        <w:lastRenderedPageBreak/>
        <w:t>[7] A. Thankachan, R. Ramakrishnan, M. Kalaiarasi, A survey and vital analysis of various state of the art solutions for web application security, in:  Information Communication and Embedded Systems (ICICES), 2014 International Conference on, IEEE, 2014, pp. 1-9.</w:t>
      </w:r>
      <w:bookmarkEnd w:id="1202"/>
    </w:p>
    <w:p w14:paraId="65A99805" w14:textId="77777777" w:rsidR="006F5149" w:rsidRPr="006F5149" w:rsidRDefault="006F5149" w:rsidP="006F5149">
      <w:pPr>
        <w:pStyle w:val="EndNoteBibliography"/>
        <w:rPr>
          <w:noProof/>
        </w:rPr>
      </w:pPr>
      <w:bookmarkStart w:id="1203" w:name="_ENREF_8"/>
      <w:r w:rsidRPr="006F5149">
        <w:rPr>
          <w:noProof/>
        </w:rPr>
        <w:t>[8] A. Thankachan, R. Ramakrishnan, M. Kalaiarasi, A survey and vital analysis of various state of the art solutions for web application security, in:  International Conference on Information Communication and Embedded Systems, 2015.</w:t>
      </w:r>
      <w:bookmarkEnd w:id="1203"/>
    </w:p>
    <w:p w14:paraId="3639F5EC" w14:textId="77777777" w:rsidR="006F5149" w:rsidRPr="006F5149" w:rsidRDefault="006F5149" w:rsidP="006F5149">
      <w:pPr>
        <w:pStyle w:val="EndNoteBibliography"/>
        <w:rPr>
          <w:noProof/>
        </w:rPr>
      </w:pPr>
      <w:bookmarkStart w:id="1204" w:name="_ENREF_9"/>
      <w:r w:rsidRPr="006F5149">
        <w:rPr>
          <w:noProof/>
        </w:rPr>
        <w:t>[9] X. Li, Y. Xue, A survey on server-side approaches to securing web applications, ACM Computing Surveys (CSUR), 46 (2014) 54.</w:t>
      </w:r>
      <w:bookmarkEnd w:id="1204"/>
    </w:p>
    <w:p w14:paraId="689C2D1B" w14:textId="77777777" w:rsidR="006F5149" w:rsidRPr="006F5149" w:rsidRDefault="006F5149" w:rsidP="006F5149">
      <w:pPr>
        <w:pStyle w:val="EndNoteBibliography"/>
        <w:rPr>
          <w:noProof/>
        </w:rPr>
      </w:pPr>
      <w:bookmarkStart w:id="1205" w:name="_ENREF_10"/>
      <w:r w:rsidRPr="006F5149">
        <w:rPr>
          <w:noProof/>
        </w:rPr>
        <w:t>[10] X. Li, Y. Xue, A survey on web application security, Nashville, TN USA, (2011).</w:t>
      </w:r>
      <w:bookmarkEnd w:id="1205"/>
    </w:p>
    <w:p w14:paraId="4A7B64DC" w14:textId="77777777" w:rsidR="006F5149" w:rsidRPr="006F5149" w:rsidRDefault="006F5149" w:rsidP="006F5149">
      <w:pPr>
        <w:pStyle w:val="EndNoteBibliography"/>
        <w:rPr>
          <w:noProof/>
        </w:rPr>
      </w:pPr>
      <w:bookmarkStart w:id="1206" w:name="_ENREF_11"/>
      <w:r w:rsidRPr="006F5149">
        <w:rPr>
          <w:noProof/>
        </w:rPr>
        <w:t>[11] L. Desmet, F. Piessens, W. Joosen, P. Verbaeten, Bridging the gap between web application firewalls and web applications, in:  Proceedings of the fourth ACM workshop on Formal methods in security, ACM, 2006, pp. 67-77.</w:t>
      </w:r>
      <w:bookmarkEnd w:id="1206"/>
    </w:p>
    <w:p w14:paraId="7AD93604" w14:textId="77777777" w:rsidR="006F5149" w:rsidRPr="006F5149" w:rsidRDefault="006F5149" w:rsidP="006F5149">
      <w:pPr>
        <w:pStyle w:val="EndNoteBibliography"/>
        <w:rPr>
          <w:noProof/>
        </w:rPr>
      </w:pPr>
      <w:bookmarkStart w:id="1207" w:name="_ENREF_12"/>
      <w:r w:rsidRPr="006F5149">
        <w:rPr>
          <w:noProof/>
        </w:rPr>
        <w:t>[12] A. Tekerek, C. Gemci, O.F. Bay, Development of a hybrid web application firewall to prevent web based attacks, in:  Application of Information and Communication Technologies (AICT), 2014 IEEE 8th International Conference on, IEEE, 2014, pp. 1-4.</w:t>
      </w:r>
      <w:bookmarkEnd w:id="1207"/>
    </w:p>
    <w:p w14:paraId="79FA3F72" w14:textId="77777777" w:rsidR="006F5149" w:rsidRPr="006F5149" w:rsidRDefault="006F5149" w:rsidP="006F5149">
      <w:pPr>
        <w:pStyle w:val="EndNoteBibliography"/>
        <w:rPr>
          <w:noProof/>
        </w:rPr>
      </w:pPr>
      <w:bookmarkStart w:id="1208" w:name="_ENREF_13"/>
      <w:r w:rsidRPr="006F5149">
        <w:rPr>
          <w:noProof/>
        </w:rPr>
        <w:t>[13] Z. Gutterman, D. Malkhi, Hold your sessions: An attack on Java session-id generation, in:  Cryptographers’ Track at the RSA Conference, Springer, 2005, pp. 44-57.</w:t>
      </w:r>
      <w:bookmarkEnd w:id="1208"/>
    </w:p>
    <w:p w14:paraId="1060EC55" w14:textId="77777777" w:rsidR="006F5149" w:rsidRPr="006F5149" w:rsidRDefault="006F5149" w:rsidP="006F5149">
      <w:pPr>
        <w:pStyle w:val="EndNoteBibliography"/>
        <w:rPr>
          <w:noProof/>
        </w:rPr>
      </w:pPr>
      <w:bookmarkStart w:id="1209" w:name="_ENREF_14"/>
      <w:r w:rsidRPr="006F5149">
        <w:rPr>
          <w:noProof/>
        </w:rPr>
        <w:t>[14] OWASP, OWASP Secure Coding Practices - Quick Reference Guide, in, OWASP, 2015.</w:t>
      </w:r>
      <w:bookmarkEnd w:id="1209"/>
    </w:p>
    <w:p w14:paraId="71572C5A" w14:textId="77777777" w:rsidR="006F5149" w:rsidRPr="006F5149" w:rsidRDefault="006F5149" w:rsidP="006F5149">
      <w:pPr>
        <w:pStyle w:val="EndNoteBibliography"/>
        <w:rPr>
          <w:noProof/>
        </w:rPr>
      </w:pPr>
      <w:bookmarkStart w:id="1210" w:name="_ENREF_15"/>
      <w:r w:rsidRPr="006F5149">
        <w:rPr>
          <w:noProof/>
        </w:rPr>
        <w:t>[15] M. Curphey, R. Arawo, Web application security assessment tools, IEEE Security &amp; Privacy, 4 (2006) 32-41.</w:t>
      </w:r>
      <w:bookmarkEnd w:id="1210"/>
    </w:p>
    <w:p w14:paraId="384D70BB" w14:textId="77777777" w:rsidR="006F5149" w:rsidRPr="006F5149" w:rsidRDefault="006F5149" w:rsidP="006F5149">
      <w:pPr>
        <w:pStyle w:val="EndNoteBibliography"/>
        <w:rPr>
          <w:noProof/>
        </w:rPr>
      </w:pPr>
      <w:bookmarkStart w:id="1211" w:name="_ENREF_16"/>
      <w:r w:rsidRPr="006F5149">
        <w:rPr>
          <w:noProof/>
        </w:rPr>
        <w:t>[16] V. Felmetsger, L. Cavedon, C. Kruegel, G. Vigna, Toward automated detection of logic vulnerabilities in web applications, in:  USENIX Security Symposium, 2010.</w:t>
      </w:r>
      <w:bookmarkEnd w:id="1211"/>
    </w:p>
    <w:p w14:paraId="0DEA8F7A" w14:textId="77777777" w:rsidR="006F5149" w:rsidRPr="006F5149" w:rsidRDefault="006F5149" w:rsidP="006F5149">
      <w:pPr>
        <w:pStyle w:val="EndNoteBibliography"/>
        <w:rPr>
          <w:noProof/>
        </w:rPr>
      </w:pPr>
      <w:bookmarkStart w:id="1212" w:name="_ENREF_17"/>
      <w:r w:rsidRPr="006F5149">
        <w:rPr>
          <w:noProof/>
        </w:rPr>
        <w:t>[17] N. Jovanovic, C. Kruegel, E. Kirda, Static analysis for detecting taint-style vulnerabilities in web applications, Journal of Computer Security, 18 (2010) 861-907.</w:t>
      </w:r>
      <w:bookmarkEnd w:id="1212"/>
    </w:p>
    <w:p w14:paraId="7A8EF11E" w14:textId="77777777" w:rsidR="006F5149" w:rsidRPr="006F5149" w:rsidRDefault="006F5149" w:rsidP="006F5149">
      <w:pPr>
        <w:pStyle w:val="EndNoteBibliography"/>
        <w:rPr>
          <w:noProof/>
        </w:rPr>
      </w:pPr>
      <w:bookmarkStart w:id="1213" w:name="_ENREF_18"/>
      <w:r w:rsidRPr="006F5149">
        <w:rPr>
          <w:noProof/>
        </w:rPr>
        <w:t xml:space="preserve">[18] L.K. Shar, H.B.K. Tan, Automated removal of cross </w:t>
      </w:r>
      <w:r w:rsidRPr="006F5149">
        <w:rPr>
          <w:noProof/>
        </w:rPr>
        <w:lastRenderedPageBreak/>
        <w:t>site scripting vulnerabilities in web applications, Information and Software Technology, 54 (2012) 467-478.</w:t>
      </w:r>
      <w:bookmarkEnd w:id="1213"/>
    </w:p>
    <w:p w14:paraId="58C4F5C5" w14:textId="77777777" w:rsidR="006F5149" w:rsidRPr="006F5149" w:rsidRDefault="006F5149" w:rsidP="006F5149">
      <w:pPr>
        <w:pStyle w:val="EndNoteBibliography"/>
        <w:rPr>
          <w:noProof/>
        </w:rPr>
      </w:pPr>
      <w:bookmarkStart w:id="1214" w:name="_ENREF_19"/>
      <w:r w:rsidRPr="006F5149">
        <w:rPr>
          <w:noProof/>
        </w:rPr>
        <w:t>[19] F.S. Rietta, Application layer intrusion detection for SQL injection, in:  Proceedings of the 44th annual Southeast regional conference, ACM, 2006, pp. 531-536.</w:t>
      </w:r>
      <w:bookmarkEnd w:id="1214"/>
    </w:p>
    <w:p w14:paraId="171579BC" w14:textId="77777777" w:rsidR="006F5149" w:rsidRPr="006F5149" w:rsidRDefault="006F5149" w:rsidP="006F5149">
      <w:pPr>
        <w:pStyle w:val="EndNoteBibliography"/>
        <w:rPr>
          <w:noProof/>
        </w:rPr>
      </w:pPr>
      <w:bookmarkStart w:id="1215" w:name="_ENREF_20"/>
      <w:r w:rsidRPr="006F5149">
        <w:rPr>
          <w:noProof/>
        </w:rPr>
        <w:t>[20] D. Kar, S. Panigrahi, S. Sundararajan, SQLiDDS: SQL injection detection using query transformation and document similarity, in:  International Conference on Distributed Computing and Internet Technology, Springer, 2015, pp. 377-390.</w:t>
      </w:r>
      <w:bookmarkEnd w:id="1215"/>
    </w:p>
    <w:p w14:paraId="2DEBDBBE" w14:textId="77777777" w:rsidR="006F5149" w:rsidRPr="006F5149" w:rsidRDefault="006F5149" w:rsidP="006F5149">
      <w:pPr>
        <w:pStyle w:val="EndNoteBibliography"/>
        <w:rPr>
          <w:noProof/>
        </w:rPr>
      </w:pPr>
      <w:bookmarkStart w:id="1216" w:name="_ENREF_21"/>
      <w:r w:rsidRPr="006F5149">
        <w:rPr>
          <w:noProof/>
        </w:rPr>
        <w:t>[21] A. Razzaq, A. Hur, S. Shahbaz, M. Masood, H.F. Ahmad, Critical analysis on web application firewall solutions, in:  Autonomous Decentralized Systems (ISADS), 2013 IEEE Eleventh International Symposium on, IEEE, 2013, pp. 1-6.</w:t>
      </w:r>
      <w:bookmarkEnd w:id="1216"/>
    </w:p>
    <w:p w14:paraId="4C59D593" w14:textId="77777777" w:rsidR="006F5149" w:rsidRPr="006F5149" w:rsidRDefault="006F5149" w:rsidP="006F5149">
      <w:pPr>
        <w:pStyle w:val="EndNoteBibliography"/>
        <w:rPr>
          <w:noProof/>
        </w:rPr>
      </w:pPr>
      <w:bookmarkStart w:id="1217" w:name="_ENREF_22"/>
      <w:r w:rsidRPr="006F5149">
        <w:rPr>
          <w:noProof/>
        </w:rPr>
        <w:t>[22] Y. Xie, S.-Z. Yu, Anomaly detection based on web users' browsing behaviors, Ruan Jian Xue Bao(Journal of Software), 18 (2007) 967-977.</w:t>
      </w:r>
      <w:bookmarkEnd w:id="1217"/>
    </w:p>
    <w:p w14:paraId="2D63422B" w14:textId="77777777" w:rsidR="006F5149" w:rsidRPr="006F5149" w:rsidRDefault="006F5149" w:rsidP="006F5149">
      <w:pPr>
        <w:pStyle w:val="EndNoteBibliography"/>
        <w:rPr>
          <w:noProof/>
        </w:rPr>
      </w:pPr>
      <w:bookmarkStart w:id="1218" w:name="_ENREF_23"/>
      <w:r w:rsidRPr="006F5149">
        <w:rPr>
          <w:noProof/>
        </w:rPr>
        <w:t>[23] M. Auxilia, D. Tamilselvan, Anomaly detection using negative security model in web application, in:  Computer Information Systems and Industrial Management Applications (CISIM), 2010 International Conference on, IEEE, 2010, pp. 481-486.</w:t>
      </w:r>
      <w:bookmarkEnd w:id="1218"/>
    </w:p>
    <w:p w14:paraId="53EE3653" w14:textId="77777777" w:rsidR="006F5149" w:rsidRPr="006F5149" w:rsidRDefault="006F5149" w:rsidP="006F5149">
      <w:pPr>
        <w:pStyle w:val="EndNoteBibliography"/>
        <w:rPr>
          <w:noProof/>
        </w:rPr>
      </w:pPr>
      <w:bookmarkStart w:id="1219" w:name="_ENREF_24"/>
      <w:r w:rsidRPr="006F5149">
        <w:rPr>
          <w:noProof/>
        </w:rPr>
        <w:t>[24] Y. Huang, A.K. Ghosh, Introducing Diversity and Uncertainty to Create Moving Attack Surfaces for Web Services, Springer New York, 2011.</w:t>
      </w:r>
      <w:bookmarkEnd w:id="1219"/>
    </w:p>
    <w:p w14:paraId="74A6EBA9" w14:textId="77777777" w:rsidR="006F5149" w:rsidRPr="006F5149" w:rsidRDefault="006F5149" w:rsidP="006F5149">
      <w:pPr>
        <w:pStyle w:val="EndNoteBibliography"/>
        <w:rPr>
          <w:noProof/>
        </w:rPr>
      </w:pPr>
      <w:bookmarkStart w:id="1220" w:name="_ENREF_25"/>
      <w:r w:rsidRPr="006F5149">
        <w:rPr>
          <w:noProof/>
        </w:rPr>
        <w:t>[25] M. Taguinod, A. Doupé, Z. Zhao, G.J. Ahn, Toward a Moving Target Defense for Web Applications, in:  IEEE International Conference on Information Reuse and Integration, 2015, pp. 510-517.</w:t>
      </w:r>
      <w:bookmarkEnd w:id="1220"/>
    </w:p>
    <w:p w14:paraId="42ABA69C" w14:textId="77777777" w:rsidR="006F5149" w:rsidRPr="006F5149" w:rsidRDefault="006F5149" w:rsidP="006F5149">
      <w:pPr>
        <w:pStyle w:val="EndNoteBibliography"/>
        <w:rPr>
          <w:noProof/>
        </w:rPr>
      </w:pPr>
      <w:bookmarkStart w:id="1221" w:name="_ENREF_26"/>
      <w:r w:rsidRPr="006F5149">
        <w:rPr>
          <w:noProof/>
        </w:rPr>
        <w:t>[26] B.-t. Chu, J. Portner, K. Joel, A.-S. Ehab, Moving target defense against cross-site scripting, in, Google Patents, 2016.</w:t>
      </w:r>
      <w:bookmarkEnd w:id="1221"/>
    </w:p>
    <w:p w14:paraId="4E237E05" w14:textId="77777777" w:rsidR="006F5149" w:rsidRPr="006F5149" w:rsidRDefault="006F5149" w:rsidP="006F5149">
      <w:pPr>
        <w:pStyle w:val="EndNoteBibliography"/>
        <w:rPr>
          <w:noProof/>
        </w:rPr>
      </w:pPr>
      <w:bookmarkStart w:id="1222" w:name="_ENREF_27"/>
      <w:r w:rsidRPr="006F5149">
        <w:rPr>
          <w:noProof/>
        </w:rPr>
        <w:t>[27] C. Bailiff, Encoding of universal resource locators in a security gateway to enable manipulation by active content, in, US Patent 20,030,037,232, 2003.</w:t>
      </w:r>
      <w:bookmarkEnd w:id="1222"/>
    </w:p>
    <w:p w14:paraId="42A66D5E" w14:textId="77777777" w:rsidR="006F5149" w:rsidRPr="006F5149" w:rsidRDefault="006F5149" w:rsidP="006F5149">
      <w:pPr>
        <w:pStyle w:val="EndNoteBibliography"/>
        <w:rPr>
          <w:noProof/>
        </w:rPr>
      </w:pPr>
      <w:bookmarkStart w:id="1223" w:name="_ENREF_28"/>
      <w:r w:rsidRPr="006F5149">
        <w:rPr>
          <w:noProof/>
        </w:rPr>
        <w:t>[28] R.E. Salz, E. Kuznetsov, C.A. Dolph, W.T. Lynch, A.M. French, System and method remapping identifiers to secure files, in, Google Patents, 2010.</w:t>
      </w:r>
      <w:bookmarkEnd w:id="1223"/>
    </w:p>
    <w:p w14:paraId="05BE8A0A" w14:textId="77777777" w:rsidR="006F5149" w:rsidRPr="006F5149" w:rsidRDefault="006F5149" w:rsidP="006F5149">
      <w:pPr>
        <w:pStyle w:val="EndNoteBibliography"/>
        <w:rPr>
          <w:noProof/>
        </w:rPr>
      </w:pPr>
      <w:bookmarkStart w:id="1224" w:name="_ENREF_29"/>
      <w:r w:rsidRPr="006F5149">
        <w:rPr>
          <w:noProof/>
        </w:rPr>
        <w:t>[29] Damn Vulnerable Web Application (DVWA), in.</w:t>
      </w:r>
      <w:bookmarkEnd w:id="1224"/>
    </w:p>
    <w:p w14:paraId="79C261C5" w14:textId="77777777" w:rsidR="006F5149" w:rsidRPr="006F5149" w:rsidRDefault="006F5149" w:rsidP="006F5149">
      <w:pPr>
        <w:pStyle w:val="EndNoteBibliography"/>
        <w:rPr>
          <w:noProof/>
        </w:rPr>
      </w:pPr>
      <w:bookmarkStart w:id="1225" w:name="_ENREF_30"/>
      <w:r w:rsidRPr="006F5149">
        <w:rPr>
          <w:noProof/>
        </w:rPr>
        <w:t>[30] C. Goldberg, Pylot–Open Source Web Performance Tool, in, 2009.</w:t>
      </w:r>
      <w:bookmarkEnd w:id="1225"/>
    </w:p>
    <w:p w14:paraId="312DAEFD" w14:textId="77777777" w:rsidR="006F5149" w:rsidRPr="006F5149" w:rsidRDefault="006F5149" w:rsidP="006F5149">
      <w:pPr>
        <w:pStyle w:val="EndNoteBibliography"/>
        <w:rPr>
          <w:noProof/>
        </w:rPr>
      </w:pPr>
      <w:bookmarkStart w:id="1226" w:name="_ENREF_31"/>
      <w:r w:rsidRPr="006F5149">
        <w:rPr>
          <w:noProof/>
        </w:rPr>
        <w:lastRenderedPageBreak/>
        <w:t>[31] K. Gutzmann, Access control and session management in the HTTP environment, IEEE Internet Computing, 5 (2001) 26-35.</w:t>
      </w:r>
      <w:bookmarkEnd w:id="1226"/>
    </w:p>
    <w:p w14:paraId="409EF375" w14:textId="77777777" w:rsidR="006F5149" w:rsidRPr="006F5149" w:rsidRDefault="006F5149" w:rsidP="006F5149">
      <w:pPr>
        <w:pStyle w:val="EndNoteBibliography"/>
        <w:rPr>
          <w:noProof/>
        </w:rPr>
      </w:pPr>
      <w:bookmarkStart w:id="1227" w:name="_ENREF_32"/>
      <w:r w:rsidRPr="006F5149">
        <w:rPr>
          <w:noProof/>
        </w:rPr>
        <w:t>[32] M. Kolšek, Session fixation vulnerability in web-based applications, Acros Security, (2002) 7.</w:t>
      </w:r>
      <w:bookmarkEnd w:id="1227"/>
    </w:p>
    <w:p w14:paraId="2CEE9749" w14:textId="77777777" w:rsidR="006F5149" w:rsidRPr="006F5149" w:rsidRDefault="006F5149" w:rsidP="006F5149">
      <w:pPr>
        <w:pStyle w:val="EndNoteBibliography"/>
        <w:rPr>
          <w:noProof/>
        </w:rPr>
      </w:pPr>
      <w:bookmarkStart w:id="1228" w:name="_ENREF_33"/>
      <w:r w:rsidRPr="006F5149">
        <w:rPr>
          <w:noProof/>
        </w:rPr>
        <w:t>[33] A. Barth, HTTP state management mechanism, (2011).</w:t>
      </w:r>
      <w:bookmarkEnd w:id="1228"/>
    </w:p>
    <w:p w14:paraId="582EA5CF" w14:textId="77777777" w:rsidR="006F5149" w:rsidRPr="006F5149" w:rsidRDefault="006F5149" w:rsidP="006F5149">
      <w:pPr>
        <w:pStyle w:val="EndNoteBibliography"/>
        <w:rPr>
          <w:noProof/>
        </w:rPr>
      </w:pPr>
      <w:bookmarkStart w:id="1229" w:name="_ENREF_34"/>
      <w:r w:rsidRPr="006F5149">
        <w:rPr>
          <w:noProof/>
        </w:rPr>
        <w:t>[34] V. Samar, Single sign-on using cookies for Web applications, in:  Enabling Technologies: Infrastructure for Collaborative Enterprises, 1999.(WET ICE'99) Proceedings. IEEE 8th International Workshops on, IEEE, 1999, pp. 158-163.</w:t>
      </w:r>
      <w:bookmarkEnd w:id="1229"/>
    </w:p>
    <w:p w14:paraId="109BCB52" w14:textId="77777777" w:rsidR="006F5149" w:rsidRPr="006F5149" w:rsidRDefault="006F5149" w:rsidP="006F5149">
      <w:pPr>
        <w:pStyle w:val="EndNoteBibliography"/>
        <w:rPr>
          <w:noProof/>
        </w:rPr>
      </w:pPr>
      <w:bookmarkStart w:id="1230" w:name="_ENREF_35"/>
      <w:r w:rsidRPr="006F5149">
        <w:rPr>
          <w:noProof/>
        </w:rPr>
        <w:t>[35] T.M. Levergood, L.C. Stewart, S.J. Morris, A.C. Payne, G.W. Treese, Internet server access control and monitoring systems, in, Google Patents, 1998.</w:t>
      </w:r>
      <w:bookmarkEnd w:id="1230"/>
    </w:p>
    <w:p w14:paraId="43D3C974" w14:textId="77777777" w:rsidR="006F5149" w:rsidRPr="006F5149" w:rsidRDefault="006F5149" w:rsidP="006F5149">
      <w:pPr>
        <w:pStyle w:val="EndNoteBibliography"/>
        <w:rPr>
          <w:noProof/>
        </w:rPr>
      </w:pPr>
      <w:bookmarkStart w:id="1231" w:name="_ENREF_36"/>
      <w:r w:rsidRPr="006F5149">
        <w:rPr>
          <w:noProof/>
        </w:rPr>
        <w:t>[36] J.S. Park, R. Sandhu, G.-J. Ahn, Role-based access control on the web, ACM Transactions on Information and System Security (TISSEC), 4 (2001) 37-71.</w:t>
      </w:r>
      <w:bookmarkEnd w:id="1231"/>
    </w:p>
    <w:p w14:paraId="2EE4379D" w14:textId="77777777" w:rsidR="006F5149" w:rsidRPr="006F5149" w:rsidRDefault="006F5149" w:rsidP="006F5149">
      <w:pPr>
        <w:pStyle w:val="EndNoteBibliography"/>
        <w:rPr>
          <w:noProof/>
        </w:rPr>
      </w:pPr>
      <w:bookmarkStart w:id="1232" w:name="_ENREF_37"/>
      <w:r w:rsidRPr="006F5149">
        <w:rPr>
          <w:noProof/>
        </w:rPr>
        <w:t>[37] S. Shannon, Access control of networked data, in, Google Patents, 2001.</w:t>
      </w:r>
      <w:bookmarkEnd w:id="1232"/>
    </w:p>
    <w:p w14:paraId="04365F06" w14:textId="77777777" w:rsidR="006F5149" w:rsidRPr="006F5149" w:rsidRDefault="006F5149" w:rsidP="006F5149">
      <w:pPr>
        <w:pStyle w:val="EndNoteBibliography"/>
        <w:rPr>
          <w:noProof/>
        </w:rPr>
      </w:pPr>
      <w:bookmarkStart w:id="1233" w:name="_ENREF_38"/>
      <w:r w:rsidRPr="006F5149">
        <w:rPr>
          <w:noProof/>
        </w:rPr>
        <w:t>[38] E. Damiani, S. De Capitani di Vimercati, S. Paraboschi, P. Samarati, A fine-grained access control system for XML documents, ACM Transactions on Information and System Security (TISSEC), 5 (2002) 169-202.</w:t>
      </w:r>
      <w:bookmarkEnd w:id="1233"/>
    </w:p>
    <w:p w14:paraId="34E82C9E" w14:textId="77777777" w:rsidR="00A73B7E" w:rsidRDefault="00FC3FD2">
      <w:pPr>
        <w:pStyle w:val="af1"/>
        <w:spacing w:line="240" w:lineRule="exact"/>
        <w:ind w:firstLineChars="0" w:firstLine="0"/>
        <w:rPr>
          <w:ins w:id="1234" w:author="微笑的秋天" w:date="2018-03-23T10:39:00Z"/>
          <w:rFonts w:ascii="Times" w:hAnsi="Times" w:cs="Times"/>
          <w:kern w:val="0"/>
          <w:sz w:val="20"/>
          <w:szCs w:val="20"/>
        </w:rPr>
      </w:pPr>
      <w:r>
        <w:rPr>
          <w:rFonts w:ascii="Times" w:hAnsi="Times" w:cs="Times"/>
          <w:kern w:val="0"/>
          <w:sz w:val="20"/>
          <w:szCs w:val="20"/>
          <w:rPrChange w:id="1235" w:author="zjstone" w:date="2018-03-23T09:05:00Z">
            <w:rPr>
              <w:rFonts w:ascii="Times" w:hAnsi="Times" w:cs="Times"/>
              <w:sz w:val="20"/>
              <w:szCs w:val="20"/>
            </w:rPr>
          </w:rPrChange>
        </w:rPr>
        <w:fldChar w:fldCharType="end"/>
      </w:r>
    </w:p>
    <w:p w14:paraId="4A046F28" w14:textId="77777777" w:rsidR="00A73B7E" w:rsidRDefault="00FC3FD2">
      <w:pPr>
        <w:pStyle w:val="af1"/>
        <w:spacing w:line="240" w:lineRule="exact"/>
        <w:ind w:firstLineChars="0" w:firstLine="0"/>
        <w:rPr>
          <w:ins w:id="1236" w:author="zjstone" w:date="2018-03-23T09:05:00Z"/>
          <w:rFonts w:ascii="Times" w:hAnsi="Times" w:cs="Times"/>
          <w:sz w:val="20"/>
          <w:szCs w:val="20"/>
        </w:rPr>
      </w:pPr>
      <w:ins w:id="1237" w:author="zjstone" w:date="2018-03-23T09:05:00Z">
        <w:r>
          <w:rPr>
            <w:rFonts w:ascii="Times" w:hAnsi="Times" w:cs="Times" w:hint="eastAsia"/>
            <w:sz w:val="20"/>
            <w:szCs w:val="20"/>
          </w:rPr>
          <w:t>附录</w:t>
        </w:r>
        <w:r>
          <w:rPr>
            <w:rFonts w:ascii="Times" w:hAnsi="Times" w:cs="Times" w:hint="eastAsia"/>
            <w:sz w:val="20"/>
            <w:szCs w:val="20"/>
          </w:rPr>
          <w:t xml:space="preserve"> </w:t>
        </w:r>
        <w:r>
          <w:rPr>
            <w:rFonts w:ascii="Times" w:hAnsi="Times" w:cs="Times"/>
            <w:sz w:val="20"/>
            <w:szCs w:val="20"/>
          </w:rPr>
          <w:t>AURLS</w:t>
        </w:r>
        <w:r>
          <w:rPr>
            <w:rFonts w:ascii="Times" w:hAnsi="Times" w:cs="Times" w:hint="eastAsia"/>
            <w:sz w:val="20"/>
            <w:szCs w:val="20"/>
          </w:rPr>
          <w:t>数据</w:t>
        </w:r>
        <w:r>
          <w:rPr>
            <w:rFonts w:ascii="Times" w:hAnsi="Times" w:cs="Times"/>
            <w:sz w:val="20"/>
            <w:szCs w:val="20"/>
          </w:rPr>
          <w:t>库设计</w:t>
        </w:r>
      </w:ins>
    </w:p>
    <w:p w14:paraId="27292F7E" w14:textId="77777777" w:rsidR="00A73B7E" w:rsidRDefault="00A73B7E">
      <w:pPr>
        <w:pStyle w:val="af1"/>
        <w:spacing w:line="240" w:lineRule="exact"/>
        <w:ind w:firstLineChars="0" w:firstLine="0"/>
        <w:rPr>
          <w:ins w:id="1238" w:author="zjstone" w:date="2018-03-23T09:05:00Z"/>
          <w:rFonts w:ascii="Times" w:hAnsi="Times" w:cs="Times"/>
          <w:sz w:val="20"/>
          <w:szCs w:val="20"/>
        </w:rPr>
      </w:pPr>
    </w:p>
    <w:p w14:paraId="720FC611" w14:textId="77777777" w:rsidR="00A73B7E" w:rsidRDefault="00FC3FD2">
      <w:pPr>
        <w:pStyle w:val="a4"/>
        <w:spacing w:line="240" w:lineRule="exact"/>
        <w:jc w:val="both"/>
        <w:rPr>
          <w:ins w:id="1239" w:author="zjstone" w:date="2018-03-23T09:05:00Z"/>
          <w:sz w:val="20"/>
          <w:szCs w:val="20"/>
        </w:rPr>
      </w:pPr>
      <w:ins w:id="1240" w:author="zjstone" w:date="2018-03-23T09:05:00Z">
        <w:r>
          <w:rPr>
            <w:sz w:val="20"/>
            <w:szCs w:val="20"/>
          </w:rPr>
          <w:t>1</w:t>
        </w:r>
        <w:r>
          <w:rPr>
            <w:rFonts w:hint="eastAsia"/>
            <w:sz w:val="20"/>
            <w:szCs w:val="20"/>
          </w:rPr>
          <w:t>)</w:t>
        </w:r>
        <w:r>
          <w:rPr>
            <w:sz w:val="20"/>
            <w:szCs w:val="20"/>
          </w:rPr>
          <w:t xml:space="preserve"> Shifted URL to real URL mapping</w:t>
        </w:r>
      </w:ins>
    </w:p>
    <w:p w14:paraId="622E7D73" w14:textId="77777777" w:rsidR="00A73B7E" w:rsidRDefault="00FC3FD2">
      <w:pPr>
        <w:pStyle w:val="a4"/>
        <w:spacing w:line="240" w:lineRule="exact"/>
        <w:jc w:val="both"/>
        <w:rPr>
          <w:ins w:id="1241" w:author="zjstone" w:date="2018-03-23T09:05:00Z"/>
          <w:sz w:val="20"/>
          <w:szCs w:val="20"/>
        </w:rPr>
      </w:pPr>
      <w:ins w:id="1242" w:author="zjstone" w:date="2018-03-23T09:05:00Z">
        <w:r>
          <w:rPr>
            <w:sz w:val="20"/>
            <w:szCs w:val="20"/>
          </w:rPr>
          <w:t>This mapping is used to transform shifted URL to real URL.</w:t>
        </w:r>
      </w:ins>
    </w:p>
    <w:p w14:paraId="2C8F879C" w14:textId="77777777" w:rsidR="00A73B7E" w:rsidRDefault="00FC3FD2">
      <w:pPr>
        <w:pStyle w:val="a4"/>
        <w:spacing w:line="240" w:lineRule="exact"/>
        <w:jc w:val="center"/>
        <w:rPr>
          <w:ins w:id="1243" w:author="zjstone" w:date="2018-03-23T09:05:00Z"/>
          <w:sz w:val="20"/>
          <w:szCs w:val="20"/>
        </w:rPr>
      </w:pPr>
      <w:ins w:id="1244" w:author="zjstone" w:date="2018-03-23T09:05:00Z">
        <w:r>
          <w:rPr>
            <w:rFonts w:hint="eastAsia"/>
            <w:sz w:val="20"/>
            <w:szCs w:val="20"/>
          </w:rPr>
          <w:t>Table</w:t>
        </w:r>
        <w:r>
          <w:rPr>
            <w:sz w:val="20"/>
            <w:szCs w:val="20"/>
          </w:rPr>
          <w:t xml:space="preserve"> </w:t>
        </w:r>
      </w:ins>
      <w:ins w:id="1245" w:author="微笑的秋天" w:date="2018-03-23T10:39:00Z">
        <w:r>
          <w:rPr>
            <w:rFonts w:hint="eastAsia"/>
            <w:sz w:val="20"/>
            <w:szCs w:val="20"/>
          </w:rPr>
          <w:t>2</w:t>
        </w:r>
      </w:ins>
      <w:ins w:id="1246" w:author="zjstone" w:date="2018-03-23T09:05:00Z">
        <w:del w:id="1247" w:author="微笑的秋天" w:date="2018-03-23T10:39:00Z">
          <w:r>
            <w:rPr>
              <w:sz w:val="20"/>
              <w:szCs w:val="20"/>
            </w:rPr>
            <w:delText>x</w:delText>
          </w:r>
        </w:del>
        <w:r>
          <w:rPr>
            <w:sz w:val="20"/>
            <w:szCs w:val="20"/>
          </w:rPr>
          <w:t xml:space="preserve"> Mapping of shifted URL to real URL</w:t>
        </w:r>
      </w:ins>
    </w:p>
    <w:tbl>
      <w:tblPr>
        <w:tblStyle w:val="af"/>
        <w:tblW w:w="4290" w:type="dxa"/>
        <w:tblLayout w:type="fixed"/>
        <w:tblLook w:val="04A0" w:firstRow="1" w:lastRow="0" w:firstColumn="1" w:lastColumn="0" w:noHBand="0" w:noVBand="1"/>
      </w:tblPr>
      <w:tblGrid>
        <w:gridCol w:w="2145"/>
        <w:gridCol w:w="2145"/>
      </w:tblGrid>
      <w:tr w:rsidR="00A73B7E" w14:paraId="1FE5BD05" w14:textId="77777777">
        <w:trPr>
          <w:ins w:id="1248"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1952358E" w14:textId="77777777" w:rsidR="00A73B7E" w:rsidRDefault="00FC3FD2">
            <w:pPr>
              <w:rPr>
                <w:ins w:id="1249" w:author="zjstone" w:date="2018-03-23T09:05:00Z"/>
                <w:sz w:val="20"/>
                <w:szCs w:val="20"/>
              </w:rPr>
            </w:pPr>
            <w:ins w:id="1250"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01DD3FD0" w14:textId="77777777" w:rsidR="00A73B7E" w:rsidRDefault="00FC3FD2">
            <w:pPr>
              <w:rPr>
                <w:ins w:id="1251" w:author="zjstone" w:date="2018-03-23T09:05:00Z"/>
                <w:sz w:val="20"/>
                <w:szCs w:val="20"/>
              </w:rPr>
            </w:pPr>
            <w:ins w:id="1252" w:author="zjstone" w:date="2018-03-23T09:05:00Z">
              <w:r>
                <w:rPr>
                  <w:sz w:val="20"/>
                  <w:szCs w:val="20"/>
                </w:rPr>
                <w:t>v</w:t>
              </w:r>
              <w:r>
                <w:rPr>
                  <w:rFonts w:hint="eastAsia"/>
                  <w:sz w:val="20"/>
                  <w:szCs w:val="20"/>
                </w:rPr>
                <w:t>irtual</w:t>
              </w:r>
              <w:r>
                <w:rPr>
                  <w:sz w:val="20"/>
                  <w:szCs w:val="20"/>
                </w:rPr>
                <w:t>_url</w:t>
              </w:r>
            </w:ins>
          </w:p>
        </w:tc>
      </w:tr>
      <w:tr w:rsidR="00A73B7E" w14:paraId="01F95083" w14:textId="77777777">
        <w:trPr>
          <w:ins w:id="1253"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4B9133F9" w14:textId="77777777" w:rsidR="00A73B7E" w:rsidRDefault="00FC3FD2">
            <w:pPr>
              <w:rPr>
                <w:ins w:id="1254" w:author="zjstone" w:date="2018-03-23T09:05:00Z"/>
                <w:sz w:val="20"/>
                <w:szCs w:val="20"/>
              </w:rPr>
            </w:pPr>
            <w:ins w:id="1255"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1C83A90E" w14:textId="77777777" w:rsidR="00A73B7E" w:rsidRDefault="00FC3FD2">
            <w:pPr>
              <w:rPr>
                <w:ins w:id="1256" w:author="zjstone" w:date="2018-03-23T09:05:00Z"/>
                <w:sz w:val="20"/>
                <w:szCs w:val="20"/>
              </w:rPr>
            </w:pPr>
            <w:ins w:id="1257" w:author="zjstone" w:date="2018-03-23T09:05:00Z">
              <w:r>
                <w:rPr>
                  <w:sz w:val="20"/>
                  <w:szCs w:val="20"/>
                </w:rPr>
                <w:t>r</w:t>
              </w:r>
              <w:r>
                <w:rPr>
                  <w:rFonts w:hint="eastAsia"/>
                  <w:sz w:val="20"/>
                  <w:szCs w:val="20"/>
                </w:rPr>
                <w:t>eal_</w:t>
              </w:r>
              <w:r>
                <w:rPr>
                  <w:sz w:val="20"/>
                  <w:szCs w:val="20"/>
                </w:rPr>
                <w:t>url</w:t>
              </w:r>
            </w:ins>
          </w:p>
        </w:tc>
      </w:tr>
    </w:tbl>
    <w:p w14:paraId="54925D92" w14:textId="77777777" w:rsidR="00A73B7E" w:rsidRDefault="00FC3FD2">
      <w:pPr>
        <w:pStyle w:val="a4"/>
        <w:spacing w:line="240" w:lineRule="exact"/>
        <w:jc w:val="both"/>
        <w:rPr>
          <w:ins w:id="1258" w:author="zjstone" w:date="2018-03-23T09:05:00Z"/>
          <w:sz w:val="20"/>
          <w:szCs w:val="20"/>
        </w:rPr>
      </w:pPr>
      <w:ins w:id="1259" w:author="zjstone" w:date="2018-03-23T09:05:00Z">
        <w:r>
          <w:rPr>
            <w:sz w:val="20"/>
            <w:szCs w:val="20"/>
          </w:rPr>
          <w:t>(2) Virtual cookie to users’ id maping</w:t>
        </w:r>
      </w:ins>
    </w:p>
    <w:p w14:paraId="0E1C9BC9" w14:textId="77777777" w:rsidR="00A73B7E" w:rsidRDefault="00FC3FD2">
      <w:pPr>
        <w:pStyle w:val="a4"/>
        <w:spacing w:line="240" w:lineRule="exact"/>
        <w:jc w:val="both"/>
        <w:rPr>
          <w:ins w:id="1260" w:author="zjstone" w:date="2018-03-23T09:05:00Z"/>
          <w:sz w:val="20"/>
          <w:szCs w:val="20"/>
        </w:rPr>
      </w:pPr>
      <w:ins w:id="1261" w:author="zjstone" w:date="2018-03-23T09:05:00Z">
        <w:r>
          <w:rPr>
            <w:sz w:val="20"/>
            <w:szCs w:val="20"/>
          </w:rPr>
          <w:t>AURLS can search this mapping table by virtual cookie to obtain the user’s ID that corresponds to this virtual cookie.</w:t>
        </w:r>
      </w:ins>
    </w:p>
    <w:p w14:paraId="7A912E28" w14:textId="77777777" w:rsidR="00A73B7E" w:rsidRDefault="00FC3FD2">
      <w:pPr>
        <w:pStyle w:val="a4"/>
        <w:spacing w:line="240" w:lineRule="exact"/>
        <w:jc w:val="center"/>
        <w:rPr>
          <w:ins w:id="1262" w:author="zjstone" w:date="2018-03-23T09:05:00Z"/>
          <w:sz w:val="20"/>
          <w:szCs w:val="20"/>
        </w:rPr>
      </w:pPr>
      <w:ins w:id="1263" w:author="zjstone" w:date="2018-03-23T09:05:00Z">
        <w:r>
          <w:rPr>
            <w:rFonts w:hint="eastAsia"/>
            <w:sz w:val="20"/>
            <w:szCs w:val="20"/>
          </w:rPr>
          <w:t xml:space="preserve">Table </w:t>
        </w:r>
      </w:ins>
      <w:ins w:id="1264" w:author="微笑的秋天" w:date="2018-03-23T10:40:00Z">
        <w:r>
          <w:rPr>
            <w:rFonts w:hint="eastAsia"/>
            <w:sz w:val="20"/>
            <w:szCs w:val="20"/>
          </w:rPr>
          <w:t>3</w:t>
        </w:r>
      </w:ins>
      <w:ins w:id="1265" w:author="zjstone" w:date="2018-03-23T09:05:00Z">
        <w:del w:id="1266" w:author="微笑的秋天" w:date="2018-03-23T10:40:00Z">
          <w:r>
            <w:rPr>
              <w:rFonts w:hint="eastAsia"/>
              <w:sz w:val="20"/>
              <w:szCs w:val="20"/>
            </w:rPr>
            <w:delText>x</w:delText>
          </w:r>
        </w:del>
        <w:r>
          <w:rPr>
            <w:sz w:val="20"/>
            <w:szCs w:val="20"/>
          </w:rPr>
          <w:t xml:space="preserve"> Mapping of virtual cookie to user’s ID</w:t>
        </w:r>
      </w:ins>
    </w:p>
    <w:tbl>
      <w:tblPr>
        <w:tblStyle w:val="af"/>
        <w:tblW w:w="4290" w:type="dxa"/>
        <w:tblLayout w:type="fixed"/>
        <w:tblLook w:val="04A0" w:firstRow="1" w:lastRow="0" w:firstColumn="1" w:lastColumn="0" w:noHBand="0" w:noVBand="1"/>
      </w:tblPr>
      <w:tblGrid>
        <w:gridCol w:w="2145"/>
        <w:gridCol w:w="2145"/>
      </w:tblGrid>
      <w:tr w:rsidR="00A73B7E" w14:paraId="5A3EED38" w14:textId="77777777">
        <w:trPr>
          <w:ins w:id="1267"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2EA4A0F4" w14:textId="77777777" w:rsidR="00A73B7E" w:rsidRDefault="00FC3FD2">
            <w:pPr>
              <w:rPr>
                <w:ins w:id="1268" w:author="zjstone" w:date="2018-03-23T09:05:00Z"/>
                <w:sz w:val="20"/>
                <w:szCs w:val="20"/>
              </w:rPr>
            </w:pPr>
            <w:ins w:id="1269"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7CBF842F" w14:textId="77777777" w:rsidR="00A73B7E" w:rsidRDefault="00FC3FD2">
            <w:pPr>
              <w:rPr>
                <w:ins w:id="1270" w:author="zjstone" w:date="2018-03-23T09:05:00Z"/>
                <w:sz w:val="20"/>
                <w:szCs w:val="20"/>
              </w:rPr>
            </w:pPr>
            <w:ins w:id="1271" w:author="zjstone" w:date="2018-03-23T09:05:00Z">
              <w:r>
                <w:rPr>
                  <w:sz w:val="20"/>
                  <w:szCs w:val="20"/>
                </w:rPr>
                <w:t>v</w:t>
              </w:r>
              <w:r>
                <w:rPr>
                  <w:rFonts w:hint="eastAsia"/>
                  <w:sz w:val="20"/>
                  <w:szCs w:val="20"/>
                </w:rPr>
                <w:t>irtual</w:t>
              </w:r>
              <w:r>
                <w:rPr>
                  <w:sz w:val="20"/>
                  <w:szCs w:val="20"/>
                </w:rPr>
                <w:t>_cookie</w:t>
              </w:r>
            </w:ins>
          </w:p>
        </w:tc>
      </w:tr>
      <w:tr w:rsidR="00A73B7E" w14:paraId="4E1202E7" w14:textId="77777777">
        <w:trPr>
          <w:ins w:id="1272"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3B1F57C8" w14:textId="77777777" w:rsidR="00A73B7E" w:rsidRDefault="00FC3FD2">
            <w:pPr>
              <w:rPr>
                <w:ins w:id="1273" w:author="zjstone" w:date="2018-03-23T09:05:00Z"/>
                <w:sz w:val="20"/>
                <w:szCs w:val="20"/>
              </w:rPr>
            </w:pPr>
            <w:ins w:id="1274"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3C7776B6" w14:textId="77777777" w:rsidR="00A73B7E" w:rsidRDefault="00FC3FD2">
            <w:pPr>
              <w:rPr>
                <w:ins w:id="1275" w:author="zjstone" w:date="2018-03-23T09:05:00Z"/>
                <w:sz w:val="20"/>
                <w:szCs w:val="20"/>
              </w:rPr>
            </w:pPr>
            <w:ins w:id="1276" w:author="zjstone" w:date="2018-03-23T09:05:00Z">
              <w:r>
                <w:rPr>
                  <w:sz w:val="20"/>
                  <w:szCs w:val="20"/>
                </w:rPr>
                <w:t>user_id</w:t>
              </w:r>
            </w:ins>
          </w:p>
        </w:tc>
      </w:tr>
    </w:tbl>
    <w:p w14:paraId="24062924" w14:textId="77777777" w:rsidR="00A73B7E" w:rsidRDefault="00FC3FD2">
      <w:pPr>
        <w:pStyle w:val="a4"/>
        <w:spacing w:line="240" w:lineRule="exact"/>
        <w:jc w:val="both"/>
        <w:rPr>
          <w:ins w:id="1277" w:author="zjstone" w:date="2018-03-23T09:05:00Z"/>
          <w:sz w:val="20"/>
          <w:szCs w:val="20"/>
        </w:rPr>
      </w:pPr>
      <w:ins w:id="1278" w:author="zjstone" w:date="2018-03-23T09:05:00Z">
        <w:r>
          <w:rPr>
            <w:rFonts w:hint="eastAsia"/>
            <w:sz w:val="20"/>
            <w:szCs w:val="20"/>
          </w:rPr>
          <w:t>(</w:t>
        </w:r>
        <w:r>
          <w:rPr>
            <w:sz w:val="20"/>
            <w:szCs w:val="20"/>
          </w:rPr>
          <w:t>3</w:t>
        </w:r>
        <w:r>
          <w:rPr>
            <w:rFonts w:hint="eastAsia"/>
            <w:sz w:val="20"/>
            <w:szCs w:val="20"/>
          </w:rPr>
          <w:t>)</w:t>
        </w:r>
        <w:r>
          <w:rPr>
            <w:sz w:val="20"/>
            <w:szCs w:val="20"/>
          </w:rPr>
          <w:t xml:space="preserve"> user’s ID</w:t>
        </w:r>
        <w:r>
          <w:rPr>
            <w:rFonts w:hint="eastAsia"/>
            <w:sz w:val="20"/>
            <w:szCs w:val="20"/>
          </w:rPr>
          <w:t>, real URL to shifted URL mapping</w:t>
        </w:r>
      </w:ins>
    </w:p>
    <w:p w14:paraId="1B652006" w14:textId="77777777" w:rsidR="00A73B7E" w:rsidRDefault="00FC3FD2">
      <w:pPr>
        <w:pStyle w:val="a4"/>
        <w:spacing w:line="240" w:lineRule="exact"/>
        <w:jc w:val="both"/>
        <w:rPr>
          <w:ins w:id="1279" w:author="zjstone" w:date="2018-03-23T09:05:00Z"/>
          <w:sz w:val="20"/>
          <w:szCs w:val="20"/>
        </w:rPr>
      </w:pPr>
      <w:ins w:id="1280" w:author="zjstone" w:date="2018-03-23T09:05:00Z">
        <w:r>
          <w:rPr>
            <w:sz w:val="20"/>
            <w:szCs w:val="20"/>
          </w:rPr>
          <w:t>In the process of shifting address, AURLS searches for the corresponding shifted URL according to user’s ID and real URL that correspond to the request. If not exist, then generate randomly a string to operate shifting address. Otherwise, replace real URL with the corresponding shifted URL stored in the system, thus reduce the amount of data for storage.</w:t>
        </w:r>
      </w:ins>
    </w:p>
    <w:p w14:paraId="118A46C5" w14:textId="77777777" w:rsidR="00A73B7E" w:rsidRDefault="00FC3FD2">
      <w:pPr>
        <w:pStyle w:val="a4"/>
        <w:spacing w:line="240" w:lineRule="exact"/>
        <w:jc w:val="center"/>
        <w:rPr>
          <w:ins w:id="1281" w:author="zjstone" w:date="2018-03-23T09:05:00Z"/>
          <w:sz w:val="20"/>
          <w:szCs w:val="20"/>
        </w:rPr>
      </w:pPr>
      <w:ins w:id="1282" w:author="zjstone" w:date="2018-03-23T09:05:00Z">
        <w:r>
          <w:rPr>
            <w:rFonts w:hint="eastAsia"/>
            <w:sz w:val="20"/>
            <w:szCs w:val="20"/>
          </w:rPr>
          <w:lastRenderedPageBreak/>
          <w:t xml:space="preserve">Table </w:t>
        </w:r>
      </w:ins>
      <w:ins w:id="1283" w:author="微笑的秋天" w:date="2018-03-23T10:40:00Z">
        <w:r>
          <w:rPr>
            <w:rFonts w:hint="eastAsia"/>
            <w:sz w:val="20"/>
            <w:szCs w:val="20"/>
          </w:rPr>
          <w:t>4</w:t>
        </w:r>
      </w:ins>
      <w:ins w:id="1284" w:author="zjstone" w:date="2018-03-23T09:05:00Z">
        <w:del w:id="1285" w:author="微笑的秋天" w:date="2018-03-23T10:40:00Z">
          <w:r>
            <w:rPr>
              <w:rFonts w:hint="eastAsia"/>
              <w:sz w:val="20"/>
              <w:szCs w:val="20"/>
            </w:rPr>
            <w:delText>x</w:delText>
          </w:r>
        </w:del>
        <w:r>
          <w:rPr>
            <w:sz w:val="20"/>
            <w:szCs w:val="20"/>
          </w:rPr>
          <w:t xml:space="preserve"> Mapping of user’s ID, real URL to shifted URL</w:t>
        </w:r>
      </w:ins>
    </w:p>
    <w:tbl>
      <w:tblPr>
        <w:tblStyle w:val="af"/>
        <w:tblW w:w="4290" w:type="dxa"/>
        <w:tblLayout w:type="fixed"/>
        <w:tblLook w:val="04A0" w:firstRow="1" w:lastRow="0" w:firstColumn="1" w:lastColumn="0" w:noHBand="0" w:noVBand="1"/>
      </w:tblPr>
      <w:tblGrid>
        <w:gridCol w:w="2145"/>
        <w:gridCol w:w="2145"/>
      </w:tblGrid>
      <w:tr w:rsidR="00A73B7E" w14:paraId="518E6F5E" w14:textId="77777777">
        <w:trPr>
          <w:ins w:id="1286"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00C9BD13" w14:textId="77777777" w:rsidR="00A73B7E" w:rsidRDefault="00FC3FD2">
            <w:pPr>
              <w:rPr>
                <w:ins w:id="1287" w:author="zjstone" w:date="2018-03-23T09:05:00Z"/>
                <w:sz w:val="20"/>
                <w:szCs w:val="20"/>
              </w:rPr>
            </w:pPr>
            <w:ins w:id="1288"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56673CA5" w14:textId="77777777" w:rsidR="00A73B7E" w:rsidRDefault="00FC3FD2">
            <w:pPr>
              <w:rPr>
                <w:ins w:id="1289" w:author="zjstone" w:date="2018-03-23T09:05:00Z"/>
                <w:sz w:val="20"/>
                <w:szCs w:val="20"/>
              </w:rPr>
            </w:pPr>
            <w:ins w:id="1290" w:author="zjstone" w:date="2018-03-23T09:05:00Z">
              <w:r>
                <w:rPr>
                  <w:sz w:val="20"/>
                  <w:szCs w:val="20"/>
                </w:rPr>
                <w:t>user_id&amp;real_url</w:t>
              </w:r>
            </w:ins>
          </w:p>
        </w:tc>
      </w:tr>
      <w:tr w:rsidR="00A73B7E" w14:paraId="10B7CDF5" w14:textId="77777777">
        <w:trPr>
          <w:ins w:id="1291"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60533DE4" w14:textId="77777777" w:rsidR="00A73B7E" w:rsidRDefault="00FC3FD2">
            <w:pPr>
              <w:rPr>
                <w:ins w:id="1292" w:author="zjstone" w:date="2018-03-23T09:05:00Z"/>
                <w:sz w:val="20"/>
                <w:szCs w:val="20"/>
              </w:rPr>
            </w:pPr>
            <w:ins w:id="1293"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747A3E60" w14:textId="77777777" w:rsidR="00A73B7E" w:rsidRDefault="00FC3FD2">
            <w:pPr>
              <w:rPr>
                <w:ins w:id="1294" w:author="zjstone" w:date="2018-03-23T09:05:00Z"/>
                <w:sz w:val="20"/>
                <w:szCs w:val="20"/>
              </w:rPr>
            </w:pPr>
            <w:ins w:id="1295" w:author="zjstone" w:date="2018-03-23T09:05:00Z">
              <w:r>
                <w:rPr>
                  <w:sz w:val="20"/>
                  <w:szCs w:val="20"/>
                </w:rPr>
                <w:t>virtual_url</w:t>
              </w:r>
            </w:ins>
          </w:p>
        </w:tc>
      </w:tr>
    </w:tbl>
    <w:p w14:paraId="7664E4D3" w14:textId="77777777" w:rsidR="00A73B7E" w:rsidRDefault="00FC3FD2">
      <w:pPr>
        <w:pStyle w:val="a4"/>
        <w:autoSpaceDE w:val="0"/>
        <w:autoSpaceDN w:val="0"/>
        <w:adjustRightInd w:val="0"/>
        <w:spacing w:after="120" w:line="240" w:lineRule="exact"/>
        <w:jc w:val="both"/>
        <w:rPr>
          <w:ins w:id="1296" w:author="zjstone" w:date="2018-03-23T09:05:00Z"/>
          <w:rFonts w:ascii="Times" w:hAnsi="Times" w:cs="Times"/>
          <w:kern w:val="0"/>
          <w:sz w:val="20"/>
          <w:szCs w:val="20"/>
        </w:rPr>
      </w:pPr>
      <w:ins w:id="1297" w:author="zjstone" w:date="2018-03-23T09:05:00Z">
        <w:r>
          <w:rPr>
            <w:rFonts w:ascii="Times" w:hAnsi="Times" w:cs="Times" w:hint="eastAsia"/>
            <w:kern w:val="0"/>
            <w:sz w:val="20"/>
            <w:szCs w:val="20"/>
          </w:rPr>
          <w:t>(</w:t>
        </w:r>
        <w:r>
          <w:rPr>
            <w:rFonts w:ascii="Times" w:hAnsi="Times" w:cs="Times"/>
            <w:kern w:val="0"/>
            <w:sz w:val="20"/>
            <w:szCs w:val="20"/>
          </w:rPr>
          <w:t>For handle this in hash table, we combine user_id and real_url into a keyword</w:t>
        </w:r>
        <w:r>
          <w:rPr>
            <w:rFonts w:ascii="Times" w:hAnsi="Times" w:cs="Times" w:hint="eastAsia"/>
            <w:kern w:val="0"/>
            <w:sz w:val="20"/>
            <w:szCs w:val="20"/>
          </w:rPr>
          <w:t>)</w:t>
        </w:r>
      </w:ins>
    </w:p>
    <w:p w14:paraId="17AB7508" w14:textId="77777777" w:rsidR="00A73B7E" w:rsidRDefault="00FC3FD2">
      <w:pPr>
        <w:pStyle w:val="a4"/>
        <w:autoSpaceDE w:val="0"/>
        <w:autoSpaceDN w:val="0"/>
        <w:adjustRightInd w:val="0"/>
        <w:spacing w:after="120" w:line="240" w:lineRule="exact"/>
        <w:jc w:val="both"/>
        <w:rPr>
          <w:ins w:id="1298" w:author="zjstone" w:date="2018-03-23T09:05:00Z"/>
          <w:color w:val="FF0000"/>
          <w:sz w:val="20"/>
          <w:szCs w:val="20"/>
        </w:rPr>
      </w:pPr>
      <w:ins w:id="1299" w:author="zjstone" w:date="2018-03-23T09:05:00Z">
        <w:r>
          <w:rPr>
            <w:rFonts w:ascii="Times" w:hAnsi="Times" w:cs="Times"/>
            <w:kern w:val="0"/>
            <w:sz w:val="20"/>
            <w:szCs w:val="20"/>
          </w:rPr>
          <w:t>We can judge whether the virtual cookie corresponds with users or not through table(1), table(2) and table(3). The detailed process are as followed. (a) Obtain users’ id by virtual cookies in table(2); (b) Obtain real URL for accessing by shifted URL(named virtual_url_a) in table(1); (c) According to table(3) and real URL as well as users’ id obtained before, we can search table(3) for shifted URL stored in the system(named virtual_url_b), by checking if virtual_url_a is the same as virtual_url</w:t>
        </w:r>
        <w:r>
          <w:rPr>
            <w:rFonts w:ascii="Times" w:hAnsi="Times" w:cs="Times" w:hint="eastAsia"/>
            <w:kern w:val="0"/>
            <w:sz w:val="20"/>
            <w:szCs w:val="20"/>
          </w:rPr>
          <w:t xml:space="preserve">_b, </w:t>
        </w:r>
        <w:r>
          <w:rPr>
            <w:rFonts w:ascii="Times" w:hAnsi="Times" w:cs="Times"/>
            <w:kern w:val="0"/>
            <w:sz w:val="20"/>
            <w:szCs w:val="20"/>
          </w:rPr>
          <w:t>we can come to the conclusion that whether virtual cookies correspond with users.</w:t>
        </w:r>
      </w:ins>
    </w:p>
    <w:p w14:paraId="27B5697B" w14:textId="77777777" w:rsidR="00A73B7E" w:rsidRDefault="00FC3FD2">
      <w:pPr>
        <w:pStyle w:val="a4"/>
        <w:autoSpaceDE w:val="0"/>
        <w:autoSpaceDN w:val="0"/>
        <w:adjustRightInd w:val="0"/>
        <w:spacing w:after="120" w:line="240" w:lineRule="exact"/>
        <w:jc w:val="both"/>
        <w:rPr>
          <w:ins w:id="1300" w:author="zjstone" w:date="2018-03-23T09:05:00Z"/>
          <w:rFonts w:ascii="Times" w:hAnsi="Times" w:cs="Times"/>
          <w:kern w:val="0"/>
          <w:sz w:val="20"/>
          <w:szCs w:val="20"/>
        </w:rPr>
      </w:pPr>
      <w:ins w:id="1301" w:author="zjstone" w:date="2018-03-23T09:05:00Z">
        <w:r>
          <w:rPr>
            <w:rFonts w:ascii="Times" w:hAnsi="Times" w:cs="Times"/>
            <w:kern w:val="0"/>
            <w:sz w:val="20"/>
            <w:szCs w:val="20"/>
          </w:rPr>
          <w:t>(4)virtual cookie-to-IP mapping table</w:t>
        </w:r>
      </w:ins>
    </w:p>
    <w:p w14:paraId="759C68A6" w14:textId="77777777" w:rsidR="00A73B7E" w:rsidRDefault="00FC3FD2">
      <w:pPr>
        <w:pStyle w:val="a4"/>
        <w:autoSpaceDE w:val="0"/>
        <w:autoSpaceDN w:val="0"/>
        <w:adjustRightInd w:val="0"/>
        <w:spacing w:after="120" w:line="240" w:lineRule="exact"/>
        <w:jc w:val="both"/>
        <w:rPr>
          <w:ins w:id="1302" w:author="zjstone" w:date="2018-03-23T09:05:00Z"/>
          <w:rFonts w:ascii="Times" w:hAnsi="Times" w:cs="Times"/>
          <w:kern w:val="0"/>
          <w:sz w:val="20"/>
          <w:szCs w:val="20"/>
        </w:rPr>
      </w:pPr>
      <w:ins w:id="1303" w:author="zjstone" w:date="2018-03-23T09:05:00Z">
        <w:r>
          <w:rPr>
            <w:rFonts w:ascii="Times" w:hAnsi="Times" w:cs="Times"/>
            <w:kern w:val="0"/>
            <w:sz w:val="20"/>
            <w:szCs w:val="20"/>
          </w:rPr>
          <w:t xml:space="preserve">This mapping functions on preventing attackers initiate attacks on pages in global whitelist after stealing user’s cookies. </w:t>
        </w:r>
      </w:ins>
    </w:p>
    <w:p w14:paraId="0C67A7C3" w14:textId="77777777" w:rsidR="00A73B7E" w:rsidRDefault="00FC3FD2">
      <w:pPr>
        <w:pStyle w:val="a4"/>
        <w:spacing w:line="240" w:lineRule="exact"/>
        <w:jc w:val="center"/>
        <w:rPr>
          <w:ins w:id="1304" w:author="zjstone" w:date="2018-03-23T09:05:00Z"/>
          <w:rFonts w:ascii="Times" w:hAnsi="Times" w:cs="Times"/>
          <w:kern w:val="0"/>
          <w:sz w:val="20"/>
          <w:szCs w:val="20"/>
        </w:rPr>
      </w:pPr>
      <w:ins w:id="1305" w:author="zjstone" w:date="2018-03-23T09:05:00Z">
        <w:r>
          <w:rPr>
            <w:rFonts w:ascii="Times" w:hAnsi="Times" w:cs="Times"/>
            <w:kern w:val="0"/>
            <w:sz w:val="20"/>
            <w:szCs w:val="20"/>
          </w:rPr>
          <w:t xml:space="preserve">Table </w:t>
        </w:r>
      </w:ins>
      <w:ins w:id="1306" w:author="微笑的秋天" w:date="2018-03-23T10:40:00Z">
        <w:r>
          <w:rPr>
            <w:rFonts w:ascii="Times" w:hAnsi="Times" w:cs="Times" w:hint="eastAsia"/>
            <w:kern w:val="0"/>
            <w:sz w:val="20"/>
            <w:szCs w:val="20"/>
          </w:rPr>
          <w:t>5</w:t>
        </w:r>
      </w:ins>
      <w:ins w:id="1307" w:author="zjstone" w:date="2018-03-23T09:05:00Z">
        <w:del w:id="1308" w:author="微笑的秋天" w:date="2018-03-23T10:40:00Z">
          <w:r>
            <w:rPr>
              <w:rFonts w:ascii="Times" w:hAnsi="Times" w:cs="Times"/>
              <w:kern w:val="0"/>
              <w:sz w:val="20"/>
              <w:szCs w:val="20"/>
            </w:rPr>
            <w:delText>x</w:delText>
          </w:r>
        </w:del>
        <w:r>
          <w:rPr>
            <w:rFonts w:ascii="Times" w:hAnsi="Times" w:cs="Times"/>
            <w:kern w:val="0"/>
            <w:sz w:val="20"/>
            <w:szCs w:val="20"/>
          </w:rPr>
          <w:t xml:space="preserve"> Mapping </w:t>
        </w:r>
        <w:r>
          <w:rPr>
            <w:sz w:val="20"/>
            <w:szCs w:val="20"/>
          </w:rPr>
          <w:t>of</w:t>
        </w:r>
        <w:r>
          <w:rPr>
            <w:rFonts w:ascii="Times" w:hAnsi="Times" w:cs="Times"/>
            <w:kern w:val="0"/>
            <w:sz w:val="20"/>
            <w:szCs w:val="20"/>
          </w:rPr>
          <w:t xml:space="preserve"> virtual cookie to user’s IP</w:t>
        </w:r>
      </w:ins>
    </w:p>
    <w:tbl>
      <w:tblPr>
        <w:tblStyle w:val="af"/>
        <w:tblW w:w="4290" w:type="dxa"/>
        <w:tblLayout w:type="fixed"/>
        <w:tblLook w:val="04A0" w:firstRow="1" w:lastRow="0" w:firstColumn="1" w:lastColumn="0" w:noHBand="0" w:noVBand="1"/>
      </w:tblPr>
      <w:tblGrid>
        <w:gridCol w:w="2145"/>
        <w:gridCol w:w="2145"/>
      </w:tblGrid>
      <w:tr w:rsidR="00A73B7E" w14:paraId="584A5E00" w14:textId="77777777">
        <w:trPr>
          <w:ins w:id="1309"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7F9B9643" w14:textId="77777777" w:rsidR="00A73B7E" w:rsidRDefault="00FC3FD2">
            <w:pPr>
              <w:rPr>
                <w:ins w:id="1310" w:author="zjstone" w:date="2018-03-23T09:05:00Z"/>
                <w:rFonts w:ascii="Calibri" w:hAnsi="Calibri"/>
                <w:sz w:val="20"/>
                <w:szCs w:val="20"/>
              </w:rPr>
            </w:pPr>
            <w:ins w:id="1311"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0EE091E9" w14:textId="77777777" w:rsidR="00A73B7E" w:rsidRDefault="00FC3FD2">
            <w:pPr>
              <w:rPr>
                <w:ins w:id="1312" w:author="zjstone" w:date="2018-03-23T09:05:00Z"/>
                <w:sz w:val="20"/>
                <w:szCs w:val="20"/>
              </w:rPr>
            </w:pPr>
            <w:ins w:id="1313" w:author="zjstone" w:date="2018-03-23T09:05:00Z">
              <w:r>
                <w:rPr>
                  <w:sz w:val="20"/>
                  <w:szCs w:val="20"/>
                </w:rPr>
                <w:t>virtual_cookie</w:t>
              </w:r>
            </w:ins>
          </w:p>
        </w:tc>
      </w:tr>
      <w:tr w:rsidR="00A73B7E" w14:paraId="37FCDE4E" w14:textId="77777777">
        <w:trPr>
          <w:ins w:id="1314"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38051558" w14:textId="77777777" w:rsidR="00A73B7E" w:rsidRDefault="00FC3FD2">
            <w:pPr>
              <w:rPr>
                <w:ins w:id="1315" w:author="zjstone" w:date="2018-03-23T09:05:00Z"/>
                <w:sz w:val="20"/>
                <w:szCs w:val="20"/>
              </w:rPr>
            </w:pPr>
            <w:ins w:id="1316"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3610A7A9" w14:textId="77777777" w:rsidR="00A73B7E" w:rsidRDefault="00FC3FD2">
            <w:pPr>
              <w:rPr>
                <w:ins w:id="1317" w:author="zjstone" w:date="2018-03-23T09:05:00Z"/>
                <w:sz w:val="20"/>
                <w:szCs w:val="20"/>
              </w:rPr>
            </w:pPr>
            <w:ins w:id="1318" w:author="zjstone" w:date="2018-03-23T09:05:00Z">
              <w:r>
                <w:rPr>
                  <w:sz w:val="20"/>
                  <w:szCs w:val="20"/>
                </w:rPr>
                <w:t>user_id</w:t>
              </w:r>
            </w:ins>
          </w:p>
        </w:tc>
      </w:tr>
    </w:tbl>
    <w:p w14:paraId="7AE91CFD" w14:textId="77777777" w:rsidR="00A73B7E" w:rsidRDefault="00FC3FD2">
      <w:pPr>
        <w:pStyle w:val="a4"/>
        <w:autoSpaceDE w:val="0"/>
        <w:autoSpaceDN w:val="0"/>
        <w:adjustRightInd w:val="0"/>
        <w:spacing w:after="120" w:line="240" w:lineRule="exact"/>
        <w:jc w:val="both"/>
        <w:rPr>
          <w:ins w:id="1319" w:author="zjstone" w:date="2018-03-23T09:05:00Z"/>
          <w:rFonts w:ascii="Times" w:hAnsi="Times" w:cs="Times"/>
          <w:kern w:val="0"/>
          <w:sz w:val="20"/>
          <w:szCs w:val="20"/>
        </w:rPr>
      </w:pPr>
      <w:ins w:id="1320" w:author="zjstone" w:date="2018-03-23T09:05:00Z">
        <w:r>
          <w:rPr>
            <w:rFonts w:ascii="Times" w:hAnsi="Times" w:cs="Times" w:hint="eastAsia"/>
            <w:kern w:val="0"/>
            <w:sz w:val="20"/>
            <w:szCs w:val="20"/>
          </w:rPr>
          <w:t>(</w:t>
        </w:r>
        <w:r>
          <w:rPr>
            <w:rFonts w:ascii="Times" w:hAnsi="Times" w:cs="Times"/>
            <w:kern w:val="0"/>
            <w:sz w:val="20"/>
            <w:szCs w:val="20"/>
          </w:rPr>
          <w:t>5</w:t>
        </w:r>
        <w:r>
          <w:rPr>
            <w:rFonts w:ascii="Times" w:hAnsi="Times" w:cs="Times" w:hint="eastAsia"/>
            <w:kern w:val="0"/>
            <w:sz w:val="20"/>
            <w:szCs w:val="20"/>
          </w:rPr>
          <w:t>)</w:t>
        </w:r>
        <w:r>
          <w:rPr>
            <w:rFonts w:ascii="Times" w:hAnsi="Times" w:cs="Times"/>
            <w:kern w:val="0"/>
            <w:sz w:val="20"/>
            <w:szCs w:val="20"/>
          </w:rPr>
          <w:t xml:space="preserve"> Table of system’s 2-gram access model</w:t>
        </w:r>
      </w:ins>
    </w:p>
    <w:p w14:paraId="5C0A2120" w14:textId="77777777" w:rsidR="00A73B7E" w:rsidRDefault="00FC3FD2">
      <w:pPr>
        <w:pStyle w:val="a4"/>
        <w:autoSpaceDE w:val="0"/>
        <w:autoSpaceDN w:val="0"/>
        <w:adjustRightInd w:val="0"/>
        <w:spacing w:after="120" w:line="240" w:lineRule="exact"/>
        <w:jc w:val="both"/>
        <w:rPr>
          <w:ins w:id="1321" w:author="zjstone" w:date="2018-03-23T09:05:00Z"/>
          <w:rFonts w:ascii="Times" w:hAnsi="Times" w:cs="Times"/>
          <w:kern w:val="0"/>
          <w:sz w:val="20"/>
          <w:szCs w:val="20"/>
        </w:rPr>
      </w:pPr>
      <w:ins w:id="1322" w:author="zjstone" w:date="2018-03-23T09:05:00Z">
        <w:r>
          <w:rPr>
            <w:rFonts w:ascii="Times" w:hAnsi="Times" w:cs="Times" w:hint="eastAsia"/>
            <w:kern w:val="0"/>
            <w:sz w:val="20"/>
            <w:szCs w:val="20"/>
          </w:rPr>
          <w:t>This t</w:t>
        </w:r>
        <w:r>
          <w:rPr>
            <w:rFonts w:ascii="Times" w:hAnsi="Times" w:cs="Times"/>
            <w:kern w:val="0"/>
            <w:sz w:val="20"/>
            <w:szCs w:val="20"/>
          </w:rPr>
          <w:t>a</w:t>
        </w:r>
        <w:r>
          <w:rPr>
            <w:rFonts w:ascii="Times" w:hAnsi="Times" w:cs="Times" w:hint="eastAsia"/>
            <w:kern w:val="0"/>
            <w:sz w:val="20"/>
            <w:szCs w:val="20"/>
          </w:rPr>
          <w:t xml:space="preserve">ble </w:t>
        </w:r>
        <w:r>
          <w:rPr>
            <w:rFonts w:ascii="Times" w:hAnsi="Times" w:cs="Times"/>
            <w:kern w:val="0"/>
            <w:sz w:val="20"/>
            <w:szCs w:val="20"/>
          </w:rPr>
          <w:t>is mainly utilized in storage system for corresponding with 2-gram access model. To circumvent difficulty in building 2-gram model, in practical system, we can merely build for key links, like those involved in modifying passwords, online payment and so on.</w:t>
        </w:r>
      </w:ins>
    </w:p>
    <w:p w14:paraId="0BA5B559" w14:textId="77777777" w:rsidR="00A73B7E" w:rsidRDefault="00FC3FD2">
      <w:pPr>
        <w:jc w:val="center"/>
        <w:rPr>
          <w:ins w:id="1323" w:author="zjstone" w:date="2018-03-23T09:05:00Z"/>
          <w:sz w:val="20"/>
          <w:szCs w:val="20"/>
        </w:rPr>
      </w:pPr>
      <w:ins w:id="1324" w:author="zjstone" w:date="2018-03-23T09:05:00Z">
        <w:r>
          <w:rPr>
            <w:rFonts w:ascii="Times" w:hAnsi="Times" w:cs="Times"/>
            <w:kern w:val="0"/>
            <w:sz w:val="20"/>
            <w:szCs w:val="20"/>
          </w:rPr>
          <w:t xml:space="preserve">Table </w:t>
        </w:r>
      </w:ins>
      <w:ins w:id="1325" w:author="微笑的秋天" w:date="2018-03-23T10:40:00Z">
        <w:r>
          <w:rPr>
            <w:rFonts w:ascii="Times" w:hAnsi="Times" w:cs="Times" w:hint="eastAsia"/>
            <w:kern w:val="0"/>
            <w:sz w:val="20"/>
            <w:szCs w:val="20"/>
          </w:rPr>
          <w:t>6</w:t>
        </w:r>
      </w:ins>
      <w:ins w:id="1326" w:author="zjstone" w:date="2018-03-23T09:05:00Z">
        <w:del w:id="1327" w:author="微笑的秋天" w:date="2018-03-23T10:40:00Z">
          <w:r>
            <w:rPr>
              <w:rFonts w:ascii="Times" w:hAnsi="Times" w:cs="Times"/>
              <w:kern w:val="0"/>
              <w:sz w:val="20"/>
              <w:szCs w:val="20"/>
            </w:rPr>
            <w:delText>x</w:delText>
          </w:r>
        </w:del>
        <w:r>
          <w:rPr>
            <w:rFonts w:ascii="Times" w:hAnsi="Times" w:cs="Times"/>
            <w:kern w:val="0"/>
            <w:sz w:val="20"/>
            <w:szCs w:val="20"/>
          </w:rPr>
          <w:t xml:space="preserve"> System’s 2-gram access model</w:t>
        </w:r>
      </w:ins>
    </w:p>
    <w:tbl>
      <w:tblPr>
        <w:tblStyle w:val="af"/>
        <w:tblW w:w="4290" w:type="dxa"/>
        <w:tblLayout w:type="fixed"/>
        <w:tblLook w:val="04A0" w:firstRow="1" w:lastRow="0" w:firstColumn="1" w:lastColumn="0" w:noHBand="0" w:noVBand="1"/>
      </w:tblPr>
      <w:tblGrid>
        <w:gridCol w:w="2145"/>
        <w:gridCol w:w="2145"/>
      </w:tblGrid>
      <w:tr w:rsidR="00A73B7E" w14:paraId="328A5319" w14:textId="77777777">
        <w:trPr>
          <w:ins w:id="1328"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6F2AE04F" w14:textId="77777777" w:rsidR="00A73B7E" w:rsidRDefault="00FC3FD2">
            <w:pPr>
              <w:rPr>
                <w:ins w:id="1329" w:author="zjstone" w:date="2018-03-23T09:05:00Z"/>
                <w:sz w:val="20"/>
                <w:szCs w:val="20"/>
              </w:rPr>
            </w:pPr>
            <w:ins w:id="1330" w:author="zjstone" w:date="2018-03-23T09:05:00Z">
              <w:r>
                <w:rPr>
                  <w:sz w:val="20"/>
                  <w:szCs w:val="20"/>
                </w:rPr>
                <w:t>K</w:t>
              </w:r>
              <w:r>
                <w:rPr>
                  <w:rFonts w:hint="eastAsia"/>
                  <w:sz w:val="20"/>
                  <w:szCs w:val="20"/>
                </w:rPr>
                <w:t>ey</w:t>
              </w:r>
            </w:ins>
          </w:p>
        </w:tc>
        <w:tc>
          <w:tcPr>
            <w:tcW w:w="2145" w:type="dxa"/>
            <w:tcBorders>
              <w:top w:val="single" w:sz="4" w:space="0" w:color="auto"/>
              <w:left w:val="nil"/>
              <w:bottom w:val="single" w:sz="4" w:space="0" w:color="auto"/>
              <w:right w:val="single" w:sz="4" w:space="0" w:color="auto"/>
            </w:tcBorders>
          </w:tcPr>
          <w:p w14:paraId="5AEC33C1" w14:textId="77777777" w:rsidR="00A73B7E" w:rsidRDefault="00FC3FD2">
            <w:pPr>
              <w:rPr>
                <w:ins w:id="1331" w:author="zjstone" w:date="2018-03-23T09:05:00Z"/>
                <w:sz w:val="20"/>
                <w:szCs w:val="20"/>
              </w:rPr>
            </w:pPr>
            <w:ins w:id="1332" w:author="zjstone" w:date="2018-03-23T09:05:00Z">
              <w:r>
                <w:rPr>
                  <w:sz w:val="20"/>
                  <w:szCs w:val="20"/>
                </w:rPr>
                <w:t>request_url</w:t>
              </w:r>
            </w:ins>
          </w:p>
        </w:tc>
      </w:tr>
      <w:tr w:rsidR="00A73B7E" w14:paraId="4A8D0D11" w14:textId="77777777">
        <w:trPr>
          <w:ins w:id="1333" w:author="zjstone" w:date="2018-03-23T09:05:00Z"/>
        </w:trPr>
        <w:tc>
          <w:tcPr>
            <w:tcW w:w="2145" w:type="dxa"/>
            <w:tcBorders>
              <w:top w:val="single" w:sz="4" w:space="0" w:color="auto"/>
              <w:left w:val="single" w:sz="4" w:space="0" w:color="auto"/>
              <w:bottom w:val="single" w:sz="4" w:space="0" w:color="auto"/>
              <w:right w:val="single" w:sz="4" w:space="0" w:color="auto"/>
            </w:tcBorders>
          </w:tcPr>
          <w:p w14:paraId="7FA2B3B4" w14:textId="77777777" w:rsidR="00A73B7E" w:rsidRDefault="00FC3FD2">
            <w:pPr>
              <w:rPr>
                <w:ins w:id="1334" w:author="zjstone" w:date="2018-03-23T09:05:00Z"/>
                <w:sz w:val="20"/>
                <w:szCs w:val="20"/>
              </w:rPr>
            </w:pPr>
            <w:ins w:id="1335" w:author="zjstone" w:date="2018-03-23T09:05:00Z">
              <w:r>
                <w:rPr>
                  <w:rFonts w:hint="eastAsia"/>
                  <w:sz w:val="20"/>
                  <w:szCs w:val="20"/>
                </w:rPr>
                <w:t>value</w:t>
              </w:r>
            </w:ins>
          </w:p>
        </w:tc>
        <w:tc>
          <w:tcPr>
            <w:tcW w:w="2145" w:type="dxa"/>
            <w:tcBorders>
              <w:top w:val="single" w:sz="4" w:space="0" w:color="auto"/>
              <w:left w:val="nil"/>
              <w:bottom w:val="single" w:sz="4" w:space="0" w:color="auto"/>
              <w:right w:val="single" w:sz="4" w:space="0" w:color="auto"/>
            </w:tcBorders>
          </w:tcPr>
          <w:p w14:paraId="1FD5077D" w14:textId="77777777" w:rsidR="00A73B7E" w:rsidRDefault="00FC3FD2">
            <w:pPr>
              <w:rPr>
                <w:ins w:id="1336" w:author="zjstone" w:date="2018-03-23T09:05:00Z"/>
                <w:sz w:val="20"/>
                <w:szCs w:val="20"/>
              </w:rPr>
            </w:pPr>
            <w:ins w:id="1337" w:author="zjstone" w:date="2018-03-23T09:05:00Z">
              <w:r>
                <w:rPr>
                  <w:sz w:val="20"/>
                  <w:szCs w:val="20"/>
                </w:rPr>
                <w:t>referer</w:t>
              </w:r>
            </w:ins>
          </w:p>
        </w:tc>
      </w:tr>
    </w:tbl>
    <w:p w14:paraId="203B2A08" w14:textId="77777777" w:rsidR="00A73B7E" w:rsidRDefault="00FC3FD2">
      <w:pPr>
        <w:pStyle w:val="a4"/>
        <w:autoSpaceDE w:val="0"/>
        <w:autoSpaceDN w:val="0"/>
        <w:adjustRightInd w:val="0"/>
        <w:spacing w:after="120" w:line="240" w:lineRule="exact"/>
        <w:jc w:val="both"/>
        <w:rPr>
          <w:ins w:id="1338" w:author="zjstone" w:date="2018-03-23T09:05:00Z"/>
          <w:rFonts w:ascii="Times" w:hAnsi="Times" w:cs="Times"/>
          <w:kern w:val="0"/>
          <w:sz w:val="20"/>
          <w:szCs w:val="20"/>
        </w:rPr>
      </w:pPr>
      <w:ins w:id="1339" w:author="zjstone" w:date="2018-03-23T09:05:00Z">
        <w:r>
          <w:rPr>
            <w:rFonts w:ascii="Times" w:hAnsi="Times" w:cs="Times" w:hint="eastAsia"/>
            <w:kern w:val="0"/>
            <w:sz w:val="20"/>
            <w:szCs w:val="20"/>
          </w:rPr>
          <w:t>This table is organized in the form of set.</w:t>
        </w:r>
      </w:ins>
    </w:p>
    <w:p w14:paraId="18C83B1E" w14:textId="77777777" w:rsidR="00A73B7E" w:rsidRDefault="00FC3FD2">
      <w:pPr>
        <w:pStyle w:val="a4"/>
        <w:autoSpaceDE w:val="0"/>
        <w:autoSpaceDN w:val="0"/>
        <w:adjustRightInd w:val="0"/>
        <w:spacing w:after="120" w:line="240" w:lineRule="exact"/>
        <w:jc w:val="both"/>
        <w:rPr>
          <w:ins w:id="1340" w:author="zjstone" w:date="2018-03-23T09:05:00Z"/>
          <w:rFonts w:ascii="Times" w:hAnsi="Times" w:cs="Times"/>
          <w:kern w:val="0"/>
          <w:sz w:val="20"/>
          <w:szCs w:val="20"/>
        </w:rPr>
      </w:pPr>
      <w:ins w:id="1341" w:author="zjstone" w:date="2018-03-23T09:05:00Z">
        <w:r>
          <w:rPr>
            <w:rFonts w:ascii="Times" w:hAnsi="Times" w:cs="Times" w:hint="eastAsia"/>
            <w:kern w:val="0"/>
            <w:sz w:val="20"/>
            <w:szCs w:val="20"/>
          </w:rPr>
          <w:t>(</w:t>
        </w:r>
        <w:r>
          <w:rPr>
            <w:rFonts w:ascii="Times" w:hAnsi="Times" w:cs="Times"/>
            <w:kern w:val="0"/>
            <w:sz w:val="20"/>
            <w:szCs w:val="20"/>
          </w:rPr>
          <w:t>6) Other mapping tables for access controlling</w:t>
        </w:r>
      </w:ins>
    </w:p>
    <w:p w14:paraId="5490A8F1" w14:textId="77777777" w:rsidR="00A73B7E" w:rsidRDefault="00FC3FD2">
      <w:pPr>
        <w:pStyle w:val="a4"/>
        <w:autoSpaceDE w:val="0"/>
        <w:autoSpaceDN w:val="0"/>
        <w:adjustRightInd w:val="0"/>
        <w:spacing w:after="120" w:line="240" w:lineRule="exact"/>
        <w:jc w:val="both"/>
        <w:rPr>
          <w:ins w:id="1342" w:author="zjstone" w:date="2018-03-23T09:05:00Z"/>
          <w:del w:id="1343" w:author="微笑的秋天" w:date="2018-03-23T10:40:00Z"/>
          <w:rFonts w:ascii="Times" w:hAnsi="Times" w:cs="Times"/>
          <w:sz w:val="20"/>
          <w:szCs w:val="20"/>
        </w:rPr>
      </w:pPr>
      <w:ins w:id="1344" w:author="zjstone" w:date="2018-03-23T09:05:00Z">
        <w:r>
          <w:rPr>
            <w:rFonts w:ascii="Times" w:hAnsi="Times" w:cs="Times" w:hint="eastAsia"/>
            <w:kern w:val="0"/>
            <w:sz w:val="20"/>
            <w:szCs w:val="20"/>
          </w:rPr>
          <w:t>Due to limited space of the paper</w:t>
        </w:r>
        <w:r>
          <w:rPr>
            <w:rFonts w:ascii="Times" w:hAnsi="Times" w:cs="Times"/>
            <w:kern w:val="0"/>
            <w:sz w:val="20"/>
            <w:szCs w:val="20"/>
          </w:rPr>
          <w:t>, a further discussion is omitted.</w:t>
        </w:r>
      </w:ins>
    </w:p>
    <w:p w14:paraId="4CAE047C" w14:textId="77777777" w:rsidR="00A73B7E" w:rsidRDefault="00A73B7E">
      <w:pPr>
        <w:pStyle w:val="a4"/>
        <w:autoSpaceDE w:val="0"/>
        <w:autoSpaceDN w:val="0"/>
        <w:adjustRightInd w:val="0"/>
        <w:spacing w:after="120" w:line="240" w:lineRule="exact"/>
        <w:jc w:val="both"/>
        <w:rPr>
          <w:rFonts w:ascii="Times" w:hAnsi="Times" w:cs="Times"/>
          <w:sz w:val="20"/>
          <w:szCs w:val="20"/>
        </w:rPr>
        <w:pPrChange w:id="1345" w:author="zjstone" w:date="2018-03-23T09:05:00Z">
          <w:pPr>
            <w:pStyle w:val="af1"/>
            <w:spacing w:line="240" w:lineRule="exact"/>
            <w:ind w:firstLineChars="0" w:firstLine="0"/>
          </w:pPr>
        </w:pPrChange>
      </w:pPr>
    </w:p>
    <w:sectPr w:rsidR="00A73B7E">
      <w:type w:val="continuous"/>
      <w:pgSz w:w="11906" w:h="16838"/>
      <w:pgMar w:top="1440" w:right="1440" w:bottom="1440" w:left="1440" w:header="851" w:footer="992" w:gutter="0"/>
      <w:cols w:num="2"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79" w:author="pc1" w:date="2018-03-23T11:24:00Z" w:initials="p">
    <w:p w14:paraId="6E0E1E9C" w14:textId="77777777" w:rsidR="00254E9F" w:rsidRDefault="00254E9F">
      <w:pPr>
        <w:pStyle w:val="a4"/>
      </w:pPr>
      <w:r>
        <w:rPr>
          <w:rStyle w:val="ad"/>
        </w:rPr>
        <w:annotationRef/>
      </w:r>
      <w:r>
        <w:rPr>
          <w:rFonts w:hint="eastAsia"/>
        </w:rPr>
        <w:t xml:space="preserve">The technology of </w:t>
      </w:r>
      <w:r>
        <w:t>binding virtual URL and users, applied in this paper, is literally called identity session. Different from common identity session, our method can take access control of specific links (and virtual URL), in the meanwhile,</w:t>
      </w:r>
      <w:r w:rsidR="007D4C1F">
        <w:t xml:space="preserve"> it also</w:t>
      </w:r>
      <w:r>
        <w:t xml:space="preserve"> </w:t>
      </w:r>
      <w:r w:rsidR="007D4C1F">
        <w:t xml:space="preserve">realizes user whitelist (to store all virtual pages a user might access ) </w:t>
      </w:r>
      <w:r>
        <w:t>by binding virtual URL and users</w:t>
      </w:r>
      <w:r w:rsidR="0094285C">
        <w:t>. Thus, we can impose restrict on users’</w:t>
      </w:r>
      <w:r w:rsidR="0094285C" w:rsidRPr="0094285C">
        <w:t xml:space="preserve"> access scope</w:t>
      </w:r>
      <w:r w:rsidR="0094285C">
        <w:t xml:space="preserve"> and access behavior. For example, a website reveal an access link </w:t>
      </w:r>
      <w:hyperlink r:id="rId1" w:history="1">
        <w:r w:rsidR="0094285C" w:rsidRPr="0072130B">
          <w:rPr>
            <w:rStyle w:val="ac"/>
          </w:rPr>
          <w:t>http://www.iqidao.com/paper/view/31657#3</w:t>
        </w:r>
      </w:hyperlink>
      <w:r w:rsidR="0094285C">
        <w:t>, users can have access</w:t>
      </w:r>
      <w:r w:rsidR="00B745B2">
        <w:t xml:space="preserve"> to any test paper by modifying test paper’s number (31657) and questions’ number (3). </w:t>
      </w:r>
    </w:p>
  </w:comment>
  <w:comment w:id="1105" w:author="pc1" w:date="2018-03-23T11:25:00Z" w:initials="p">
    <w:p w14:paraId="2EB92801" w14:textId="77777777" w:rsidR="00254E9F" w:rsidRPr="00B745B2" w:rsidRDefault="00254E9F">
      <w:pPr>
        <w:pStyle w:val="a4"/>
        <w:rPr>
          <w:rFonts w:hint="eastAsia"/>
        </w:rPr>
      </w:pPr>
      <w:r>
        <w:rPr>
          <w:rStyle w:val="ad"/>
        </w:rPr>
        <w:annotationRef/>
      </w:r>
      <w:r w:rsidR="00B745B2">
        <w:t>B</w:t>
      </w:r>
      <w:r w:rsidR="00B745B2">
        <w:t>ased on IP address</w:t>
      </w:r>
      <w:r w:rsidR="00B745B2">
        <w:t xml:space="preserve">, we can take control of users’ access behavior, however, its </w:t>
      </w:r>
      <w:r w:rsidR="00B745B2" w:rsidRPr="00B745B2">
        <w:t xml:space="preserve">management granularity </w:t>
      </w:r>
      <w:r w:rsidR="00B745B2">
        <w:t>is too coa</w:t>
      </w:r>
      <w:r w:rsidR="00B745B2" w:rsidRPr="00B745B2">
        <w:t>rse</w:t>
      </w:r>
      <w:r w:rsidR="00B745B2">
        <w:t xml:space="preserve"> and often leads to </w:t>
      </w:r>
      <w:r w:rsidR="00B745B2">
        <w:rPr>
          <w:rFonts w:ascii="Times" w:hAnsi="Times" w:cs="Times"/>
          <w:bCs/>
          <w:sz w:val="20"/>
          <w:szCs w:val="20"/>
        </w:rPr>
        <w:t>false positives</w:t>
      </w:r>
      <w:r w:rsidR="00B745B2">
        <w:rPr>
          <w:rFonts w:ascii="Times" w:hAnsi="Times" w:cs="Times"/>
          <w:bCs/>
          <w:sz w:val="20"/>
          <w:szCs w:val="20"/>
        </w:rPr>
        <w:t xml:space="preserve"> [35-38]. Different from common method, we only </w:t>
      </w:r>
      <w:r w:rsidR="0086442B">
        <w:rPr>
          <w:rFonts w:ascii="Times" w:hAnsi="Times" w:cs="Times"/>
          <w:bCs/>
          <w:sz w:val="20"/>
          <w:szCs w:val="20"/>
        </w:rPr>
        <w:t>check consistency of IP address in client side</w:t>
      </w:r>
      <w:r w:rsidR="00B745B2">
        <w:rPr>
          <w:rFonts w:ascii="Times" w:hAnsi="Times" w:cs="Times"/>
          <w:bCs/>
          <w:sz w:val="20"/>
          <w:szCs w:val="20"/>
        </w:rPr>
        <w:t xml:space="preserve"> </w:t>
      </w:r>
      <w:r w:rsidR="0086442B">
        <w:rPr>
          <w:rFonts w:ascii="Times" w:hAnsi="Times" w:cs="Times"/>
          <w:bCs/>
          <w:sz w:val="20"/>
          <w:szCs w:val="20"/>
        </w:rPr>
        <w:t xml:space="preserve">and that stored in system, when users access pages in global whitelist with virtual cookie. It effectively solves the </w:t>
      </w:r>
      <w:r w:rsidR="0086442B" w:rsidRPr="0086442B">
        <w:rPr>
          <w:rFonts w:ascii="Times" w:hAnsi="Times" w:cs="Times"/>
          <w:bCs/>
          <w:sz w:val="20"/>
          <w:szCs w:val="20"/>
        </w:rPr>
        <w:t>compatibility</w:t>
      </w:r>
      <w:r w:rsidR="0086442B">
        <w:rPr>
          <w:rFonts w:ascii="Times" w:hAnsi="Times" w:cs="Times"/>
          <w:bCs/>
          <w:sz w:val="20"/>
          <w:szCs w:val="20"/>
        </w:rPr>
        <w:t xml:space="preserve"> problem of mobile access cause it will not check under other circumstance. It aims at preventing attackers </w:t>
      </w:r>
      <w:r w:rsidR="00F90FA7">
        <w:rPr>
          <w:rFonts w:ascii="Times" w:hAnsi="Times" w:cs="Times"/>
          <w:bCs/>
          <w:sz w:val="20"/>
          <w:szCs w:val="20"/>
        </w:rPr>
        <w:t>access users’ system by visiting global whitelist after stealing virtual cookie.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E1E9C" w15:done="0"/>
  <w15:commentEx w15:paraId="2EB928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31E71" w14:textId="77777777" w:rsidR="00AB37DB" w:rsidRDefault="00AB37DB">
      <w:r>
        <w:separator/>
      </w:r>
    </w:p>
  </w:endnote>
  <w:endnote w:type="continuationSeparator" w:id="0">
    <w:p w14:paraId="12BD5199" w14:textId="77777777" w:rsidR="00AB37DB" w:rsidRDefault="00AB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BFC2D" w14:textId="77777777" w:rsidR="00AB37DB" w:rsidRDefault="00AB37DB">
      <w:r>
        <w:separator/>
      </w:r>
    </w:p>
  </w:footnote>
  <w:footnote w:type="continuationSeparator" w:id="0">
    <w:p w14:paraId="78FA1C7C" w14:textId="77777777" w:rsidR="00AB37DB" w:rsidRDefault="00AB37DB">
      <w:r>
        <w:continuationSeparator/>
      </w:r>
    </w:p>
  </w:footnote>
  <w:footnote w:id="1">
    <w:p w14:paraId="6EDA6EFF" w14:textId="77777777" w:rsidR="00254E9F" w:rsidRDefault="00254E9F">
      <w:pPr>
        <w:pStyle w:val="a9"/>
        <w:rPr>
          <w:sz w:val="16"/>
          <w:szCs w:val="16"/>
        </w:rPr>
      </w:pPr>
      <w:r>
        <w:rPr>
          <w:rStyle w:val="ae"/>
        </w:rPr>
        <w:footnoteRef/>
      </w:r>
      <w:r>
        <w:rPr>
          <w:sz w:val="16"/>
          <w:szCs w:val="16"/>
        </w:rPr>
        <w:t xml:space="preserve"> In this paper, the virtual URL and the shifting URL are defined as the URL generated by a URL shifting method.</w:t>
      </w:r>
    </w:p>
  </w:footnote>
  <w:footnote w:id="2">
    <w:p w14:paraId="4CE11F47" w14:textId="77777777" w:rsidR="00254E9F" w:rsidRDefault="00254E9F">
      <w:pPr>
        <w:pStyle w:val="a9"/>
      </w:pPr>
      <w:r>
        <w:rPr>
          <w:rStyle w:val="ae"/>
        </w:rPr>
        <w:footnoteRef/>
      </w:r>
      <w:r>
        <w:t xml:space="preserve"> </w:t>
      </w:r>
      <w:r>
        <w:rPr>
          <w:rFonts w:ascii="Times" w:hAnsi="Times" w:cs="Times"/>
          <w:sz w:val="16"/>
          <w:szCs w:val="16"/>
        </w:rPr>
        <w:t>The user's virtual identity is determined by the virtual cookie and the user source IP address.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7AE4"/>
    <w:multiLevelType w:val="multilevel"/>
    <w:tmpl w:val="0D837AE4"/>
    <w:lvl w:ilvl="0">
      <w:start w:val="1"/>
      <w:numFmt w:val="decimal"/>
      <w:lvlText w:val="(%1)"/>
      <w:lvlJc w:val="left"/>
      <w:pPr>
        <w:ind w:left="560" w:hanging="360"/>
      </w:pPr>
      <w:rPr>
        <w:rFonts w:hint="default"/>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
    <w:nsid w:val="510A29E1"/>
    <w:multiLevelType w:val="multilevel"/>
    <w:tmpl w:val="510A29E1"/>
    <w:lvl w:ilvl="0">
      <w:start w:val="1"/>
      <w:numFmt w:val="decimal"/>
      <w:lvlText w:val="（%1）"/>
      <w:lvlJc w:val="left"/>
      <w:pPr>
        <w:ind w:left="720" w:hanging="720"/>
      </w:pPr>
      <w:rPr>
        <w:rFonts w:ascii="Calibri" w:hAnsi="Calibri" w:cs="Times New Roman" w:hint="default"/>
        <w:sz w:val="21"/>
        <w:szCs w:val="21"/>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nsid w:val="5D723A23"/>
    <w:multiLevelType w:val="multilevel"/>
    <w:tmpl w:val="5D723A23"/>
    <w:lvl w:ilvl="0">
      <w:start w:val="1"/>
      <w:numFmt w:val="lowerLetter"/>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nsid w:val="6A5F0A89"/>
    <w:multiLevelType w:val="multilevel"/>
    <w:tmpl w:val="6A5F0A89"/>
    <w:lvl w:ilvl="0">
      <w:start w:val="1"/>
      <w:numFmt w:val="lowerLetter"/>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jstone">
    <w15:presenceInfo w15:providerId="None" w15:userId="zjstone"/>
  </w15:person>
  <w15:person w15:author="pc1">
    <w15:presenceInfo w15:providerId="None" w15:userId="p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 Communication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dfws52rcssxd7etdz2pex5farx5exwteezs&quot;&gt;我的EndNote库&lt;record-ids&gt;&lt;item&gt;1&lt;/item&gt;&lt;item&gt;2&lt;/item&gt;&lt;item&gt;4&lt;/item&gt;&lt;item&gt;6&lt;/item&gt;&lt;item&gt;12&lt;/item&gt;&lt;item&gt;19&lt;/item&gt;&lt;item&gt;20&lt;/item&gt;&lt;item&gt;22&lt;/item&gt;&lt;item&gt;26&lt;/item&gt;&lt;item&gt;59&lt;/item&gt;&lt;item&gt;60&lt;/item&gt;&lt;item&gt;61&lt;/item&gt;&lt;item&gt;62&lt;/item&gt;&lt;item&gt;63&lt;/item&gt;&lt;item&gt;64&lt;/item&gt;&lt;item&gt;67&lt;/item&gt;&lt;item&gt;68&lt;/item&gt;&lt;item&gt;70&lt;/item&gt;&lt;item&gt;71&lt;/item&gt;&lt;item&gt;73&lt;/item&gt;&lt;item&gt;74&lt;/item&gt;&lt;item&gt;79&lt;/item&gt;&lt;item&gt;81&lt;/item&gt;&lt;item&gt;82&lt;/item&gt;&lt;item&gt;83&lt;/item&gt;&lt;item&gt;85&lt;/item&gt;&lt;item&gt;86&lt;/item&gt;&lt;item&gt;87&lt;/item&gt;&lt;item&gt;88&lt;/item&gt;&lt;item&gt;93&lt;/item&gt;&lt;item&gt;94&lt;/item&gt;&lt;item&gt;95&lt;/item&gt;&lt;item&gt;97&lt;/item&gt;&lt;item&gt;99&lt;/item&gt;&lt;item&gt;100&lt;/item&gt;&lt;item&gt;101&lt;/item&gt;&lt;item&gt;102&lt;/item&gt;&lt;item&gt;103&lt;/item&gt;&lt;/record-ids&gt;&lt;/item&gt;&lt;/Libraries&gt;"/>
  </w:docVars>
  <w:rsids>
    <w:rsidRoot w:val="00172A27"/>
    <w:rsid w:val="000004D6"/>
    <w:rsid w:val="00000562"/>
    <w:rsid w:val="00000C29"/>
    <w:rsid w:val="0000108B"/>
    <w:rsid w:val="000013EA"/>
    <w:rsid w:val="000014BA"/>
    <w:rsid w:val="0000208A"/>
    <w:rsid w:val="000024D6"/>
    <w:rsid w:val="00002D7D"/>
    <w:rsid w:val="000035E2"/>
    <w:rsid w:val="0000366D"/>
    <w:rsid w:val="00003DAD"/>
    <w:rsid w:val="000046B7"/>
    <w:rsid w:val="000053A5"/>
    <w:rsid w:val="00005776"/>
    <w:rsid w:val="00005CF9"/>
    <w:rsid w:val="0001016F"/>
    <w:rsid w:val="00011220"/>
    <w:rsid w:val="000115DA"/>
    <w:rsid w:val="00011ED0"/>
    <w:rsid w:val="00012BC0"/>
    <w:rsid w:val="00013B96"/>
    <w:rsid w:val="00013BFB"/>
    <w:rsid w:val="00015B8D"/>
    <w:rsid w:val="00015D06"/>
    <w:rsid w:val="00015F5E"/>
    <w:rsid w:val="00017A28"/>
    <w:rsid w:val="0002191A"/>
    <w:rsid w:val="00021CBE"/>
    <w:rsid w:val="00022311"/>
    <w:rsid w:val="00022413"/>
    <w:rsid w:val="000239BE"/>
    <w:rsid w:val="00023CF3"/>
    <w:rsid w:val="0002417B"/>
    <w:rsid w:val="00024F77"/>
    <w:rsid w:val="00024FBE"/>
    <w:rsid w:val="000252EB"/>
    <w:rsid w:val="00025812"/>
    <w:rsid w:val="00026F8E"/>
    <w:rsid w:val="00027C4F"/>
    <w:rsid w:val="00031FB4"/>
    <w:rsid w:val="0003424D"/>
    <w:rsid w:val="00035705"/>
    <w:rsid w:val="00035C99"/>
    <w:rsid w:val="00035EA2"/>
    <w:rsid w:val="000365B4"/>
    <w:rsid w:val="0003727B"/>
    <w:rsid w:val="00037C90"/>
    <w:rsid w:val="00037F9C"/>
    <w:rsid w:val="00040935"/>
    <w:rsid w:val="0004142F"/>
    <w:rsid w:val="00041569"/>
    <w:rsid w:val="0004269E"/>
    <w:rsid w:val="0004327C"/>
    <w:rsid w:val="00044903"/>
    <w:rsid w:val="00044AE5"/>
    <w:rsid w:val="00046033"/>
    <w:rsid w:val="00046358"/>
    <w:rsid w:val="000475CB"/>
    <w:rsid w:val="00047E75"/>
    <w:rsid w:val="000500A0"/>
    <w:rsid w:val="000503F9"/>
    <w:rsid w:val="000504EC"/>
    <w:rsid w:val="0005245B"/>
    <w:rsid w:val="00052C23"/>
    <w:rsid w:val="00052E38"/>
    <w:rsid w:val="00053390"/>
    <w:rsid w:val="000537AE"/>
    <w:rsid w:val="000540DC"/>
    <w:rsid w:val="000542FB"/>
    <w:rsid w:val="00056AFC"/>
    <w:rsid w:val="00057885"/>
    <w:rsid w:val="00057AB1"/>
    <w:rsid w:val="00060560"/>
    <w:rsid w:val="00060F0C"/>
    <w:rsid w:val="00061DA7"/>
    <w:rsid w:val="00061EE6"/>
    <w:rsid w:val="000630F4"/>
    <w:rsid w:val="00063400"/>
    <w:rsid w:val="00063AF1"/>
    <w:rsid w:val="00064198"/>
    <w:rsid w:val="0006485E"/>
    <w:rsid w:val="00065EB1"/>
    <w:rsid w:val="0006696A"/>
    <w:rsid w:val="00070EF0"/>
    <w:rsid w:val="00071FB1"/>
    <w:rsid w:val="00072E49"/>
    <w:rsid w:val="00073443"/>
    <w:rsid w:val="000739EE"/>
    <w:rsid w:val="000744CD"/>
    <w:rsid w:val="000751DF"/>
    <w:rsid w:val="0007562B"/>
    <w:rsid w:val="00075933"/>
    <w:rsid w:val="00076695"/>
    <w:rsid w:val="00076C60"/>
    <w:rsid w:val="0007759B"/>
    <w:rsid w:val="00080FA7"/>
    <w:rsid w:val="00081911"/>
    <w:rsid w:val="000821D9"/>
    <w:rsid w:val="000848F0"/>
    <w:rsid w:val="00084DFA"/>
    <w:rsid w:val="00085A6B"/>
    <w:rsid w:val="000862F8"/>
    <w:rsid w:val="0008641F"/>
    <w:rsid w:val="00086B28"/>
    <w:rsid w:val="0009136F"/>
    <w:rsid w:val="00091C0B"/>
    <w:rsid w:val="000925BB"/>
    <w:rsid w:val="000942E2"/>
    <w:rsid w:val="0009474F"/>
    <w:rsid w:val="00095827"/>
    <w:rsid w:val="00095EED"/>
    <w:rsid w:val="0009603E"/>
    <w:rsid w:val="00096348"/>
    <w:rsid w:val="0009639A"/>
    <w:rsid w:val="0009640C"/>
    <w:rsid w:val="00097D81"/>
    <w:rsid w:val="000A0456"/>
    <w:rsid w:val="000A1727"/>
    <w:rsid w:val="000A17BC"/>
    <w:rsid w:val="000A1E18"/>
    <w:rsid w:val="000A2359"/>
    <w:rsid w:val="000A28BA"/>
    <w:rsid w:val="000A4350"/>
    <w:rsid w:val="000A4C5D"/>
    <w:rsid w:val="000A4D04"/>
    <w:rsid w:val="000A53E3"/>
    <w:rsid w:val="000A578D"/>
    <w:rsid w:val="000A5EA6"/>
    <w:rsid w:val="000A67E5"/>
    <w:rsid w:val="000A74FF"/>
    <w:rsid w:val="000A7572"/>
    <w:rsid w:val="000A7F18"/>
    <w:rsid w:val="000B0409"/>
    <w:rsid w:val="000B1688"/>
    <w:rsid w:val="000B1B44"/>
    <w:rsid w:val="000B1FA8"/>
    <w:rsid w:val="000B22CC"/>
    <w:rsid w:val="000B2A5E"/>
    <w:rsid w:val="000B35BC"/>
    <w:rsid w:val="000B4169"/>
    <w:rsid w:val="000B5025"/>
    <w:rsid w:val="000B541B"/>
    <w:rsid w:val="000B595E"/>
    <w:rsid w:val="000B64F5"/>
    <w:rsid w:val="000B684F"/>
    <w:rsid w:val="000B78B7"/>
    <w:rsid w:val="000C0F34"/>
    <w:rsid w:val="000C168A"/>
    <w:rsid w:val="000C1814"/>
    <w:rsid w:val="000C3693"/>
    <w:rsid w:val="000C3C5F"/>
    <w:rsid w:val="000C43A6"/>
    <w:rsid w:val="000C5F31"/>
    <w:rsid w:val="000C7E92"/>
    <w:rsid w:val="000D1C94"/>
    <w:rsid w:val="000D2A9B"/>
    <w:rsid w:val="000D2B1E"/>
    <w:rsid w:val="000D2DBA"/>
    <w:rsid w:val="000D3FCC"/>
    <w:rsid w:val="000D4D4D"/>
    <w:rsid w:val="000D55F9"/>
    <w:rsid w:val="000D62CB"/>
    <w:rsid w:val="000D6396"/>
    <w:rsid w:val="000E0586"/>
    <w:rsid w:val="000E0B24"/>
    <w:rsid w:val="000E1445"/>
    <w:rsid w:val="000E153A"/>
    <w:rsid w:val="000E1AAC"/>
    <w:rsid w:val="000E349C"/>
    <w:rsid w:val="000E34E7"/>
    <w:rsid w:val="000E3DB7"/>
    <w:rsid w:val="000E3F6D"/>
    <w:rsid w:val="000E439D"/>
    <w:rsid w:val="000E4AE4"/>
    <w:rsid w:val="000E4BF8"/>
    <w:rsid w:val="000E53C8"/>
    <w:rsid w:val="000E6F9B"/>
    <w:rsid w:val="000F01A4"/>
    <w:rsid w:val="000F0523"/>
    <w:rsid w:val="000F18B5"/>
    <w:rsid w:val="000F1EFE"/>
    <w:rsid w:val="000F2D8F"/>
    <w:rsid w:val="000F2E61"/>
    <w:rsid w:val="000F342D"/>
    <w:rsid w:val="000F3AA6"/>
    <w:rsid w:val="000F3FEA"/>
    <w:rsid w:val="000F429D"/>
    <w:rsid w:val="000F4634"/>
    <w:rsid w:val="000F4675"/>
    <w:rsid w:val="000F5140"/>
    <w:rsid w:val="000F5486"/>
    <w:rsid w:val="000F60BB"/>
    <w:rsid w:val="000F6556"/>
    <w:rsid w:val="000F68DB"/>
    <w:rsid w:val="000F6AD8"/>
    <w:rsid w:val="000F72F2"/>
    <w:rsid w:val="000F7F85"/>
    <w:rsid w:val="00101F7C"/>
    <w:rsid w:val="0010230C"/>
    <w:rsid w:val="00102A22"/>
    <w:rsid w:val="00103774"/>
    <w:rsid w:val="00104ABE"/>
    <w:rsid w:val="001053F5"/>
    <w:rsid w:val="00105D26"/>
    <w:rsid w:val="00106783"/>
    <w:rsid w:val="00106839"/>
    <w:rsid w:val="00106D89"/>
    <w:rsid w:val="00110033"/>
    <w:rsid w:val="001104AA"/>
    <w:rsid w:val="00110F4F"/>
    <w:rsid w:val="00111041"/>
    <w:rsid w:val="001111ED"/>
    <w:rsid w:val="001117AA"/>
    <w:rsid w:val="00112266"/>
    <w:rsid w:val="00112365"/>
    <w:rsid w:val="00113E3F"/>
    <w:rsid w:val="001152F0"/>
    <w:rsid w:val="00115558"/>
    <w:rsid w:val="00115B5E"/>
    <w:rsid w:val="00115D8E"/>
    <w:rsid w:val="001178B4"/>
    <w:rsid w:val="001200BC"/>
    <w:rsid w:val="001212E6"/>
    <w:rsid w:val="001222A3"/>
    <w:rsid w:val="0012233A"/>
    <w:rsid w:val="001233C1"/>
    <w:rsid w:val="001233E2"/>
    <w:rsid w:val="001236A0"/>
    <w:rsid w:val="00123A89"/>
    <w:rsid w:val="00123E3D"/>
    <w:rsid w:val="001241E1"/>
    <w:rsid w:val="001243C7"/>
    <w:rsid w:val="00124E9C"/>
    <w:rsid w:val="00126462"/>
    <w:rsid w:val="00127914"/>
    <w:rsid w:val="00127A0A"/>
    <w:rsid w:val="001304F1"/>
    <w:rsid w:val="00133147"/>
    <w:rsid w:val="00133726"/>
    <w:rsid w:val="001349D5"/>
    <w:rsid w:val="00134F4A"/>
    <w:rsid w:val="0013530F"/>
    <w:rsid w:val="00135978"/>
    <w:rsid w:val="0014193E"/>
    <w:rsid w:val="001420E0"/>
    <w:rsid w:val="001421BD"/>
    <w:rsid w:val="001433DD"/>
    <w:rsid w:val="00144DD6"/>
    <w:rsid w:val="00146806"/>
    <w:rsid w:val="00146EF1"/>
    <w:rsid w:val="001476D7"/>
    <w:rsid w:val="00147B9A"/>
    <w:rsid w:val="00147F4D"/>
    <w:rsid w:val="00150E6C"/>
    <w:rsid w:val="00150ECF"/>
    <w:rsid w:val="00151368"/>
    <w:rsid w:val="00151A21"/>
    <w:rsid w:val="0015292A"/>
    <w:rsid w:val="00152D0B"/>
    <w:rsid w:val="00152FCD"/>
    <w:rsid w:val="00155FE0"/>
    <w:rsid w:val="001565E5"/>
    <w:rsid w:val="001570CB"/>
    <w:rsid w:val="00157A97"/>
    <w:rsid w:val="0016033B"/>
    <w:rsid w:val="001610A8"/>
    <w:rsid w:val="00162552"/>
    <w:rsid w:val="00164577"/>
    <w:rsid w:val="00164798"/>
    <w:rsid w:val="00165081"/>
    <w:rsid w:val="001656E0"/>
    <w:rsid w:val="001661EA"/>
    <w:rsid w:val="00166F54"/>
    <w:rsid w:val="00167E54"/>
    <w:rsid w:val="0017074C"/>
    <w:rsid w:val="0017189A"/>
    <w:rsid w:val="00171BBF"/>
    <w:rsid w:val="00171CC7"/>
    <w:rsid w:val="00171DE8"/>
    <w:rsid w:val="00171DEA"/>
    <w:rsid w:val="0017207B"/>
    <w:rsid w:val="0017252E"/>
    <w:rsid w:val="00172A27"/>
    <w:rsid w:val="00172F86"/>
    <w:rsid w:val="00173496"/>
    <w:rsid w:val="00174D8B"/>
    <w:rsid w:val="001756B7"/>
    <w:rsid w:val="00175B94"/>
    <w:rsid w:val="00175E8A"/>
    <w:rsid w:val="0018377A"/>
    <w:rsid w:val="00183AA3"/>
    <w:rsid w:val="00183DF6"/>
    <w:rsid w:val="00186A56"/>
    <w:rsid w:val="001905FA"/>
    <w:rsid w:val="001909DF"/>
    <w:rsid w:val="001911E3"/>
    <w:rsid w:val="00191567"/>
    <w:rsid w:val="001947F7"/>
    <w:rsid w:val="001955D1"/>
    <w:rsid w:val="00195881"/>
    <w:rsid w:val="00196284"/>
    <w:rsid w:val="001975E5"/>
    <w:rsid w:val="00197717"/>
    <w:rsid w:val="001A00E0"/>
    <w:rsid w:val="001A1356"/>
    <w:rsid w:val="001A19FD"/>
    <w:rsid w:val="001A20D4"/>
    <w:rsid w:val="001A254A"/>
    <w:rsid w:val="001A2C02"/>
    <w:rsid w:val="001A31E6"/>
    <w:rsid w:val="001A38D5"/>
    <w:rsid w:val="001A3AB3"/>
    <w:rsid w:val="001A4735"/>
    <w:rsid w:val="001A4CB4"/>
    <w:rsid w:val="001A595C"/>
    <w:rsid w:val="001A6842"/>
    <w:rsid w:val="001A730F"/>
    <w:rsid w:val="001A747E"/>
    <w:rsid w:val="001A7C7C"/>
    <w:rsid w:val="001A7FA4"/>
    <w:rsid w:val="001B0577"/>
    <w:rsid w:val="001B0734"/>
    <w:rsid w:val="001B0DA2"/>
    <w:rsid w:val="001B1365"/>
    <w:rsid w:val="001B2284"/>
    <w:rsid w:val="001B2E85"/>
    <w:rsid w:val="001B3718"/>
    <w:rsid w:val="001B3C0A"/>
    <w:rsid w:val="001B422B"/>
    <w:rsid w:val="001B46D5"/>
    <w:rsid w:val="001B51C8"/>
    <w:rsid w:val="001C02FC"/>
    <w:rsid w:val="001C0DDA"/>
    <w:rsid w:val="001C145E"/>
    <w:rsid w:val="001C1495"/>
    <w:rsid w:val="001C222A"/>
    <w:rsid w:val="001C2B57"/>
    <w:rsid w:val="001C3276"/>
    <w:rsid w:val="001C330B"/>
    <w:rsid w:val="001C49F1"/>
    <w:rsid w:val="001C4C1A"/>
    <w:rsid w:val="001C4EA8"/>
    <w:rsid w:val="001C4F99"/>
    <w:rsid w:val="001C6D20"/>
    <w:rsid w:val="001C7B2B"/>
    <w:rsid w:val="001C7FD0"/>
    <w:rsid w:val="001D0BDB"/>
    <w:rsid w:val="001D1193"/>
    <w:rsid w:val="001D23A2"/>
    <w:rsid w:val="001D2489"/>
    <w:rsid w:val="001D34CE"/>
    <w:rsid w:val="001D46E9"/>
    <w:rsid w:val="001D5B98"/>
    <w:rsid w:val="001D6263"/>
    <w:rsid w:val="001D67F6"/>
    <w:rsid w:val="001E0441"/>
    <w:rsid w:val="001E0F81"/>
    <w:rsid w:val="001E18A1"/>
    <w:rsid w:val="001E27DC"/>
    <w:rsid w:val="001E2A21"/>
    <w:rsid w:val="001E365C"/>
    <w:rsid w:val="001E5233"/>
    <w:rsid w:val="001E5713"/>
    <w:rsid w:val="001E5DE8"/>
    <w:rsid w:val="001E5FB8"/>
    <w:rsid w:val="001E7724"/>
    <w:rsid w:val="001E7AE8"/>
    <w:rsid w:val="001E7B6C"/>
    <w:rsid w:val="001E7E01"/>
    <w:rsid w:val="001F2741"/>
    <w:rsid w:val="001F2AB6"/>
    <w:rsid w:val="001F3123"/>
    <w:rsid w:val="001F350B"/>
    <w:rsid w:val="001F448F"/>
    <w:rsid w:val="001F4846"/>
    <w:rsid w:val="001F5827"/>
    <w:rsid w:val="001F59F4"/>
    <w:rsid w:val="001F5C4E"/>
    <w:rsid w:val="001F6917"/>
    <w:rsid w:val="001F7B14"/>
    <w:rsid w:val="001F7CEC"/>
    <w:rsid w:val="001F7E82"/>
    <w:rsid w:val="0020020E"/>
    <w:rsid w:val="002005DD"/>
    <w:rsid w:val="00200C28"/>
    <w:rsid w:val="002015E6"/>
    <w:rsid w:val="00202FBF"/>
    <w:rsid w:val="0020383F"/>
    <w:rsid w:val="00203A81"/>
    <w:rsid w:val="00203B58"/>
    <w:rsid w:val="00204373"/>
    <w:rsid w:val="00204753"/>
    <w:rsid w:val="002049D3"/>
    <w:rsid w:val="0020514F"/>
    <w:rsid w:val="00205B41"/>
    <w:rsid w:val="0020613D"/>
    <w:rsid w:val="002067F0"/>
    <w:rsid w:val="00206F2B"/>
    <w:rsid w:val="0020789B"/>
    <w:rsid w:val="00207D19"/>
    <w:rsid w:val="00210081"/>
    <w:rsid w:val="00210AA9"/>
    <w:rsid w:val="0021134A"/>
    <w:rsid w:val="00211706"/>
    <w:rsid w:val="00211BC1"/>
    <w:rsid w:val="002124CF"/>
    <w:rsid w:val="002128CB"/>
    <w:rsid w:val="00213C84"/>
    <w:rsid w:val="002143AA"/>
    <w:rsid w:val="00214C8E"/>
    <w:rsid w:val="0021566F"/>
    <w:rsid w:val="00215804"/>
    <w:rsid w:val="00215AF2"/>
    <w:rsid w:val="0021655F"/>
    <w:rsid w:val="002170E8"/>
    <w:rsid w:val="00217D4F"/>
    <w:rsid w:val="00221610"/>
    <w:rsid w:val="002226A2"/>
    <w:rsid w:val="00222D89"/>
    <w:rsid w:val="00222F35"/>
    <w:rsid w:val="002230D7"/>
    <w:rsid w:val="002253CB"/>
    <w:rsid w:val="002258B2"/>
    <w:rsid w:val="00226C08"/>
    <w:rsid w:val="00226D3F"/>
    <w:rsid w:val="00227B7D"/>
    <w:rsid w:val="00227DFB"/>
    <w:rsid w:val="002308CC"/>
    <w:rsid w:val="002310AB"/>
    <w:rsid w:val="002314D2"/>
    <w:rsid w:val="00231601"/>
    <w:rsid w:val="00231C1A"/>
    <w:rsid w:val="00232437"/>
    <w:rsid w:val="00233409"/>
    <w:rsid w:val="0023456E"/>
    <w:rsid w:val="0023575F"/>
    <w:rsid w:val="002362CF"/>
    <w:rsid w:val="00237625"/>
    <w:rsid w:val="0024041B"/>
    <w:rsid w:val="00241677"/>
    <w:rsid w:val="002416A4"/>
    <w:rsid w:val="00242CC9"/>
    <w:rsid w:val="002434B1"/>
    <w:rsid w:val="00244B34"/>
    <w:rsid w:val="00244E22"/>
    <w:rsid w:val="0024502C"/>
    <w:rsid w:val="002468E2"/>
    <w:rsid w:val="00247A35"/>
    <w:rsid w:val="00251A5A"/>
    <w:rsid w:val="00251C54"/>
    <w:rsid w:val="00252A23"/>
    <w:rsid w:val="00253103"/>
    <w:rsid w:val="00254E9F"/>
    <w:rsid w:val="00255478"/>
    <w:rsid w:val="00256128"/>
    <w:rsid w:val="00257764"/>
    <w:rsid w:val="00262823"/>
    <w:rsid w:val="00262A12"/>
    <w:rsid w:val="00262BEE"/>
    <w:rsid w:val="002636A9"/>
    <w:rsid w:val="00264503"/>
    <w:rsid w:val="002646B0"/>
    <w:rsid w:val="00265C8D"/>
    <w:rsid w:val="00265FBF"/>
    <w:rsid w:val="0026671D"/>
    <w:rsid w:val="00267C07"/>
    <w:rsid w:val="002710C1"/>
    <w:rsid w:val="00271557"/>
    <w:rsid w:val="002724F3"/>
    <w:rsid w:val="00272720"/>
    <w:rsid w:val="00272E67"/>
    <w:rsid w:val="0027309F"/>
    <w:rsid w:val="002747E6"/>
    <w:rsid w:val="0027480B"/>
    <w:rsid w:val="00274A04"/>
    <w:rsid w:val="00276B89"/>
    <w:rsid w:val="002773FE"/>
    <w:rsid w:val="00277438"/>
    <w:rsid w:val="0028028D"/>
    <w:rsid w:val="002814DE"/>
    <w:rsid w:val="00281E31"/>
    <w:rsid w:val="00282298"/>
    <w:rsid w:val="00282E75"/>
    <w:rsid w:val="00283C9A"/>
    <w:rsid w:val="002841C5"/>
    <w:rsid w:val="00285021"/>
    <w:rsid w:val="00286B99"/>
    <w:rsid w:val="00287AAF"/>
    <w:rsid w:val="00287C9D"/>
    <w:rsid w:val="002908E9"/>
    <w:rsid w:val="00290AB2"/>
    <w:rsid w:val="002911C7"/>
    <w:rsid w:val="00291B6E"/>
    <w:rsid w:val="00292185"/>
    <w:rsid w:val="0029278D"/>
    <w:rsid w:val="00292ADE"/>
    <w:rsid w:val="0029329E"/>
    <w:rsid w:val="00293D55"/>
    <w:rsid w:val="00294B15"/>
    <w:rsid w:val="00295119"/>
    <w:rsid w:val="00295A7B"/>
    <w:rsid w:val="002A028A"/>
    <w:rsid w:val="002A0B50"/>
    <w:rsid w:val="002A0E31"/>
    <w:rsid w:val="002A1678"/>
    <w:rsid w:val="002A2173"/>
    <w:rsid w:val="002A22CE"/>
    <w:rsid w:val="002A243D"/>
    <w:rsid w:val="002A32C2"/>
    <w:rsid w:val="002A37DC"/>
    <w:rsid w:val="002A462D"/>
    <w:rsid w:val="002A591F"/>
    <w:rsid w:val="002A7AE3"/>
    <w:rsid w:val="002B150D"/>
    <w:rsid w:val="002B16B1"/>
    <w:rsid w:val="002B293B"/>
    <w:rsid w:val="002B2A01"/>
    <w:rsid w:val="002B37B5"/>
    <w:rsid w:val="002B3806"/>
    <w:rsid w:val="002B3D6F"/>
    <w:rsid w:val="002B4AD0"/>
    <w:rsid w:val="002B550F"/>
    <w:rsid w:val="002B5DA3"/>
    <w:rsid w:val="002B6206"/>
    <w:rsid w:val="002B6EA7"/>
    <w:rsid w:val="002B705D"/>
    <w:rsid w:val="002B70F9"/>
    <w:rsid w:val="002B76B1"/>
    <w:rsid w:val="002C0A1D"/>
    <w:rsid w:val="002C2E4A"/>
    <w:rsid w:val="002C4121"/>
    <w:rsid w:val="002C4C72"/>
    <w:rsid w:val="002C5D56"/>
    <w:rsid w:val="002C6828"/>
    <w:rsid w:val="002C68FD"/>
    <w:rsid w:val="002C7DAF"/>
    <w:rsid w:val="002D10F5"/>
    <w:rsid w:val="002D12E6"/>
    <w:rsid w:val="002D1D36"/>
    <w:rsid w:val="002D1E15"/>
    <w:rsid w:val="002D3112"/>
    <w:rsid w:val="002D38A8"/>
    <w:rsid w:val="002D3B7B"/>
    <w:rsid w:val="002D3CE0"/>
    <w:rsid w:val="002D5165"/>
    <w:rsid w:val="002D61C0"/>
    <w:rsid w:val="002D68CB"/>
    <w:rsid w:val="002D69BF"/>
    <w:rsid w:val="002D6EEB"/>
    <w:rsid w:val="002D70D5"/>
    <w:rsid w:val="002D7E5E"/>
    <w:rsid w:val="002E0665"/>
    <w:rsid w:val="002E0909"/>
    <w:rsid w:val="002E1862"/>
    <w:rsid w:val="002E2857"/>
    <w:rsid w:val="002E2F22"/>
    <w:rsid w:val="002E2FC0"/>
    <w:rsid w:val="002E34A0"/>
    <w:rsid w:val="002E3560"/>
    <w:rsid w:val="002E360D"/>
    <w:rsid w:val="002E53F7"/>
    <w:rsid w:val="002E587B"/>
    <w:rsid w:val="002E58FB"/>
    <w:rsid w:val="002E5B3A"/>
    <w:rsid w:val="002E6B14"/>
    <w:rsid w:val="002E6F40"/>
    <w:rsid w:val="002E7103"/>
    <w:rsid w:val="002E7177"/>
    <w:rsid w:val="002E7BA3"/>
    <w:rsid w:val="002E7BA6"/>
    <w:rsid w:val="002F07B2"/>
    <w:rsid w:val="002F0B21"/>
    <w:rsid w:val="002F0F43"/>
    <w:rsid w:val="002F1257"/>
    <w:rsid w:val="002F1959"/>
    <w:rsid w:val="002F1FF5"/>
    <w:rsid w:val="002F33F3"/>
    <w:rsid w:val="002F34B0"/>
    <w:rsid w:val="002F384B"/>
    <w:rsid w:val="002F3E6C"/>
    <w:rsid w:val="002F4FEE"/>
    <w:rsid w:val="002F5769"/>
    <w:rsid w:val="002F743F"/>
    <w:rsid w:val="002F7922"/>
    <w:rsid w:val="003007DB"/>
    <w:rsid w:val="003008DB"/>
    <w:rsid w:val="0030114C"/>
    <w:rsid w:val="00302B7B"/>
    <w:rsid w:val="00302EA2"/>
    <w:rsid w:val="003032E9"/>
    <w:rsid w:val="00303446"/>
    <w:rsid w:val="003049E9"/>
    <w:rsid w:val="00304F56"/>
    <w:rsid w:val="003077D8"/>
    <w:rsid w:val="00310642"/>
    <w:rsid w:val="00310F22"/>
    <w:rsid w:val="00310F63"/>
    <w:rsid w:val="003115D1"/>
    <w:rsid w:val="003118EB"/>
    <w:rsid w:val="00311A9B"/>
    <w:rsid w:val="00311D75"/>
    <w:rsid w:val="0031223F"/>
    <w:rsid w:val="00312318"/>
    <w:rsid w:val="00313811"/>
    <w:rsid w:val="003153CE"/>
    <w:rsid w:val="0031614A"/>
    <w:rsid w:val="0031770E"/>
    <w:rsid w:val="00320856"/>
    <w:rsid w:val="00321A3F"/>
    <w:rsid w:val="0032217E"/>
    <w:rsid w:val="0032299B"/>
    <w:rsid w:val="00322CF5"/>
    <w:rsid w:val="003231A4"/>
    <w:rsid w:val="003231D8"/>
    <w:rsid w:val="003233CE"/>
    <w:rsid w:val="00323F85"/>
    <w:rsid w:val="0032469E"/>
    <w:rsid w:val="00324B05"/>
    <w:rsid w:val="00324E73"/>
    <w:rsid w:val="003256E3"/>
    <w:rsid w:val="00326648"/>
    <w:rsid w:val="00327C07"/>
    <w:rsid w:val="00332964"/>
    <w:rsid w:val="00332CF4"/>
    <w:rsid w:val="00332E9A"/>
    <w:rsid w:val="00334B8C"/>
    <w:rsid w:val="003356CD"/>
    <w:rsid w:val="00335975"/>
    <w:rsid w:val="0034020E"/>
    <w:rsid w:val="003422D8"/>
    <w:rsid w:val="003423BD"/>
    <w:rsid w:val="0034282B"/>
    <w:rsid w:val="00343496"/>
    <w:rsid w:val="003443B1"/>
    <w:rsid w:val="00344683"/>
    <w:rsid w:val="0034551B"/>
    <w:rsid w:val="00345FC1"/>
    <w:rsid w:val="00347236"/>
    <w:rsid w:val="00350D1E"/>
    <w:rsid w:val="00351726"/>
    <w:rsid w:val="00351E60"/>
    <w:rsid w:val="00352692"/>
    <w:rsid w:val="0035269C"/>
    <w:rsid w:val="00352806"/>
    <w:rsid w:val="00353A1F"/>
    <w:rsid w:val="00354349"/>
    <w:rsid w:val="003561F1"/>
    <w:rsid w:val="00356FA0"/>
    <w:rsid w:val="00357928"/>
    <w:rsid w:val="00360718"/>
    <w:rsid w:val="00360FF6"/>
    <w:rsid w:val="00361CCD"/>
    <w:rsid w:val="00362DBD"/>
    <w:rsid w:val="00364844"/>
    <w:rsid w:val="00365295"/>
    <w:rsid w:val="0036540C"/>
    <w:rsid w:val="0036661E"/>
    <w:rsid w:val="00367B14"/>
    <w:rsid w:val="0037052D"/>
    <w:rsid w:val="00370F1E"/>
    <w:rsid w:val="00371D15"/>
    <w:rsid w:val="003725F4"/>
    <w:rsid w:val="003731E5"/>
    <w:rsid w:val="00374969"/>
    <w:rsid w:val="00374E15"/>
    <w:rsid w:val="00375A93"/>
    <w:rsid w:val="00375FC0"/>
    <w:rsid w:val="00376232"/>
    <w:rsid w:val="00376555"/>
    <w:rsid w:val="00376E1A"/>
    <w:rsid w:val="003771DC"/>
    <w:rsid w:val="003772A9"/>
    <w:rsid w:val="003775EF"/>
    <w:rsid w:val="0038085F"/>
    <w:rsid w:val="00380AF4"/>
    <w:rsid w:val="00380CF8"/>
    <w:rsid w:val="00380DBF"/>
    <w:rsid w:val="00381541"/>
    <w:rsid w:val="0038209B"/>
    <w:rsid w:val="00382708"/>
    <w:rsid w:val="00382D36"/>
    <w:rsid w:val="00383749"/>
    <w:rsid w:val="003843AA"/>
    <w:rsid w:val="00384B1C"/>
    <w:rsid w:val="0038527A"/>
    <w:rsid w:val="00385E38"/>
    <w:rsid w:val="003861A8"/>
    <w:rsid w:val="00386892"/>
    <w:rsid w:val="003871D0"/>
    <w:rsid w:val="003901ED"/>
    <w:rsid w:val="00390F06"/>
    <w:rsid w:val="00391818"/>
    <w:rsid w:val="00391E58"/>
    <w:rsid w:val="00392C22"/>
    <w:rsid w:val="00393E17"/>
    <w:rsid w:val="003940CD"/>
    <w:rsid w:val="003942F7"/>
    <w:rsid w:val="003951BA"/>
    <w:rsid w:val="00395C14"/>
    <w:rsid w:val="00395EA8"/>
    <w:rsid w:val="00396D75"/>
    <w:rsid w:val="00397733"/>
    <w:rsid w:val="003A1851"/>
    <w:rsid w:val="003A186C"/>
    <w:rsid w:val="003A2E90"/>
    <w:rsid w:val="003A3203"/>
    <w:rsid w:val="003A3BC9"/>
    <w:rsid w:val="003A43BB"/>
    <w:rsid w:val="003B00C5"/>
    <w:rsid w:val="003B0306"/>
    <w:rsid w:val="003B0E13"/>
    <w:rsid w:val="003B1C75"/>
    <w:rsid w:val="003B42D3"/>
    <w:rsid w:val="003B4C33"/>
    <w:rsid w:val="003B5668"/>
    <w:rsid w:val="003B56EF"/>
    <w:rsid w:val="003B6816"/>
    <w:rsid w:val="003C15F6"/>
    <w:rsid w:val="003C213F"/>
    <w:rsid w:val="003C22BC"/>
    <w:rsid w:val="003C4969"/>
    <w:rsid w:val="003C4E9F"/>
    <w:rsid w:val="003C4EB6"/>
    <w:rsid w:val="003C4EBE"/>
    <w:rsid w:val="003C61F4"/>
    <w:rsid w:val="003C642A"/>
    <w:rsid w:val="003C6CB8"/>
    <w:rsid w:val="003C755B"/>
    <w:rsid w:val="003D030A"/>
    <w:rsid w:val="003D20F4"/>
    <w:rsid w:val="003D3A8D"/>
    <w:rsid w:val="003D44F7"/>
    <w:rsid w:val="003D50C3"/>
    <w:rsid w:val="003D66E9"/>
    <w:rsid w:val="003D6A7E"/>
    <w:rsid w:val="003D796E"/>
    <w:rsid w:val="003E04B6"/>
    <w:rsid w:val="003E0C0C"/>
    <w:rsid w:val="003E1930"/>
    <w:rsid w:val="003E20D5"/>
    <w:rsid w:val="003E27BF"/>
    <w:rsid w:val="003E2CBF"/>
    <w:rsid w:val="003E2D53"/>
    <w:rsid w:val="003E31FD"/>
    <w:rsid w:val="003E3525"/>
    <w:rsid w:val="003E4D08"/>
    <w:rsid w:val="003E4F99"/>
    <w:rsid w:val="003E5322"/>
    <w:rsid w:val="003E577D"/>
    <w:rsid w:val="003E58CC"/>
    <w:rsid w:val="003E5DC3"/>
    <w:rsid w:val="003E614F"/>
    <w:rsid w:val="003E6456"/>
    <w:rsid w:val="003F038F"/>
    <w:rsid w:val="003F0E98"/>
    <w:rsid w:val="003F12DA"/>
    <w:rsid w:val="003F2256"/>
    <w:rsid w:val="003F2532"/>
    <w:rsid w:val="003F2E30"/>
    <w:rsid w:val="003F35EA"/>
    <w:rsid w:val="003F38D9"/>
    <w:rsid w:val="003F608D"/>
    <w:rsid w:val="003F697F"/>
    <w:rsid w:val="003F6E94"/>
    <w:rsid w:val="003F7383"/>
    <w:rsid w:val="003F7F49"/>
    <w:rsid w:val="0040042B"/>
    <w:rsid w:val="00400846"/>
    <w:rsid w:val="00400E2B"/>
    <w:rsid w:val="00404FD4"/>
    <w:rsid w:val="00406502"/>
    <w:rsid w:val="0040688F"/>
    <w:rsid w:val="004074BA"/>
    <w:rsid w:val="00410A2D"/>
    <w:rsid w:val="004120A5"/>
    <w:rsid w:val="004128A6"/>
    <w:rsid w:val="00412937"/>
    <w:rsid w:val="00413BB5"/>
    <w:rsid w:val="00413CE4"/>
    <w:rsid w:val="0041405C"/>
    <w:rsid w:val="00414576"/>
    <w:rsid w:val="004160E1"/>
    <w:rsid w:val="00417E61"/>
    <w:rsid w:val="00420415"/>
    <w:rsid w:val="00420612"/>
    <w:rsid w:val="00421937"/>
    <w:rsid w:val="00421D87"/>
    <w:rsid w:val="00421E94"/>
    <w:rsid w:val="00422225"/>
    <w:rsid w:val="0042336E"/>
    <w:rsid w:val="004234AA"/>
    <w:rsid w:val="00423EBE"/>
    <w:rsid w:val="00423FC4"/>
    <w:rsid w:val="0042442D"/>
    <w:rsid w:val="00424576"/>
    <w:rsid w:val="004248AA"/>
    <w:rsid w:val="004261A7"/>
    <w:rsid w:val="00427B04"/>
    <w:rsid w:val="00431F65"/>
    <w:rsid w:val="0043255C"/>
    <w:rsid w:val="00432A0A"/>
    <w:rsid w:val="00432C0D"/>
    <w:rsid w:val="00432D46"/>
    <w:rsid w:val="00432EB8"/>
    <w:rsid w:val="00432EC7"/>
    <w:rsid w:val="0043334B"/>
    <w:rsid w:val="00434A17"/>
    <w:rsid w:val="00434E5E"/>
    <w:rsid w:val="00436E51"/>
    <w:rsid w:val="004379D5"/>
    <w:rsid w:val="00440C4C"/>
    <w:rsid w:val="004428B9"/>
    <w:rsid w:val="004435A0"/>
    <w:rsid w:val="004435FA"/>
    <w:rsid w:val="004442AD"/>
    <w:rsid w:val="004448DE"/>
    <w:rsid w:val="0044551C"/>
    <w:rsid w:val="004459BD"/>
    <w:rsid w:val="004461AF"/>
    <w:rsid w:val="004465E2"/>
    <w:rsid w:val="00446A56"/>
    <w:rsid w:val="00446B3C"/>
    <w:rsid w:val="004478B3"/>
    <w:rsid w:val="00450141"/>
    <w:rsid w:val="00450FC2"/>
    <w:rsid w:val="00451456"/>
    <w:rsid w:val="00451D2E"/>
    <w:rsid w:val="004524FA"/>
    <w:rsid w:val="00452B3B"/>
    <w:rsid w:val="00452BC4"/>
    <w:rsid w:val="00452F0A"/>
    <w:rsid w:val="0045302F"/>
    <w:rsid w:val="004536A3"/>
    <w:rsid w:val="004543F4"/>
    <w:rsid w:val="00454946"/>
    <w:rsid w:val="00454D56"/>
    <w:rsid w:val="00455934"/>
    <w:rsid w:val="004559FE"/>
    <w:rsid w:val="004570C9"/>
    <w:rsid w:val="00457408"/>
    <w:rsid w:val="00460E46"/>
    <w:rsid w:val="00461454"/>
    <w:rsid w:val="00461592"/>
    <w:rsid w:val="00461A0A"/>
    <w:rsid w:val="00462D84"/>
    <w:rsid w:val="00463206"/>
    <w:rsid w:val="00463292"/>
    <w:rsid w:val="00463927"/>
    <w:rsid w:val="00463A0C"/>
    <w:rsid w:val="00463C4E"/>
    <w:rsid w:val="00464E83"/>
    <w:rsid w:val="00465123"/>
    <w:rsid w:val="004664EB"/>
    <w:rsid w:val="004666DA"/>
    <w:rsid w:val="00466F81"/>
    <w:rsid w:val="0046748B"/>
    <w:rsid w:val="00471A7E"/>
    <w:rsid w:val="0047249B"/>
    <w:rsid w:val="00473ABE"/>
    <w:rsid w:val="00474E17"/>
    <w:rsid w:val="004750AF"/>
    <w:rsid w:val="004752B0"/>
    <w:rsid w:val="004769E0"/>
    <w:rsid w:val="00477494"/>
    <w:rsid w:val="00477C54"/>
    <w:rsid w:val="00477D81"/>
    <w:rsid w:val="0048006B"/>
    <w:rsid w:val="00480131"/>
    <w:rsid w:val="00480A00"/>
    <w:rsid w:val="0048117A"/>
    <w:rsid w:val="0048130B"/>
    <w:rsid w:val="0048144D"/>
    <w:rsid w:val="0048271E"/>
    <w:rsid w:val="00482E3E"/>
    <w:rsid w:val="00483D7E"/>
    <w:rsid w:val="00484A30"/>
    <w:rsid w:val="004866BA"/>
    <w:rsid w:val="004866DB"/>
    <w:rsid w:val="00486C12"/>
    <w:rsid w:val="00486C59"/>
    <w:rsid w:val="00486D34"/>
    <w:rsid w:val="00487FBC"/>
    <w:rsid w:val="00490534"/>
    <w:rsid w:val="00491112"/>
    <w:rsid w:val="0049115E"/>
    <w:rsid w:val="0049133B"/>
    <w:rsid w:val="004915AE"/>
    <w:rsid w:val="0049282A"/>
    <w:rsid w:val="00492C89"/>
    <w:rsid w:val="004940E9"/>
    <w:rsid w:val="00494C84"/>
    <w:rsid w:val="004967DA"/>
    <w:rsid w:val="00496B46"/>
    <w:rsid w:val="00496BE0"/>
    <w:rsid w:val="004979DF"/>
    <w:rsid w:val="00497A07"/>
    <w:rsid w:val="004A0E2E"/>
    <w:rsid w:val="004A35DD"/>
    <w:rsid w:val="004A4406"/>
    <w:rsid w:val="004A45DA"/>
    <w:rsid w:val="004A6CC7"/>
    <w:rsid w:val="004A772E"/>
    <w:rsid w:val="004A7C23"/>
    <w:rsid w:val="004B098A"/>
    <w:rsid w:val="004B1536"/>
    <w:rsid w:val="004B215F"/>
    <w:rsid w:val="004B2C4D"/>
    <w:rsid w:val="004B2E30"/>
    <w:rsid w:val="004B438E"/>
    <w:rsid w:val="004B4A83"/>
    <w:rsid w:val="004B4ED5"/>
    <w:rsid w:val="004B6740"/>
    <w:rsid w:val="004C021F"/>
    <w:rsid w:val="004C0736"/>
    <w:rsid w:val="004C0D36"/>
    <w:rsid w:val="004C3F64"/>
    <w:rsid w:val="004C48FC"/>
    <w:rsid w:val="004C6101"/>
    <w:rsid w:val="004C62D2"/>
    <w:rsid w:val="004C745F"/>
    <w:rsid w:val="004D0029"/>
    <w:rsid w:val="004D0956"/>
    <w:rsid w:val="004D1681"/>
    <w:rsid w:val="004D2625"/>
    <w:rsid w:val="004D2FC7"/>
    <w:rsid w:val="004D4362"/>
    <w:rsid w:val="004D56E0"/>
    <w:rsid w:val="004D5706"/>
    <w:rsid w:val="004D5AF3"/>
    <w:rsid w:val="004D6149"/>
    <w:rsid w:val="004D7128"/>
    <w:rsid w:val="004D7200"/>
    <w:rsid w:val="004D72E9"/>
    <w:rsid w:val="004D74B1"/>
    <w:rsid w:val="004D7BDA"/>
    <w:rsid w:val="004D7E72"/>
    <w:rsid w:val="004E0443"/>
    <w:rsid w:val="004E14EF"/>
    <w:rsid w:val="004E15CF"/>
    <w:rsid w:val="004E1744"/>
    <w:rsid w:val="004E17BD"/>
    <w:rsid w:val="004E31AF"/>
    <w:rsid w:val="004E34D9"/>
    <w:rsid w:val="004E3EC4"/>
    <w:rsid w:val="004E54AC"/>
    <w:rsid w:val="004E5D44"/>
    <w:rsid w:val="004E6366"/>
    <w:rsid w:val="004E6C5A"/>
    <w:rsid w:val="004E6C66"/>
    <w:rsid w:val="004E7166"/>
    <w:rsid w:val="004E79F6"/>
    <w:rsid w:val="004F0083"/>
    <w:rsid w:val="004F187D"/>
    <w:rsid w:val="004F18CE"/>
    <w:rsid w:val="004F328D"/>
    <w:rsid w:val="004F3953"/>
    <w:rsid w:val="004F3EC0"/>
    <w:rsid w:val="004F40D3"/>
    <w:rsid w:val="004F4A90"/>
    <w:rsid w:val="004F4BE9"/>
    <w:rsid w:val="004F515D"/>
    <w:rsid w:val="004F55D7"/>
    <w:rsid w:val="004F572B"/>
    <w:rsid w:val="004F5EC1"/>
    <w:rsid w:val="004F6CEF"/>
    <w:rsid w:val="004F7BF2"/>
    <w:rsid w:val="00500E28"/>
    <w:rsid w:val="00502F09"/>
    <w:rsid w:val="00503592"/>
    <w:rsid w:val="00504E2F"/>
    <w:rsid w:val="00505444"/>
    <w:rsid w:val="0050642C"/>
    <w:rsid w:val="00506AAC"/>
    <w:rsid w:val="00507213"/>
    <w:rsid w:val="0050759F"/>
    <w:rsid w:val="005077A1"/>
    <w:rsid w:val="005104F2"/>
    <w:rsid w:val="005113B2"/>
    <w:rsid w:val="00512D5B"/>
    <w:rsid w:val="00513768"/>
    <w:rsid w:val="00514265"/>
    <w:rsid w:val="0051582F"/>
    <w:rsid w:val="00515E0A"/>
    <w:rsid w:val="00516272"/>
    <w:rsid w:val="005163A4"/>
    <w:rsid w:val="00516F27"/>
    <w:rsid w:val="0051782A"/>
    <w:rsid w:val="00520E06"/>
    <w:rsid w:val="005214BF"/>
    <w:rsid w:val="00522024"/>
    <w:rsid w:val="005225E5"/>
    <w:rsid w:val="00524D70"/>
    <w:rsid w:val="00524DCA"/>
    <w:rsid w:val="005252E2"/>
    <w:rsid w:val="00525751"/>
    <w:rsid w:val="00525D49"/>
    <w:rsid w:val="00526336"/>
    <w:rsid w:val="0053030C"/>
    <w:rsid w:val="00530EBF"/>
    <w:rsid w:val="00532077"/>
    <w:rsid w:val="00533D1E"/>
    <w:rsid w:val="00533D99"/>
    <w:rsid w:val="00536705"/>
    <w:rsid w:val="00536749"/>
    <w:rsid w:val="00540081"/>
    <w:rsid w:val="00541DD2"/>
    <w:rsid w:val="005426F5"/>
    <w:rsid w:val="005428B8"/>
    <w:rsid w:val="00542AD1"/>
    <w:rsid w:val="0054351A"/>
    <w:rsid w:val="00543655"/>
    <w:rsid w:val="00543EFC"/>
    <w:rsid w:val="00543FFE"/>
    <w:rsid w:val="00544A27"/>
    <w:rsid w:val="005461EB"/>
    <w:rsid w:val="00546468"/>
    <w:rsid w:val="0054653B"/>
    <w:rsid w:val="00550B9C"/>
    <w:rsid w:val="00551BB1"/>
    <w:rsid w:val="00552139"/>
    <w:rsid w:val="00552BAB"/>
    <w:rsid w:val="0055319E"/>
    <w:rsid w:val="00553A9B"/>
    <w:rsid w:val="00554C3E"/>
    <w:rsid w:val="005558F8"/>
    <w:rsid w:val="0055590B"/>
    <w:rsid w:val="00555D08"/>
    <w:rsid w:val="00555E96"/>
    <w:rsid w:val="00555F37"/>
    <w:rsid w:val="00555F99"/>
    <w:rsid w:val="00556B32"/>
    <w:rsid w:val="00556C22"/>
    <w:rsid w:val="00560315"/>
    <w:rsid w:val="00561003"/>
    <w:rsid w:val="005610E2"/>
    <w:rsid w:val="00562734"/>
    <w:rsid w:val="00562B04"/>
    <w:rsid w:val="005630C1"/>
    <w:rsid w:val="00563257"/>
    <w:rsid w:val="00563679"/>
    <w:rsid w:val="00563D2F"/>
    <w:rsid w:val="0056499A"/>
    <w:rsid w:val="00564C0D"/>
    <w:rsid w:val="005651D5"/>
    <w:rsid w:val="005652EE"/>
    <w:rsid w:val="0056548E"/>
    <w:rsid w:val="00565E85"/>
    <w:rsid w:val="00565FC6"/>
    <w:rsid w:val="00566A55"/>
    <w:rsid w:val="00566F46"/>
    <w:rsid w:val="00567E4C"/>
    <w:rsid w:val="00570575"/>
    <w:rsid w:val="005705C4"/>
    <w:rsid w:val="00571153"/>
    <w:rsid w:val="00571350"/>
    <w:rsid w:val="00571E44"/>
    <w:rsid w:val="00572526"/>
    <w:rsid w:val="00572788"/>
    <w:rsid w:val="00574914"/>
    <w:rsid w:val="00575010"/>
    <w:rsid w:val="00575A25"/>
    <w:rsid w:val="00575A49"/>
    <w:rsid w:val="0057605E"/>
    <w:rsid w:val="005767BB"/>
    <w:rsid w:val="005772BD"/>
    <w:rsid w:val="00580478"/>
    <w:rsid w:val="005804E6"/>
    <w:rsid w:val="00581660"/>
    <w:rsid w:val="00582296"/>
    <w:rsid w:val="00582473"/>
    <w:rsid w:val="00582DAA"/>
    <w:rsid w:val="00583213"/>
    <w:rsid w:val="0058347F"/>
    <w:rsid w:val="00583AC8"/>
    <w:rsid w:val="00584C55"/>
    <w:rsid w:val="00584CDE"/>
    <w:rsid w:val="005856DD"/>
    <w:rsid w:val="00586029"/>
    <w:rsid w:val="005863E7"/>
    <w:rsid w:val="005866EB"/>
    <w:rsid w:val="005869D1"/>
    <w:rsid w:val="00586D19"/>
    <w:rsid w:val="00586E0C"/>
    <w:rsid w:val="00587294"/>
    <w:rsid w:val="00587EA5"/>
    <w:rsid w:val="00590372"/>
    <w:rsid w:val="00591227"/>
    <w:rsid w:val="00591DDE"/>
    <w:rsid w:val="005924C0"/>
    <w:rsid w:val="00592FD5"/>
    <w:rsid w:val="005934BF"/>
    <w:rsid w:val="00593DB1"/>
    <w:rsid w:val="00593F21"/>
    <w:rsid w:val="00594011"/>
    <w:rsid w:val="00595DB5"/>
    <w:rsid w:val="00595E4A"/>
    <w:rsid w:val="00597309"/>
    <w:rsid w:val="005A2038"/>
    <w:rsid w:val="005A2C12"/>
    <w:rsid w:val="005A382D"/>
    <w:rsid w:val="005A4612"/>
    <w:rsid w:val="005A4F18"/>
    <w:rsid w:val="005A4F82"/>
    <w:rsid w:val="005A55EB"/>
    <w:rsid w:val="005A5626"/>
    <w:rsid w:val="005A6737"/>
    <w:rsid w:val="005A780F"/>
    <w:rsid w:val="005A7A7C"/>
    <w:rsid w:val="005B1023"/>
    <w:rsid w:val="005B2639"/>
    <w:rsid w:val="005B28CE"/>
    <w:rsid w:val="005B2B32"/>
    <w:rsid w:val="005B2EC6"/>
    <w:rsid w:val="005B3074"/>
    <w:rsid w:val="005B31AB"/>
    <w:rsid w:val="005B33D3"/>
    <w:rsid w:val="005B3432"/>
    <w:rsid w:val="005B3575"/>
    <w:rsid w:val="005B3C60"/>
    <w:rsid w:val="005B3F2C"/>
    <w:rsid w:val="005B4074"/>
    <w:rsid w:val="005B422E"/>
    <w:rsid w:val="005B4518"/>
    <w:rsid w:val="005B5426"/>
    <w:rsid w:val="005B64FD"/>
    <w:rsid w:val="005B6EC1"/>
    <w:rsid w:val="005B6FD0"/>
    <w:rsid w:val="005B7FD9"/>
    <w:rsid w:val="005C0EF3"/>
    <w:rsid w:val="005C1A5D"/>
    <w:rsid w:val="005C1D4A"/>
    <w:rsid w:val="005C1E65"/>
    <w:rsid w:val="005C2FA2"/>
    <w:rsid w:val="005C33B0"/>
    <w:rsid w:val="005C3D77"/>
    <w:rsid w:val="005C3DBC"/>
    <w:rsid w:val="005C3EEB"/>
    <w:rsid w:val="005C4147"/>
    <w:rsid w:val="005C428B"/>
    <w:rsid w:val="005C51B7"/>
    <w:rsid w:val="005C579A"/>
    <w:rsid w:val="005C64F4"/>
    <w:rsid w:val="005C7A90"/>
    <w:rsid w:val="005D027C"/>
    <w:rsid w:val="005D0301"/>
    <w:rsid w:val="005D0588"/>
    <w:rsid w:val="005D0AB4"/>
    <w:rsid w:val="005D1B60"/>
    <w:rsid w:val="005D1BEB"/>
    <w:rsid w:val="005D208C"/>
    <w:rsid w:val="005D2827"/>
    <w:rsid w:val="005D3D81"/>
    <w:rsid w:val="005D45B4"/>
    <w:rsid w:val="005D5132"/>
    <w:rsid w:val="005D5DB6"/>
    <w:rsid w:val="005D60C4"/>
    <w:rsid w:val="005D68FA"/>
    <w:rsid w:val="005D70E5"/>
    <w:rsid w:val="005D7A92"/>
    <w:rsid w:val="005D7BCC"/>
    <w:rsid w:val="005D7F77"/>
    <w:rsid w:val="005E07F3"/>
    <w:rsid w:val="005E1465"/>
    <w:rsid w:val="005E16E1"/>
    <w:rsid w:val="005E1D32"/>
    <w:rsid w:val="005E1D66"/>
    <w:rsid w:val="005E2822"/>
    <w:rsid w:val="005E3D09"/>
    <w:rsid w:val="005E4A0B"/>
    <w:rsid w:val="005E4AEF"/>
    <w:rsid w:val="005E5567"/>
    <w:rsid w:val="005E58BE"/>
    <w:rsid w:val="005E61BB"/>
    <w:rsid w:val="005E7BF1"/>
    <w:rsid w:val="005F03F8"/>
    <w:rsid w:val="005F0CEA"/>
    <w:rsid w:val="005F122E"/>
    <w:rsid w:val="005F2180"/>
    <w:rsid w:val="005F3847"/>
    <w:rsid w:val="005F406C"/>
    <w:rsid w:val="005F46EC"/>
    <w:rsid w:val="005F4707"/>
    <w:rsid w:val="005F47EC"/>
    <w:rsid w:val="005F599B"/>
    <w:rsid w:val="005F5EEE"/>
    <w:rsid w:val="005F69BB"/>
    <w:rsid w:val="005F69FF"/>
    <w:rsid w:val="005F7A2A"/>
    <w:rsid w:val="00601169"/>
    <w:rsid w:val="00601212"/>
    <w:rsid w:val="0060257F"/>
    <w:rsid w:val="006027AC"/>
    <w:rsid w:val="00602AB8"/>
    <w:rsid w:val="00602AD0"/>
    <w:rsid w:val="006050CA"/>
    <w:rsid w:val="00605668"/>
    <w:rsid w:val="006062F2"/>
    <w:rsid w:val="0060657F"/>
    <w:rsid w:val="006072A1"/>
    <w:rsid w:val="00610362"/>
    <w:rsid w:val="006118BC"/>
    <w:rsid w:val="00612E48"/>
    <w:rsid w:val="006138D6"/>
    <w:rsid w:val="00613E48"/>
    <w:rsid w:val="0061490B"/>
    <w:rsid w:val="00614CAF"/>
    <w:rsid w:val="006162F6"/>
    <w:rsid w:val="00617C39"/>
    <w:rsid w:val="00620464"/>
    <w:rsid w:val="00620BDE"/>
    <w:rsid w:val="00621585"/>
    <w:rsid w:val="00621928"/>
    <w:rsid w:val="00621F86"/>
    <w:rsid w:val="0062214D"/>
    <w:rsid w:val="006223F7"/>
    <w:rsid w:val="00622A51"/>
    <w:rsid w:val="0062365F"/>
    <w:rsid w:val="006245F5"/>
    <w:rsid w:val="00625B6B"/>
    <w:rsid w:val="00625C8F"/>
    <w:rsid w:val="006264FF"/>
    <w:rsid w:val="00626F26"/>
    <w:rsid w:val="00627506"/>
    <w:rsid w:val="00627643"/>
    <w:rsid w:val="006277DF"/>
    <w:rsid w:val="00627C5C"/>
    <w:rsid w:val="00627E7B"/>
    <w:rsid w:val="00630E53"/>
    <w:rsid w:val="00631F82"/>
    <w:rsid w:val="0063309B"/>
    <w:rsid w:val="006333E7"/>
    <w:rsid w:val="0063362E"/>
    <w:rsid w:val="006336AF"/>
    <w:rsid w:val="00633DCF"/>
    <w:rsid w:val="006359BB"/>
    <w:rsid w:val="00636619"/>
    <w:rsid w:val="0063757B"/>
    <w:rsid w:val="00640CF3"/>
    <w:rsid w:val="00640E25"/>
    <w:rsid w:val="00641BB9"/>
    <w:rsid w:val="00643103"/>
    <w:rsid w:val="006438B4"/>
    <w:rsid w:val="006438F8"/>
    <w:rsid w:val="0064414A"/>
    <w:rsid w:val="00644E57"/>
    <w:rsid w:val="00645478"/>
    <w:rsid w:val="00645B3B"/>
    <w:rsid w:val="00646673"/>
    <w:rsid w:val="006506B2"/>
    <w:rsid w:val="0065070C"/>
    <w:rsid w:val="0065089D"/>
    <w:rsid w:val="006510EC"/>
    <w:rsid w:val="00651752"/>
    <w:rsid w:val="006518E0"/>
    <w:rsid w:val="00651EEA"/>
    <w:rsid w:val="00652617"/>
    <w:rsid w:val="006527A2"/>
    <w:rsid w:val="006533F0"/>
    <w:rsid w:val="00653877"/>
    <w:rsid w:val="006539C5"/>
    <w:rsid w:val="00654227"/>
    <w:rsid w:val="00654518"/>
    <w:rsid w:val="00654B76"/>
    <w:rsid w:val="00655ECE"/>
    <w:rsid w:val="006576E6"/>
    <w:rsid w:val="006604AC"/>
    <w:rsid w:val="006613CF"/>
    <w:rsid w:val="006629F8"/>
    <w:rsid w:val="006637D7"/>
    <w:rsid w:val="00663FEC"/>
    <w:rsid w:val="006641FB"/>
    <w:rsid w:val="006650E2"/>
    <w:rsid w:val="00665499"/>
    <w:rsid w:val="006657F5"/>
    <w:rsid w:val="0066604D"/>
    <w:rsid w:val="00666273"/>
    <w:rsid w:val="0066713B"/>
    <w:rsid w:val="00667986"/>
    <w:rsid w:val="00667BA6"/>
    <w:rsid w:val="006705D1"/>
    <w:rsid w:val="00670DE7"/>
    <w:rsid w:val="00671173"/>
    <w:rsid w:val="00671490"/>
    <w:rsid w:val="00671FED"/>
    <w:rsid w:val="00672C79"/>
    <w:rsid w:val="00673483"/>
    <w:rsid w:val="00674343"/>
    <w:rsid w:val="00675AF2"/>
    <w:rsid w:val="006762C4"/>
    <w:rsid w:val="00676F6C"/>
    <w:rsid w:val="00677087"/>
    <w:rsid w:val="00677DD3"/>
    <w:rsid w:val="0068046B"/>
    <w:rsid w:val="00681205"/>
    <w:rsid w:val="006812DB"/>
    <w:rsid w:val="00682197"/>
    <w:rsid w:val="006828B3"/>
    <w:rsid w:val="00683135"/>
    <w:rsid w:val="0068389D"/>
    <w:rsid w:val="006838C6"/>
    <w:rsid w:val="00683F35"/>
    <w:rsid w:val="00684846"/>
    <w:rsid w:val="00685006"/>
    <w:rsid w:val="006850FF"/>
    <w:rsid w:val="0068595E"/>
    <w:rsid w:val="00685A9D"/>
    <w:rsid w:val="006877DB"/>
    <w:rsid w:val="00687DC4"/>
    <w:rsid w:val="00691D1B"/>
    <w:rsid w:val="00691DA9"/>
    <w:rsid w:val="00691EA8"/>
    <w:rsid w:val="00691F4B"/>
    <w:rsid w:val="0069267D"/>
    <w:rsid w:val="00693196"/>
    <w:rsid w:val="006931BD"/>
    <w:rsid w:val="00693B90"/>
    <w:rsid w:val="00693C5C"/>
    <w:rsid w:val="006959A9"/>
    <w:rsid w:val="00695DBC"/>
    <w:rsid w:val="0069757A"/>
    <w:rsid w:val="006A00A6"/>
    <w:rsid w:val="006A0887"/>
    <w:rsid w:val="006A1327"/>
    <w:rsid w:val="006A1556"/>
    <w:rsid w:val="006A155A"/>
    <w:rsid w:val="006A17C8"/>
    <w:rsid w:val="006A26EC"/>
    <w:rsid w:val="006A44B3"/>
    <w:rsid w:val="006A4E5B"/>
    <w:rsid w:val="006A5E41"/>
    <w:rsid w:val="006A65E9"/>
    <w:rsid w:val="006A6F04"/>
    <w:rsid w:val="006A778D"/>
    <w:rsid w:val="006B2C8A"/>
    <w:rsid w:val="006B341F"/>
    <w:rsid w:val="006B3503"/>
    <w:rsid w:val="006B563A"/>
    <w:rsid w:val="006B5D24"/>
    <w:rsid w:val="006B5D58"/>
    <w:rsid w:val="006B5EE3"/>
    <w:rsid w:val="006B6719"/>
    <w:rsid w:val="006B6E56"/>
    <w:rsid w:val="006B71FB"/>
    <w:rsid w:val="006B7FAD"/>
    <w:rsid w:val="006C01F3"/>
    <w:rsid w:val="006C0B8D"/>
    <w:rsid w:val="006C189E"/>
    <w:rsid w:val="006C25FE"/>
    <w:rsid w:val="006C26C1"/>
    <w:rsid w:val="006C2707"/>
    <w:rsid w:val="006C2C1E"/>
    <w:rsid w:val="006C39AB"/>
    <w:rsid w:val="006C3A4C"/>
    <w:rsid w:val="006C41F9"/>
    <w:rsid w:val="006C5B23"/>
    <w:rsid w:val="006C5D96"/>
    <w:rsid w:val="006C6173"/>
    <w:rsid w:val="006C629D"/>
    <w:rsid w:val="006C6450"/>
    <w:rsid w:val="006C6F93"/>
    <w:rsid w:val="006C7A54"/>
    <w:rsid w:val="006D038F"/>
    <w:rsid w:val="006D0624"/>
    <w:rsid w:val="006D09E8"/>
    <w:rsid w:val="006D0DD9"/>
    <w:rsid w:val="006D10C4"/>
    <w:rsid w:val="006D17F7"/>
    <w:rsid w:val="006D1D5D"/>
    <w:rsid w:val="006D22CE"/>
    <w:rsid w:val="006D331E"/>
    <w:rsid w:val="006D5142"/>
    <w:rsid w:val="006D5711"/>
    <w:rsid w:val="006D5DBD"/>
    <w:rsid w:val="006D644D"/>
    <w:rsid w:val="006D654F"/>
    <w:rsid w:val="006D6F01"/>
    <w:rsid w:val="006D70E5"/>
    <w:rsid w:val="006E1475"/>
    <w:rsid w:val="006E1852"/>
    <w:rsid w:val="006E2A06"/>
    <w:rsid w:val="006E2AB0"/>
    <w:rsid w:val="006E3FC6"/>
    <w:rsid w:val="006E48D9"/>
    <w:rsid w:val="006E6031"/>
    <w:rsid w:val="006E672B"/>
    <w:rsid w:val="006E69A8"/>
    <w:rsid w:val="006E6E1C"/>
    <w:rsid w:val="006F0178"/>
    <w:rsid w:val="006F1874"/>
    <w:rsid w:val="006F1DCE"/>
    <w:rsid w:val="006F268C"/>
    <w:rsid w:val="006F2931"/>
    <w:rsid w:val="006F2A0A"/>
    <w:rsid w:val="006F2B07"/>
    <w:rsid w:val="006F3172"/>
    <w:rsid w:val="006F34A0"/>
    <w:rsid w:val="006F35A2"/>
    <w:rsid w:val="006F3918"/>
    <w:rsid w:val="006F5149"/>
    <w:rsid w:val="006F793B"/>
    <w:rsid w:val="00700474"/>
    <w:rsid w:val="00700CFA"/>
    <w:rsid w:val="00701188"/>
    <w:rsid w:val="0070167A"/>
    <w:rsid w:val="00701A14"/>
    <w:rsid w:val="007026A7"/>
    <w:rsid w:val="00703833"/>
    <w:rsid w:val="0070459D"/>
    <w:rsid w:val="00707A63"/>
    <w:rsid w:val="00710C05"/>
    <w:rsid w:val="00710DA0"/>
    <w:rsid w:val="00711EEC"/>
    <w:rsid w:val="00712793"/>
    <w:rsid w:val="00713593"/>
    <w:rsid w:val="0071579E"/>
    <w:rsid w:val="00715CA6"/>
    <w:rsid w:val="00715E10"/>
    <w:rsid w:val="00715F76"/>
    <w:rsid w:val="007167C8"/>
    <w:rsid w:val="0071683C"/>
    <w:rsid w:val="00716A4D"/>
    <w:rsid w:val="007205BA"/>
    <w:rsid w:val="00720C79"/>
    <w:rsid w:val="007210BC"/>
    <w:rsid w:val="00721478"/>
    <w:rsid w:val="00721E90"/>
    <w:rsid w:val="007222FC"/>
    <w:rsid w:val="00722AE2"/>
    <w:rsid w:val="00722BA9"/>
    <w:rsid w:val="00724DD7"/>
    <w:rsid w:val="007255BE"/>
    <w:rsid w:val="007269CA"/>
    <w:rsid w:val="00727288"/>
    <w:rsid w:val="00727E23"/>
    <w:rsid w:val="007315B9"/>
    <w:rsid w:val="00732113"/>
    <w:rsid w:val="007322EE"/>
    <w:rsid w:val="007327EF"/>
    <w:rsid w:val="00732D7A"/>
    <w:rsid w:val="0073316E"/>
    <w:rsid w:val="007336BA"/>
    <w:rsid w:val="007342BF"/>
    <w:rsid w:val="007353D0"/>
    <w:rsid w:val="00735CD0"/>
    <w:rsid w:val="007362D4"/>
    <w:rsid w:val="00736856"/>
    <w:rsid w:val="0073785B"/>
    <w:rsid w:val="007445B6"/>
    <w:rsid w:val="007445ED"/>
    <w:rsid w:val="00744B81"/>
    <w:rsid w:val="00745016"/>
    <w:rsid w:val="007458FE"/>
    <w:rsid w:val="0074593A"/>
    <w:rsid w:val="00745FAE"/>
    <w:rsid w:val="00746CE2"/>
    <w:rsid w:val="007479E9"/>
    <w:rsid w:val="0075059C"/>
    <w:rsid w:val="007508A0"/>
    <w:rsid w:val="00751519"/>
    <w:rsid w:val="00751B5D"/>
    <w:rsid w:val="007536BD"/>
    <w:rsid w:val="00754153"/>
    <w:rsid w:val="00755BBE"/>
    <w:rsid w:val="00756962"/>
    <w:rsid w:val="0075779D"/>
    <w:rsid w:val="00760578"/>
    <w:rsid w:val="0076071E"/>
    <w:rsid w:val="00761F16"/>
    <w:rsid w:val="00762DC7"/>
    <w:rsid w:val="007638D5"/>
    <w:rsid w:val="0076574E"/>
    <w:rsid w:val="0076709A"/>
    <w:rsid w:val="00771412"/>
    <w:rsid w:val="00771CE6"/>
    <w:rsid w:val="00772983"/>
    <w:rsid w:val="007735C1"/>
    <w:rsid w:val="007739E1"/>
    <w:rsid w:val="00774450"/>
    <w:rsid w:val="00774A77"/>
    <w:rsid w:val="007768E6"/>
    <w:rsid w:val="007775D2"/>
    <w:rsid w:val="0077778F"/>
    <w:rsid w:val="00777EF6"/>
    <w:rsid w:val="00780934"/>
    <w:rsid w:val="00782071"/>
    <w:rsid w:val="00782939"/>
    <w:rsid w:val="00782AC6"/>
    <w:rsid w:val="00782BA8"/>
    <w:rsid w:val="00783B69"/>
    <w:rsid w:val="00783D6F"/>
    <w:rsid w:val="00784982"/>
    <w:rsid w:val="0078671E"/>
    <w:rsid w:val="00786A8B"/>
    <w:rsid w:val="00787945"/>
    <w:rsid w:val="00787B88"/>
    <w:rsid w:val="0079059D"/>
    <w:rsid w:val="0079398A"/>
    <w:rsid w:val="00793A41"/>
    <w:rsid w:val="0079448F"/>
    <w:rsid w:val="007944FE"/>
    <w:rsid w:val="00794790"/>
    <w:rsid w:val="00794DD7"/>
    <w:rsid w:val="00795FCA"/>
    <w:rsid w:val="007960E9"/>
    <w:rsid w:val="00796721"/>
    <w:rsid w:val="00796DC3"/>
    <w:rsid w:val="007A0BAD"/>
    <w:rsid w:val="007A1408"/>
    <w:rsid w:val="007A1DC0"/>
    <w:rsid w:val="007A2093"/>
    <w:rsid w:val="007A232B"/>
    <w:rsid w:val="007A7FDE"/>
    <w:rsid w:val="007B167F"/>
    <w:rsid w:val="007B2AFE"/>
    <w:rsid w:val="007B347A"/>
    <w:rsid w:val="007B3B2A"/>
    <w:rsid w:val="007B3B2B"/>
    <w:rsid w:val="007B3CF8"/>
    <w:rsid w:val="007B5559"/>
    <w:rsid w:val="007B588E"/>
    <w:rsid w:val="007B6150"/>
    <w:rsid w:val="007B62E1"/>
    <w:rsid w:val="007B6357"/>
    <w:rsid w:val="007B7742"/>
    <w:rsid w:val="007B778E"/>
    <w:rsid w:val="007B7E65"/>
    <w:rsid w:val="007C02E8"/>
    <w:rsid w:val="007C34F7"/>
    <w:rsid w:val="007C3EA9"/>
    <w:rsid w:val="007C4F9C"/>
    <w:rsid w:val="007C67F8"/>
    <w:rsid w:val="007C6D12"/>
    <w:rsid w:val="007C7DDB"/>
    <w:rsid w:val="007C7EFB"/>
    <w:rsid w:val="007D057D"/>
    <w:rsid w:val="007D06C8"/>
    <w:rsid w:val="007D08E0"/>
    <w:rsid w:val="007D0B1A"/>
    <w:rsid w:val="007D0E9D"/>
    <w:rsid w:val="007D18D6"/>
    <w:rsid w:val="007D1DBC"/>
    <w:rsid w:val="007D211E"/>
    <w:rsid w:val="007D2141"/>
    <w:rsid w:val="007D23A1"/>
    <w:rsid w:val="007D4C1F"/>
    <w:rsid w:val="007D4EAD"/>
    <w:rsid w:val="007D52EB"/>
    <w:rsid w:val="007D61C8"/>
    <w:rsid w:val="007D690C"/>
    <w:rsid w:val="007D6D54"/>
    <w:rsid w:val="007D73F0"/>
    <w:rsid w:val="007D780A"/>
    <w:rsid w:val="007E1591"/>
    <w:rsid w:val="007E214D"/>
    <w:rsid w:val="007E306C"/>
    <w:rsid w:val="007E348D"/>
    <w:rsid w:val="007E39DD"/>
    <w:rsid w:val="007E4C5F"/>
    <w:rsid w:val="007E4EBB"/>
    <w:rsid w:val="007E5642"/>
    <w:rsid w:val="007E61D4"/>
    <w:rsid w:val="007E6691"/>
    <w:rsid w:val="007E6787"/>
    <w:rsid w:val="007E7770"/>
    <w:rsid w:val="007E7B70"/>
    <w:rsid w:val="007F07DF"/>
    <w:rsid w:val="007F0B78"/>
    <w:rsid w:val="007F0E71"/>
    <w:rsid w:val="007F27BD"/>
    <w:rsid w:val="007F2F03"/>
    <w:rsid w:val="007F3014"/>
    <w:rsid w:val="007F3A62"/>
    <w:rsid w:val="007F3BE4"/>
    <w:rsid w:val="007F3CFA"/>
    <w:rsid w:val="007F5053"/>
    <w:rsid w:val="007F587E"/>
    <w:rsid w:val="007F5A46"/>
    <w:rsid w:val="007F6027"/>
    <w:rsid w:val="007F68C8"/>
    <w:rsid w:val="007F6F2A"/>
    <w:rsid w:val="007F7696"/>
    <w:rsid w:val="007F7DDD"/>
    <w:rsid w:val="00800BF6"/>
    <w:rsid w:val="00801AD7"/>
    <w:rsid w:val="0080222D"/>
    <w:rsid w:val="00802545"/>
    <w:rsid w:val="008026CA"/>
    <w:rsid w:val="00804735"/>
    <w:rsid w:val="00805D66"/>
    <w:rsid w:val="0080710F"/>
    <w:rsid w:val="008076A4"/>
    <w:rsid w:val="008079C9"/>
    <w:rsid w:val="00810E5F"/>
    <w:rsid w:val="00811CD7"/>
    <w:rsid w:val="00811DAA"/>
    <w:rsid w:val="0081313D"/>
    <w:rsid w:val="008136AF"/>
    <w:rsid w:val="008144B2"/>
    <w:rsid w:val="008150A0"/>
    <w:rsid w:val="008162A2"/>
    <w:rsid w:val="00822B1F"/>
    <w:rsid w:val="00822CBD"/>
    <w:rsid w:val="00822D97"/>
    <w:rsid w:val="008235E5"/>
    <w:rsid w:val="00825540"/>
    <w:rsid w:val="00825773"/>
    <w:rsid w:val="0082704C"/>
    <w:rsid w:val="0082788F"/>
    <w:rsid w:val="00827DEF"/>
    <w:rsid w:val="008300A0"/>
    <w:rsid w:val="008305D9"/>
    <w:rsid w:val="00830D61"/>
    <w:rsid w:val="00830FEF"/>
    <w:rsid w:val="00831778"/>
    <w:rsid w:val="00831ED6"/>
    <w:rsid w:val="00832841"/>
    <w:rsid w:val="00833987"/>
    <w:rsid w:val="00834AD2"/>
    <w:rsid w:val="00835907"/>
    <w:rsid w:val="00837733"/>
    <w:rsid w:val="0084010A"/>
    <w:rsid w:val="00840C64"/>
    <w:rsid w:val="00840E2B"/>
    <w:rsid w:val="008413A5"/>
    <w:rsid w:val="008419B3"/>
    <w:rsid w:val="00844178"/>
    <w:rsid w:val="00844EA5"/>
    <w:rsid w:val="0084504E"/>
    <w:rsid w:val="00845AA9"/>
    <w:rsid w:val="00845FA9"/>
    <w:rsid w:val="008469C3"/>
    <w:rsid w:val="00847F21"/>
    <w:rsid w:val="00853968"/>
    <w:rsid w:val="008539F4"/>
    <w:rsid w:val="00854FD1"/>
    <w:rsid w:val="008602DB"/>
    <w:rsid w:val="00861152"/>
    <w:rsid w:val="008622B1"/>
    <w:rsid w:val="00862E57"/>
    <w:rsid w:val="00863ED0"/>
    <w:rsid w:val="0086442B"/>
    <w:rsid w:val="008646EE"/>
    <w:rsid w:val="00864DFA"/>
    <w:rsid w:val="008651EC"/>
    <w:rsid w:val="0086595A"/>
    <w:rsid w:val="00865D8A"/>
    <w:rsid w:val="00866AD6"/>
    <w:rsid w:val="00866FB1"/>
    <w:rsid w:val="00870573"/>
    <w:rsid w:val="00870C62"/>
    <w:rsid w:val="00872876"/>
    <w:rsid w:val="008733B9"/>
    <w:rsid w:val="0087361C"/>
    <w:rsid w:val="00873767"/>
    <w:rsid w:val="00874E48"/>
    <w:rsid w:val="00875D0C"/>
    <w:rsid w:val="008765A6"/>
    <w:rsid w:val="008768A4"/>
    <w:rsid w:val="008775E8"/>
    <w:rsid w:val="008819DD"/>
    <w:rsid w:val="00882269"/>
    <w:rsid w:val="00882D7F"/>
    <w:rsid w:val="00883333"/>
    <w:rsid w:val="00884A89"/>
    <w:rsid w:val="0088565C"/>
    <w:rsid w:val="008863CC"/>
    <w:rsid w:val="00886C7B"/>
    <w:rsid w:val="00887741"/>
    <w:rsid w:val="00890231"/>
    <w:rsid w:val="00890813"/>
    <w:rsid w:val="0089191E"/>
    <w:rsid w:val="00891B31"/>
    <w:rsid w:val="00891BF4"/>
    <w:rsid w:val="00891DBA"/>
    <w:rsid w:val="008926AC"/>
    <w:rsid w:val="0089409E"/>
    <w:rsid w:val="008942BE"/>
    <w:rsid w:val="008944C5"/>
    <w:rsid w:val="00895533"/>
    <w:rsid w:val="008969B5"/>
    <w:rsid w:val="00896FFA"/>
    <w:rsid w:val="008970FC"/>
    <w:rsid w:val="008979E1"/>
    <w:rsid w:val="00897B96"/>
    <w:rsid w:val="008A05EB"/>
    <w:rsid w:val="008A089A"/>
    <w:rsid w:val="008A0DFF"/>
    <w:rsid w:val="008A2553"/>
    <w:rsid w:val="008A2665"/>
    <w:rsid w:val="008A2768"/>
    <w:rsid w:val="008A2CFE"/>
    <w:rsid w:val="008A3333"/>
    <w:rsid w:val="008A4B43"/>
    <w:rsid w:val="008A56D6"/>
    <w:rsid w:val="008A648C"/>
    <w:rsid w:val="008A7053"/>
    <w:rsid w:val="008B029C"/>
    <w:rsid w:val="008B163E"/>
    <w:rsid w:val="008B18C5"/>
    <w:rsid w:val="008B2A17"/>
    <w:rsid w:val="008B2DCC"/>
    <w:rsid w:val="008B3F3A"/>
    <w:rsid w:val="008B4827"/>
    <w:rsid w:val="008B52E7"/>
    <w:rsid w:val="008B5C34"/>
    <w:rsid w:val="008B6BA9"/>
    <w:rsid w:val="008B797F"/>
    <w:rsid w:val="008C0094"/>
    <w:rsid w:val="008C2F5E"/>
    <w:rsid w:val="008C3CDB"/>
    <w:rsid w:val="008C4421"/>
    <w:rsid w:val="008C7D54"/>
    <w:rsid w:val="008D13E6"/>
    <w:rsid w:val="008D13EA"/>
    <w:rsid w:val="008D18C8"/>
    <w:rsid w:val="008D19FF"/>
    <w:rsid w:val="008D1A38"/>
    <w:rsid w:val="008D21C4"/>
    <w:rsid w:val="008D2735"/>
    <w:rsid w:val="008D2B97"/>
    <w:rsid w:val="008D33A5"/>
    <w:rsid w:val="008D396B"/>
    <w:rsid w:val="008D3F03"/>
    <w:rsid w:val="008D5445"/>
    <w:rsid w:val="008D5D0C"/>
    <w:rsid w:val="008D63A2"/>
    <w:rsid w:val="008E0EC1"/>
    <w:rsid w:val="008E1F36"/>
    <w:rsid w:val="008E26A3"/>
    <w:rsid w:val="008E2A4F"/>
    <w:rsid w:val="008E4361"/>
    <w:rsid w:val="008E47ED"/>
    <w:rsid w:val="008E4E81"/>
    <w:rsid w:val="008E6094"/>
    <w:rsid w:val="008E6CD8"/>
    <w:rsid w:val="008E73A8"/>
    <w:rsid w:val="008E7E14"/>
    <w:rsid w:val="008F01F8"/>
    <w:rsid w:val="008F09F9"/>
    <w:rsid w:val="008F0E1D"/>
    <w:rsid w:val="008F1027"/>
    <w:rsid w:val="008F127B"/>
    <w:rsid w:val="008F1ADD"/>
    <w:rsid w:val="008F1E05"/>
    <w:rsid w:val="008F3C7F"/>
    <w:rsid w:val="008F580D"/>
    <w:rsid w:val="008F7BA2"/>
    <w:rsid w:val="008F7E27"/>
    <w:rsid w:val="008F7E80"/>
    <w:rsid w:val="008F7F97"/>
    <w:rsid w:val="00900089"/>
    <w:rsid w:val="00901802"/>
    <w:rsid w:val="00902A5E"/>
    <w:rsid w:val="00903152"/>
    <w:rsid w:val="00903B7E"/>
    <w:rsid w:val="00903F9C"/>
    <w:rsid w:val="009040CF"/>
    <w:rsid w:val="00905708"/>
    <w:rsid w:val="00906094"/>
    <w:rsid w:val="0090682B"/>
    <w:rsid w:val="009074AC"/>
    <w:rsid w:val="009076BC"/>
    <w:rsid w:val="00910348"/>
    <w:rsid w:val="009104E4"/>
    <w:rsid w:val="00910D80"/>
    <w:rsid w:val="00911E18"/>
    <w:rsid w:val="009122ED"/>
    <w:rsid w:val="00912571"/>
    <w:rsid w:val="00912747"/>
    <w:rsid w:val="00912850"/>
    <w:rsid w:val="00912A21"/>
    <w:rsid w:val="00912E2E"/>
    <w:rsid w:val="00916511"/>
    <w:rsid w:val="00916DCC"/>
    <w:rsid w:val="0091754E"/>
    <w:rsid w:val="00917980"/>
    <w:rsid w:val="00920AF3"/>
    <w:rsid w:val="00920CEA"/>
    <w:rsid w:val="009214AB"/>
    <w:rsid w:val="00921A6A"/>
    <w:rsid w:val="009228A8"/>
    <w:rsid w:val="00922D48"/>
    <w:rsid w:val="00925B8E"/>
    <w:rsid w:val="009261C3"/>
    <w:rsid w:val="0092662D"/>
    <w:rsid w:val="009300D4"/>
    <w:rsid w:val="00930467"/>
    <w:rsid w:val="009314D3"/>
    <w:rsid w:val="009317A7"/>
    <w:rsid w:val="00932230"/>
    <w:rsid w:val="0093290B"/>
    <w:rsid w:val="00933BDD"/>
    <w:rsid w:val="00934110"/>
    <w:rsid w:val="00934C71"/>
    <w:rsid w:val="00936DEF"/>
    <w:rsid w:val="00937586"/>
    <w:rsid w:val="0094045C"/>
    <w:rsid w:val="009419D4"/>
    <w:rsid w:val="00941A20"/>
    <w:rsid w:val="00941B4D"/>
    <w:rsid w:val="00942028"/>
    <w:rsid w:val="0094285C"/>
    <w:rsid w:val="009446B7"/>
    <w:rsid w:val="00944724"/>
    <w:rsid w:val="00944A7A"/>
    <w:rsid w:val="00944B42"/>
    <w:rsid w:val="009455A6"/>
    <w:rsid w:val="00945952"/>
    <w:rsid w:val="00945DE6"/>
    <w:rsid w:val="00945FD0"/>
    <w:rsid w:val="009463F2"/>
    <w:rsid w:val="00946BD7"/>
    <w:rsid w:val="009470B1"/>
    <w:rsid w:val="009473C1"/>
    <w:rsid w:val="0095043C"/>
    <w:rsid w:val="00951053"/>
    <w:rsid w:val="0095138C"/>
    <w:rsid w:val="00951947"/>
    <w:rsid w:val="00951A88"/>
    <w:rsid w:val="009536CD"/>
    <w:rsid w:val="00953CFA"/>
    <w:rsid w:val="00955F58"/>
    <w:rsid w:val="00956CFF"/>
    <w:rsid w:val="00957305"/>
    <w:rsid w:val="00957E5E"/>
    <w:rsid w:val="00957EC5"/>
    <w:rsid w:val="009603B7"/>
    <w:rsid w:val="0096192F"/>
    <w:rsid w:val="00962CF5"/>
    <w:rsid w:val="00963063"/>
    <w:rsid w:val="00963691"/>
    <w:rsid w:val="00963E63"/>
    <w:rsid w:val="00965E47"/>
    <w:rsid w:val="00966171"/>
    <w:rsid w:val="00966726"/>
    <w:rsid w:val="00966AD5"/>
    <w:rsid w:val="0097023B"/>
    <w:rsid w:val="00972008"/>
    <w:rsid w:val="00973377"/>
    <w:rsid w:val="00973908"/>
    <w:rsid w:val="00974588"/>
    <w:rsid w:val="009747D9"/>
    <w:rsid w:val="00975176"/>
    <w:rsid w:val="0097539A"/>
    <w:rsid w:val="009756F4"/>
    <w:rsid w:val="0097683D"/>
    <w:rsid w:val="00980FDF"/>
    <w:rsid w:val="0098127B"/>
    <w:rsid w:val="009812F8"/>
    <w:rsid w:val="00982005"/>
    <w:rsid w:val="0098279A"/>
    <w:rsid w:val="009831BD"/>
    <w:rsid w:val="00984EFB"/>
    <w:rsid w:val="00985181"/>
    <w:rsid w:val="009857A9"/>
    <w:rsid w:val="00985B1D"/>
    <w:rsid w:val="00987FAA"/>
    <w:rsid w:val="00990022"/>
    <w:rsid w:val="0099074D"/>
    <w:rsid w:val="00990F30"/>
    <w:rsid w:val="0099131B"/>
    <w:rsid w:val="009914AD"/>
    <w:rsid w:val="00992453"/>
    <w:rsid w:val="00992954"/>
    <w:rsid w:val="00992A96"/>
    <w:rsid w:val="00993C9D"/>
    <w:rsid w:val="0099403B"/>
    <w:rsid w:val="0099439F"/>
    <w:rsid w:val="00994806"/>
    <w:rsid w:val="00995012"/>
    <w:rsid w:val="00995826"/>
    <w:rsid w:val="00996201"/>
    <w:rsid w:val="00996B1C"/>
    <w:rsid w:val="009A03BB"/>
    <w:rsid w:val="009A0E24"/>
    <w:rsid w:val="009A13B6"/>
    <w:rsid w:val="009A1D92"/>
    <w:rsid w:val="009A1FC6"/>
    <w:rsid w:val="009A23A5"/>
    <w:rsid w:val="009A29CF"/>
    <w:rsid w:val="009A3919"/>
    <w:rsid w:val="009A4507"/>
    <w:rsid w:val="009A5AFB"/>
    <w:rsid w:val="009A5AFD"/>
    <w:rsid w:val="009A5BB5"/>
    <w:rsid w:val="009A5C76"/>
    <w:rsid w:val="009A7E15"/>
    <w:rsid w:val="009B0139"/>
    <w:rsid w:val="009B128E"/>
    <w:rsid w:val="009B1617"/>
    <w:rsid w:val="009B204B"/>
    <w:rsid w:val="009B208F"/>
    <w:rsid w:val="009B3782"/>
    <w:rsid w:val="009B3B13"/>
    <w:rsid w:val="009B49D1"/>
    <w:rsid w:val="009B4F72"/>
    <w:rsid w:val="009B5287"/>
    <w:rsid w:val="009B57C6"/>
    <w:rsid w:val="009B63EC"/>
    <w:rsid w:val="009B6AC1"/>
    <w:rsid w:val="009B6D85"/>
    <w:rsid w:val="009B7AFD"/>
    <w:rsid w:val="009C04EF"/>
    <w:rsid w:val="009C0F00"/>
    <w:rsid w:val="009C19D1"/>
    <w:rsid w:val="009C4733"/>
    <w:rsid w:val="009C4AF7"/>
    <w:rsid w:val="009C51B0"/>
    <w:rsid w:val="009C52D9"/>
    <w:rsid w:val="009C558C"/>
    <w:rsid w:val="009C5ED7"/>
    <w:rsid w:val="009C6D46"/>
    <w:rsid w:val="009C7484"/>
    <w:rsid w:val="009C7517"/>
    <w:rsid w:val="009C76AF"/>
    <w:rsid w:val="009C7891"/>
    <w:rsid w:val="009C7B59"/>
    <w:rsid w:val="009D0DFC"/>
    <w:rsid w:val="009D15A9"/>
    <w:rsid w:val="009D25BA"/>
    <w:rsid w:val="009D2F90"/>
    <w:rsid w:val="009D30D0"/>
    <w:rsid w:val="009D35E3"/>
    <w:rsid w:val="009D3EB1"/>
    <w:rsid w:val="009D4706"/>
    <w:rsid w:val="009D5526"/>
    <w:rsid w:val="009D5B3C"/>
    <w:rsid w:val="009D6860"/>
    <w:rsid w:val="009E0409"/>
    <w:rsid w:val="009E0888"/>
    <w:rsid w:val="009E334E"/>
    <w:rsid w:val="009E33DF"/>
    <w:rsid w:val="009E3421"/>
    <w:rsid w:val="009E52B6"/>
    <w:rsid w:val="009E52D1"/>
    <w:rsid w:val="009E5B37"/>
    <w:rsid w:val="009E666C"/>
    <w:rsid w:val="009E67D4"/>
    <w:rsid w:val="009E71E4"/>
    <w:rsid w:val="009E75F8"/>
    <w:rsid w:val="009F005A"/>
    <w:rsid w:val="009F0507"/>
    <w:rsid w:val="009F15EC"/>
    <w:rsid w:val="009F18C9"/>
    <w:rsid w:val="009F7A06"/>
    <w:rsid w:val="00A01500"/>
    <w:rsid w:val="00A01763"/>
    <w:rsid w:val="00A01AB0"/>
    <w:rsid w:val="00A029E3"/>
    <w:rsid w:val="00A04452"/>
    <w:rsid w:val="00A045D6"/>
    <w:rsid w:val="00A1014C"/>
    <w:rsid w:val="00A10B62"/>
    <w:rsid w:val="00A11144"/>
    <w:rsid w:val="00A118C9"/>
    <w:rsid w:val="00A137C8"/>
    <w:rsid w:val="00A152B8"/>
    <w:rsid w:val="00A153F7"/>
    <w:rsid w:val="00A15D77"/>
    <w:rsid w:val="00A16849"/>
    <w:rsid w:val="00A16EA8"/>
    <w:rsid w:val="00A17E8C"/>
    <w:rsid w:val="00A2116B"/>
    <w:rsid w:val="00A21828"/>
    <w:rsid w:val="00A22BCD"/>
    <w:rsid w:val="00A23862"/>
    <w:rsid w:val="00A2403B"/>
    <w:rsid w:val="00A241B9"/>
    <w:rsid w:val="00A24396"/>
    <w:rsid w:val="00A24946"/>
    <w:rsid w:val="00A2618F"/>
    <w:rsid w:val="00A26321"/>
    <w:rsid w:val="00A26EF4"/>
    <w:rsid w:val="00A27367"/>
    <w:rsid w:val="00A273E0"/>
    <w:rsid w:val="00A279E1"/>
    <w:rsid w:val="00A27C07"/>
    <w:rsid w:val="00A30F61"/>
    <w:rsid w:val="00A310EB"/>
    <w:rsid w:val="00A31147"/>
    <w:rsid w:val="00A311FC"/>
    <w:rsid w:val="00A31F5D"/>
    <w:rsid w:val="00A32170"/>
    <w:rsid w:val="00A3346C"/>
    <w:rsid w:val="00A3350D"/>
    <w:rsid w:val="00A34279"/>
    <w:rsid w:val="00A361F6"/>
    <w:rsid w:val="00A3654E"/>
    <w:rsid w:val="00A36643"/>
    <w:rsid w:val="00A36A37"/>
    <w:rsid w:val="00A37343"/>
    <w:rsid w:val="00A377BD"/>
    <w:rsid w:val="00A401EA"/>
    <w:rsid w:val="00A40288"/>
    <w:rsid w:val="00A4058F"/>
    <w:rsid w:val="00A40BC6"/>
    <w:rsid w:val="00A413DF"/>
    <w:rsid w:val="00A41623"/>
    <w:rsid w:val="00A41BB5"/>
    <w:rsid w:val="00A42087"/>
    <w:rsid w:val="00A422C2"/>
    <w:rsid w:val="00A44160"/>
    <w:rsid w:val="00A44E0D"/>
    <w:rsid w:val="00A45BC5"/>
    <w:rsid w:val="00A45FEC"/>
    <w:rsid w:val="00A46500"/>
    <w:rsid w:val="00A47508"/>
    <w:rsid w:val="00A506E4"/>
    <w:rsid w:val="00A52B3D"/>
    <w:rsid w:val="00A52BB4"/>
    <w:rsid w:val="00A53492"/>
    <w:rsid w:val="00A535DE"/>
    <w:rsid w:val="00A53CA9"/>
    <w:rsid w:val="00A53E02"/>
    <w:rsid w:val="00A54032"/>
    <w:rsid w:val="00A54183"/>
    <w:rsid w:val="00A541F2"/>
    <w:rsid w:val="00A55155"/>
    <w:rsid w:val="00A56113"/>
    <w:rsid w:val="00A577D6"/>
    <w:rsid w:val="00A60376"/>
    <w:rsid w:val="00A607A6"/>
    <w:rsid w:val="00A62556"/>
    <w:rsid w:val="00A629FA"/>
    <w:rsid w:val="00A63225"/>
    <w:rsid w:val="00A63E0F"/>
    <w:rsid w:val="00A6440F"/>
    <w:rsid w:val="00A6484B"/>
    <w:rsid w:val="00A64D0A"/>
    <w:rsid w:val="00A6519F"/>
    <w:rsid w:val="00A65265"/>
    <w:rsid w:val="00A6608F"/>
    <w:rsid w:val="00A66F98"/>
    <w:rsid w:val="00A672EA"/>
    <w:rsid w:val="00A70D36"/>
    <w:rsid w:val="00A7107A"/>
    <w:rsid w:val="00A71301"/>
    <w:rsid w:val="00A73408"/>
    <w:rsid w:val="00A73B7E"/>
    <w:rsid w:val="00A73CE4"/>
    <w:rsid w:val="00A741F8"/>
    <w:rsid w:val="00A744E3"/>
    <w:rsid w:val="00A750D9"/>
    <w:rsid w:val="00A756AE"/>
    <w:rsid w:val="00A76D28"/>
    <w:rsid w:val="00A8022B"/>
    <w:rsid w:val="00A80853"/>
    <w:rsid w:val="00A81180"/>
    <w:rsid w:val="00A8177F"/>
    <w:rsid w:val="00A81847"/>
    <w:rsid w:val="00A81950"/>
    <w:rsid w:val="00A81ACD"/>
    <w:rsid w:val="00A82A1D"/>
    <w:rsid w:val="00A82C50"/>
    <w:rsid w:val="00A831EA"/>
    <w:rsid w:val="00A8324D"/>
    <w:rsid w:val="00A8331F"/>
    <w:rsid w:val="00A83AFF"/>
    <w:rsid w:val="00A85A01"/>
    <w:rsid w:val="00A876AA"/>
    <w:rsid w:val="00A87A26"/>
    <w:rsid w:val="00A90724"/>
    <w:rsid w:val="00A90A39"/>
    <w:rsid w:val="00A915D4"/>
    <w:rsid w:val="00A93084"/>
    <w:rsid w:val="00A944DE"/>
    <w:rsid w:val="00A950AF"/>
    <w:rsid w:val="00A95C10"/>
    <w:rsid w:val="00A95DDF"/>
    <w:rsid w:val="00A96961"/>
    <w:rsid w:val="00A973BD"/>
    <w:rsid w:val="00A973FE"/>
    <w:rsid w:val="00A97410"/>
    <w:rsid w:val="00A97967"/>
    <w:rsid w:val="00AA0417"/>
    <w:rsid w:val="00AA07E6"/>
    <w:rsid w:val="00AA0BD9"/>
    <w:rsid w:val="00AA13E1"/>
    <w:rsid w:val="00AA3315"/>
    <w:rsid w:val="00AA3A94"/>
    <w:rsid w:val="00AA46F1"/>
    <w:rsid w:val="00AA4D21"/>
    <w:rsid w:val="00AA5124"/>
    <w:rsid w:val="00AA6419"/>
    <w:rsid w:val="00AA6980"/>
    <w:rsid w:val="00AA6CAD"/>
    <w:rsid w:val="00AA78B5"/>
    <w:rsid w:val="00AB0221"/>
    <w:rsid w:val="00AB06BD"/>
    <w:rsid w:val="00AB12A5"/>
    <w:rsid w:val="00AB1383"/>
    <w:rsid w:val="00AB1664"/>
    <w:rsid w:val="00AB37DB"/>
    <w:rsid w:val="00AB3CFF"/>
    <w:rsid w:val="00AB4207"/>
    <w:rsid w:val="00AB4835"/>
    <w:rsid w:val="00AB557E"/>
    <w:rsid w:val="00AB579E"/>
    <w:rsid w:val="00AB57A2"/>
    <w:rsid w:val="00AB5BD9"/>
    <w:rsid w:val="00AB6BAF"/>
    <w:rsid w:val="00AB6DC3"/>
    <w:rsid w:val="00AB6EC0"/>
    <w:rsid w:val="00AB78C3"/>
    <w:rsid w:val="00AC1049"/>
    <w:rsid w:val="00AC10FE"/>
    <w:rsid w:val="00AC24FC"/>
    <w:rsid w:val="00AC2A91"/>
    <w:rsid w:val="00AC2B09"/>
    <w:rsid w:val="00AC3A22"/>
    <w:rsid w:val="00AC3C2C"/>
    <w:rsid w:val="00AC424E"/>
    <w:rsid w:val="00AC4F9C"/>
    <w:rsid w:val="00AC5299"/>
    <w:rsid w:val="00AC5590"/>
    <w:rsid w:val="00AC579D"/>
    <w:rsid w:val="00AC5D8F"/>
    <w:rsid w:val="00AC6747"/>
    <w:rsid w:val="00AC70AF"/>
    <w:rsid w:val="00AC79E6"/>
    <w:rsid w:val="00AD0663"/>
    <w:rsid w:val="00AD0EBB"/>
    <w:rsid w:val="00AD0F58"/>
    <w:rsid w:val="00AD1D88"/>
    <w:rsid w:val="00AD1DED"/>
    <w:rsid w:val="00AD23A9"/>
    <w:rsid w:val="00AD3556"/>
    <w:rsid w:val="00AD5D98"/>
    <w:rsid w:val="00AD5FCB"/>
    <w:rsid w:val="00AD6BA9"/>
    <w:rsid w:val="00AD71F3"/>
    <w:rsid w:val="00AD725D"/>
    <w:rsid w:val="00AE00CD"/>
    <w:rsid w:val="00AE012C"/>
    <w:rsid w:val="00AE02EE"/>
    <w:rsid w:val="00AE23A7"/>
    <w:rsid w:val="00AE3095"/>
    <w:rsid w:val="00AE3233"/>
    <w:rsid w:val="00AE3E3B"/>
    <w:rsid w:val="00AE3FD2"/>
    <w:rsid w:val="00AE4D0B"/>
    <w:rsid w:val="00AE5192"/>
    <w:rsid w:val="00AF03D5"/>
    <w:rsid w:val="00AF1498"/>
    <w:rsid w:val="00AF1589"/>
    <w:rsid w:val="00AF16B7"/>
    <w:rsid w:val="00AF241E"/>
    <w:rsid w:val="00AF2AEC"/>
    <w:rsid w:val="00AF2DC6"/>
    <w:rsid w:val="00AF375F"/>
    <w:rsid w:val="00AF3BDC"/>
    <w:rsid w:val="00AF532E"/>
    <w:rsid w:val="00AF56FD"/>
    <w:rsid w:val="00AF67B2"/>
    <w:rsid w:val="00AF67DE"/>
    <w:rsid w:val="00AF6AE6"/>
    <w:rsid w:val="00AF6C61"/>
    <w:rsid w:val="00AF7331"/>
    <w:rsid w:val="00B00075"/>
    <w:rsid w:val="00B00517"/>
    <w:rsid w:val="00B00613"/>
    <w:rsid w:val="00B015D8"/>
    <w:rsid w:val="00B01A06"/>
    <w:rsid w:val="00B0292D"/>
    <w:rsid w:val="00B029AB"/>
    <w:rsid w:val="00B02C63"/>
    <w:rsid w:val="00B02F46"/>
    <w:rsid w:val="00B036FE"/>
    <w:rsid w:val="00B03B9F"/>
    <w:rsid w:val="00B03BBE"/>
    <w:rsid w:val="00B03E35"/>
    <w:rsid w:val="00B04CDB"/>
    <w:rsid w:val="00B04E26"/>
    <w:rsid w:val="00B0534B"/>
    <w:rsid w:val="00B0538B"/>
    <w:rsid w:val="00B054B3"/>
    <w:rsid w:val="00B06596"/>
    <w:rsid w:val="00B067A2"/>
    <w:rsid w:val="00B067A3"/>
    <w:rsid w:val="00B06D76"/>
    <w:rsid w:val="00B106A0"/>
    <w:rsid w:val="00B11FF1"/>
    <w:rsid w:val="00B1245D"/>
    <w:rsid w:val="00B12536"/>
    <w:rsid w:val="00B12951"/>
    <w:rsid w:val="00B12F91"/>
    <w:rsid w:val="00B1465C"/>
    <w:rsid w:val="00B150E4"/>
    <w:rsid w:val="00B15720"/>
    <w:rsid w:val="00B159F5"/>
    <w:rsid w:val="00B15F98"/>
    <w:rsid w:val="00B16C2F"/>
    <w:rsid w:val="00B17684"/>
    <w:rsid w:val="00B17C64"/>
    <w:rsid w:val="00B203E1"/>
    <w:rsid w:val="00B20690"/>
    <w:rsid w:val="00B20B5E"/>
    <w:rsid w:val="00B2250F"/>
    <w:rsid w:val="00B238C8"/>
    <w:rsid w:val="00B23EBF"/>
    <w:rsid w:val="00B24273"/>
    <w:rsid w:val="00B243F8"/>
    <w:rsid w:val="00B244D3"/>
    <w:rsid w:val="00B2581B"/>
    <w:rsid w:val="00B25E94"/>
    <w:rsid w:val="00B261FD"/>
    <w:rsid w:val="00B269A1"/>
    <w:rsid w:val="00B270A7"/>
    <w:rsid w:val="00B2713D"/>
    <w:rsid w:val="00B27167"/>
    <w:rsid w:val="00B3094E"/>
    <w:rsid w:val="00B30E8E"/>
    <w:rsid w:val="00B3127E"/>
    <w:rsid w:val="00B316C1"/>
    <w:rsid w:val="00B3174D"/>
    <w:rsid w:val="00B32181"/>
    <w:rsid w:val="00B3290B"/>
    <w:rsid w:val="00B32FCE"/>
    <w:rsid w:val="00B33BCA"/>
    <w:rsid w:val="00B33E27"/>
    <w:rsid w:val="00B35AEE"/>
    <w:rsid w:val="00B36AE3"/>
    <w:rsid w:val="00B40366"/>
    <w:rsid w:val="00B40A58"/>
    <w:rsid w:val="00B429C6"/>
    <w:rsid w:val="00B42C10"/>
    <w:rsid w:val="00B4444D"/>
    <w:rsid w:val="00B458CD"/>
    <w:rsid w:val="00B4645B"/>
    <w:rsid w:val="00B47729"/>
    <w:rsid w:val="00B503BE"/>
    <w:rsid w:val="00B52EAB"/>
    <w:rsid w:val="00B5338C"/>
    <w:rsid w:val="00B5450F"/>
    <w:rsid w:val="00B54A25"/>
    <w:rsid w:val="00B54A90"/>
    <w:rsid w:val="00B56F5F"/>
    <w:rsid w:val="00B57C78"/>
    <w:rsid w:val="00B60024"/>
    <w:rsid w:val="00B602B9"/>
    <w:rsid w:val="00B6081F"/>
    <w:rsid w:val="00B60F14"/>
    <w:rsid w:val="00B6146B"/>
    <w:rsid w:val="00B6173D"/>
    <w:rsid w:val="00B61762"/>
    <w:rsid w:val="00B619F9"/>
    <w:rsid w:val="00B62054"/>
    <w:rsid w:val="00B62F8D"/>
    <w:rsid w:val="00B6354E"/>
    <w:rsid w:val="00B63E15"/>
    <w:rsid w:val="00B64D43"/>
    <w:rsid w:val="00B653EF"/>
    <w:rsid w:val="00B65B4C"/>
    <w:rsid w:val="00B65B8F"/>
    <w:rsid w:val="00B66B9B"/>
    <w:rsid w:val="00B67257"/>
    <w:rsid w:val="00B70991"/>
    <w:rsid w:val="00B70D19"/>
    <w:rsid w:val="00B712A2"/>
    <w:rsid w:val="00B7311A"/>
    <w:rsid w:val="00B745B2"/>
    <w:rsid w:val="00B75676"/>
    <w:rsid w:val="00B75BE9"/>
    <w:rsid w:val="00B76F45"/>
    <w:rsid w:val="00B801DE"/>
    <w:rsid w:val="00B80EE2"/>
    <w:rsid w:val="00B80F4C"/>
    <w:rsid w:val="00B81D56"/>
    <w:rsid w:val="00B83289"/>
    <w:rsid w:val="00B83E09"/>
    <w:rsid w:val="00B83E5F"/>
    <w:rsid w:val="00B83F9F"/>
    <w:rsid w:val="00B83FAF"/>
    <w:rsid w:val="00B85173"/>
    <w:rsid w:val="00B851EB"/>
    <w:rsid w:val="00B853F6"/>
    <w:rsid w:val="00B854F4"/>
    <w:rsid w:val="00B87261"/>
    <w:rsid w:val="00B87E6B"/>
    <w:rsid w:val="00B9024F"/>
    <w:rsid w:val="00B90B67"/>
    <w:rsid w:val="00B91059"/>
    <w:rsid w:val="00B917ED"/>
    <w:rsid w:val="00B91DCA"/>
    <w:rsid w:val="00B920B5"/>
    <w:rsid w:val="00B921A9"/>
    <w:rsid w:val="00B92E7B"/>
    <w:rsid w:val="00B930C8"/>
    <w:rsid w:val="00B93468"/>
    <w:rsid w:val="00B947C3"/>
    <w:rsid w:val="00B95919"/>
    <w:rsid w:val="00B95A7B"/>
    <w:rsid w:val="00B96E8B"/>
    <w:rsid w:val="00B9736D"/>
    <w:rsid w:val="00BA004B"/>
    <w:rsid w:val="00BA16F4"/>
    <w:rsid w:val="00BA1727"/>
    <w:rsid w:val="00BA1C18"/>
    <w:rsid w:val="00BA1D54"/>
    <w:rsid w:val="00BA1D9B"/>
    <w:rsid w:val="00BA3403"/>
    <w:rsid w:val="00BA348A"/>
    <w:rsid w:val="00BA3653"/>
    <w:rsid w:val="00BA39F3"/>
    <w:rsid w:val="00BA3A07"/>
    <w:rsid w:val="00BA508D"/>
    <w:rsid w:val="00BA53D1"/>
    <w:rsid w:val="00BA54AA"/>
    <w:rsid w:val="00BA55F6"/>
    <w:rsid w:val="00BA5758"/>
    <w:rsid w:val="00BA6CCB"/>
    <w:rsid w:val="00BA7B38"/>
    <w:rsid w:val="00BB037C"/>
    <w:rsid w:val="00BB07FA"/>
    <w:rsid w:val="00BB1985"/>
    <w:rsid w:val="00BB1DF1"/>
    <w:rsid w:val="00BB2CFB"/>
    <w:rsid w:val="00BB2E36"/>
    <w:rsid w:val="00BB3664"/>
    <w:rsid w:val="00BB5728"/>
    <w:rsid w:val="00BB57F1"/>
    <w:rsid w:val="00BB76A2"/>
    <w:rsid w:val="00BB7705"/>
    <w:rsid w:val="00BB7832"/>
    <w:rsid w:val="00BC048E"/>
    <w:rsid w:val="00BC06AD"/>
    <w:rsid w:val="00BC0706"/>
    <w:rsid w:val="00BC0DB1"/>
    <w:rsid w:val="00BC0E2F"/>
    <w:rsid w:val="00BC1466"/>
    <w:rsid w:val="00BC1540"/>
    <w:rsid w:val="00BC264A"/>
    <w:rsid w:val="00BC2D70"/>
    <w:rsid w:val="00BC2F91"/>
    <w:rsid w:val="00BC323D"/>
    <w:rsid w:val="00BC42A4"/>
    <w:rsid w:val="00BC56DB"/>
    <w:rsid w:val="00BC6337"/>
    <w:rsid w:val="00BC6BE4"/>
    <w:rsid w:val="00BD0759"/>
    <w:rsid w:val="00BD0B0D"/>
    <w:rsid w:val="00BD0FD3"/>
    <w:rsid w:val="00BD39C9"/>
    <w:rsid w:val="00BD3F12"/>
    <w:rsid w:val="00BD4337"/>
    <w:rsid w:val="00BD4EB9"/>
    <w:rsid w:val="00BD5AA6"/>
    <w:rsid w:val="00BD6E75"/>
    <w:rsid w:val="00BD773D"/>
    <w:rsid w:val="00BD7C19"/>
    <w:rsid w:val="00BE0328"/>
    <w:rsid w:val="00BE10F9"/>
    <w:rsid w:val="00BE1344"/>
    <w:rsid w:val="00BE14D6"/>
    <w:rsid w:val="00BE196B"/>
    <w:rsid w:val="00BE1FD9"/>
    <w:rsid w:val="00BE351C"/>
    <w:rsid w:val="00BE36B9"/>
    <w:rsid w:val="00BE38AC"/>
    <w:rsid w:val="00BE397E"/>
    <w:rsid w:val="00BE3F4B"/>
    <w:rsid w:val="00BE4048"/>
    <w:rsid w:val="00BE4877"/>
    <w:rsid w:val="00BE558C"/>
    <w:rsid w:val="00BE5D5C"/>
    <w:rsid w:val="00BE6397"/>
    <w:rsid w:val="00BE6BC6"/>
    <w:rsid w:val="00BE7DC8"/>
    <w:rsid w:val="00BE7F22"/>
    <w:rsid w:val="00BF14D6"/>
    <w:rsid w:val="00BF19FD"/>
    <w:rsid w:val="00BF2843"/>
    <w:rsid w:val="00BF2D42"/>
    <w:rsid w:val="00BF2EF4"/>
    <w:rsid w:val="00BF5B2C"/>
    <w:rsid w:val="00BF5B8C"/>
    <w:rsid w:val="00BF5C1B"/>
    <w:rsid w:val="00BF5CB4"/>
    <w:rsid w:val="00BF60DF"/>
    <w:rsid w:val="00BF6FAE"/>
    <w:rsid w:val="00BF7A0D"/>
    <w:rsid w:val="00BF7A76"/>
    <w:rsid w:val="00C009F8"/>
    <w:rsid w:val="00C01777"/>
    <w:rsid w:val="00C01B62"/>
    <w:rsid w:val="00C02537"/>
    <w:rsid w:val="00C02615"/>
    <w:rsid w:val="00C0451B"/>
    <w:rsid w:val="00C04C63"/>
    <w:rsid w:val="00C065CF"/>
    <w:rsid w:val="00C06CCE"/>
    <w:rsid w:val="00C07FFC"/>
    <w:rsid w:val="00C10E2D"/>
    <w:rsid w:val="00C11E13"/>
    <w:rsid w:val="00C12077"/>
    <w:rsid w:val="00C125DA"/>
    <w:rsid w:val="00C12B1A"/>
    <w:rsid w:val="00C13CDB"/>
    <w:rsid w:val="00C14091"/>
    <w:rsid w:val="00C1431A"/>
    <w:rsid w:val="00C1499C"/>
    <w:rsid w:val="00C15483"/>
    <w:rsid w:val="00C16AEA"/>
    <w:rsid w:val="00C16D3A"/>
    <w:rsid w:val="00C17741"/>
    <w:rsid w:val="00C17B80"/>
    <w:rsid w:val="00C21135"/>
    <w:rsid w:val="00C21545"/>
    <w:rsid w:val="00C21DBB"/>
    <w:rsid w:val="00C22C08"/>
    <w:rsid w:val="00C23D88"/>
    <w:rsid w:val="00C24127"/>
    <w:rsid w:val="00C2474F"/>
    <w:rsid w:val="00C24E5F"/>
    <w:rsid w:val="00C261AA"/>
    <w:rsid w:val="00C27382"/>
    <w:rsid w:val="00C276D7"/>
    <w:rsid w:val="00C27A32"/>
    <w:rsid w:val="00C31566"/>
    <w:rsid w:val="00C31A2B"/>
    <w:rsid w:val="00C32343"/>
    <w:rsid w:val="00C329C6"/>
    <w:rsid w:val="00C32A69"/>
    <w:rsid w:val="00C34215"/>
    <w:rsid w:val="00C34B09"/>
    <w:rsid w:val="00C358C3"/>
    <w:rsid w:val="00C363F2"/>
    <w:rsid w:val="00C36728"/>
    <w:rsid w:val="00C36D59"/>
    <w:rsid w:val="00C36DD0"/>
    <w:rsid w:val="00C37AAE"/>
    <w:rsid w:val="00C37FB4"/>
    <w:rsid w:val="00C408F6"/>
    <w:rsid w:val="00C40AA4"/>
    <w:rsid w:val="00C40FAA"/>
    <w:rsid w:val="00C41D07"/>
    <w:rsid w:val="00C44454"/>
    <w:rsid w:val="00C446E0"/>
    <w:rsid w:val="00C450EE"/>
    <w:rsid w:val="00C4536F"/>
    <w:rsid w:val="00C46380"/>
    <w:rsid w:val="00C463AD"/>
    <w:rsid w:val="00C47200"/>
    <w:rsid w:val="00C52755"/>
    <w:rsid w:val="00C530DA"/>
    <w:rsid w:val="00C53176"/>
    <w:rsid w:val="00C5387B"/>
    <w:rsid w:val="00C53E4A"/>
    <w:rsid w:val="00C55292"/>
    <w:rsid w:val="00C56BD2"/>
    <w:rsid w:val="00C56E9C"/>
    <w:rsid w:val="00C56FAD"/>
    <w:rsid w:val="00C5726D"/>
    <w:rsid w:val="00C57864"/>
    <w:rsid w:val="00C57DD6"/>
    <w:rsid w:val="00C616E9"/>
    <w:rsid w:val="00C617B2"/>
    <w:rsid w:val="00C61DFB"/>
    <w:rsid w:val="00C63E55"/>
    <w:rsid w:val="00C642FB"/>
    <w:rsid w:val="00C64B76"/>
    <w:rsid w:val="00C65394"/>
    <w:rsid w:val="00C6541B"/>
    <w:rsid w:val="00C6558C"/>
    <w:rsid w:val="00C67132"/>
    <w:rsid w:val="00C701F6"/>
    <w:rsid w:val="00C7174A"/>
    <w:rsid w:val="00C72758"/>
    <w:rsid w:val="00C7366E"/>
    <w:rsid w:val="00C773B9"/>
    <w:rsid w:val="00C80931"/>
    <w:rsid w:val="00C80F57"/>
    <w:rsid w:val="00C81785"/>
    <w:rsid w:val="00C8195B"/>
    <w:rsid w:val="00C833E0"/>
    <w:rsid w:val="00C84D47"/>
    <w:rsid w:val="00C85A13"/>
    <w:rsid w:val="00C86353"/>
    <w:rsid w:val="00C86BC5"/>
    <w:rsid w:val="00C86FE0"/>
    <w:rsid w:val="00C9073D"/>
    <w:rsid w:val="00C90C01"/>
    <w:rsid w:val="00C91A9F"/>
    <w:rsid w:val="00C925AC"/>
    <w:rsid w:val="00C92C41"/>
    <w:rsid w:val="00C9401C"/>
    <w:rsid w:val="00C946A3"/>
    <w:rsid w:val="00C95345"/>
    <w:rsid w:val="00C9569F"/>
    <w:rsid w:val="00C95C3F"/>
    <w:rsid w:val="00C97675"/>
    <w:rsid w:val="00C978C7"/>
    <w:rsid w:val="00C97E40"/>
    <w:rsid w:val="00CA014E"/>
    <w:rsid w:val="00CA05AC"/>
    <w:rsid w:val="00CA0924"/>
    <w:rsid w:val="00CA166D"/>
    <w:rsid w:val="00CA1C5D"/>
    <w:rsid w:val="00CA26A8"/>
    <w:rsid w:val="00CA2C67"/>
    <w:rsid w:val="00CA31DA"/>
    <w:rsid w:val="00CA37B4"/>
    <w:rsid w:val="00CA44E9"/>
    <w:rsid w:val="00CA4C37"/>
    <w:rsid w:val="00CA5248"/>
    <w:rsid w:val="00CA58E7"/>
    <w:rsid w:val="00CA59C3"/>
    <w:rsid w:val="00CA6AAF"/>
    <w:rsid w:val="00CA6BD1"/>
    <w:rsid w:val="00CA6E44"/>
    <w:rsid w:val="00CB00CB"/>
    <w:rsid w:val="00CB0876"/>
    <w:rsid w:val="00CB0C76"/>
    <w:rsid w:val="00CB0F2E"/>
    <w:rsid w:val="00CB1557"/>
    <w:rsid w:val="00CB3DF6"/>
    <w:rsid w:val="00CB4820"/>
    <w:rsid w:val="00CB5907"/>
    <w:rsid w:val="00CB65AF"/>
    <w:rsid w:val="00CB6B88"/>
    <w:rsid w:val="00CB707D"/>
    <w:rsid w:val="00CB71CA"/>
    <w:rsid w:val="00CB72B0"/>
    <w:rsid w:val="00CB78CE"/>
    <w:rsid w:val="00CC0B5D"/>
    <w:rsid w:val="00CC0EDE"/>
    <w:rsid w:val="00CC1D24"/>
    <w:rsid w:val="00CC2905"/>
    <w:rsid w:val="00CC2DC4"/>
    <w:rsid w:val="00CC43B4"/>
    <w:rsid w:val="00CC45B4"/>
    <w:rsid w:val="00CC45EB"/>
    <w:rsid w:val="00CC47FC"/>
    <w:rsid w:val="00CC5B92"/>
    <w:rsid w:val="00CD10F6"/>
    <w:rsid w:val="00CD369C"/>
    <w:rsid w:val="00CD3D3F"/>
    <w:rsid w:val="00CD43F0"/>
    <w:rsid w:val="00CD4B3A"/>
    <w:rsid w:val="00CD5639"/>
    <w:rsid w:val="00CD5A43"/>
    <w:rsid w:val="00CD5B79"/>
    <w:rsid w:val="00CD6271"/>
    <w:rsid w:val="00CD7DB6"/>
    <w:rsid w:val="00CD7DE6"/>
    <w:rsid w:val="00CE0630"/>
    <w:rsid w:val="00CE0B4A"/>
    <w:rsid w:val="00CE1BD0"/>
    <w:rsid w:val="00CE2AAC"/>
    <w:rsid w:val="00CE2DCF"/>
    <w:rsid w:val="00CE2F8D"/>
    <w:rsid w:val="00CE3624"/>
    <w:rsid w:val="00CE4314"/>
    <w:rsid w:val="00CE4651"/>
    <w:rsid w:val="00CE579B"/>
    <w:rsid w:val="00CE5AE1"/>
    <w:rsid w:val="00CE6947"/>
    <w:rsid w:val="00CE6B12"/>
    <w:rsid w:val="00CE76F3"/>
    <w:rsid w:val="00CE7D8D"/>
    <w:rsid w:val="00CE7F03"/>
    <w:rsid w:val="00CF020C"/>
    <w:rsid w:val="00CF230C"/>
    <w:rsid w:val="00CF285B"/>
    <w:rsid w:val="00CF3AE1"/>
    <w:rsid w:val="00CF40CD"/>
    <w:rsid w:val="00CF4584"/>
    <w:rsid w:val="00CF5142"/>
    <w:rsid w:val="00CF5301"/>
    <w:rsid w:val="00CF5C27"/>
    <w:rsid w:val="00CF5DBC"/>
    <w:rsid w:val="00CF6C18"/>
    <w:rsid w:val="00CF736E"/>
    <w:rsid w:val="00CF7735"/>
    <w:rsid w:val="00CF77D7"/>
    <w:rsid w:val="00CF7A13"/>
    <w:rsid w:val="00D00032"/>
    <w:rsid w:val="00D0054F"/>
    <w:rsid w:val="00D006ED"/>
    <w:rsid w:val="00D0149D"/>
    <w:rsid w:val="00D0190C"/>
    <w:rsid w:val="00D01B2E"/>
    <w:rsid w:val="00D01ECD"/>
    <w:rsid w:val="00D039B3"/>
    <w:rsid w:val="00D0444C"/>
    <w:rsid w:val="00D0505F"/>
    <w:rsid w:val="00D110CD"/>
    <w:rsid w:val="00D111C0"/>
    <w:rsid w:val="00D11F0F"/>
    <w:rsid w:val="00D132E7"/>
    <w:rsid w:val="00D14F34"/>
    <w:rsid w:val="00D14FD3"/>
    <w:rsid w:val="00D154B5"/>
    <w:rsid w:val="00D15743"/>
    <w:rsid w:val="00D15936"/>
    <w:rsid w:val="00D16482"/>
    <w:rsid w:val="00D168F2"/>
    <w:rsid w:val="00D175BA"/>
    <w:rsid w:val="00D2047D"/>
    <w:rsid w:val="00D21681"/>
    <w:rsid w:val="00D228C3"/>
    <w:rsid w:val="00D22F80"/>
    <w:rsid w:val="00D23216"/>
    <w:rsid w:val="00D23AAC"/>
    <w:rsid w:val="00D23C13"/>
    <w:rsid w:val="00D25485"/>
    <w:rsid w:val="00D26811"/>
    <w:rsid w:val="00D270AA"/>
    <w:rsid w:val="00D27735"/>
    <w:rsid w:val="00D310B8"/>
    <w:rsid w:val="00D314E6"/>
    <w:rsid w:val="00D3162E"/>
    <w:rsid w:val="00D31DE1"/>
    <w:rsid w:val="00D322F4"/>
    <w:rsid w:val="00D32975"/>
    <w:rsid w:val="00D32BCB"/>
    <w:rsid w:val="00D32CF6"/>
    <w:rsid w:val="00D33424"/>
    <w:rsid w:val="00D35700"/>
    <w:rsid w:val="00D35DAD"/>
    <w:rsid w:val="00D36244"/>
    <w:rsid w:val="00D365C0"/>
    <w:rsid w:val="00D3674C"/>
    <w:rsid w:val="00D37E00"/>
    <w:rsid w:val="00D40D93"/>
    <w:rsid w:val="00D40E5A"/>
    <w:rsid w:val="00D41931"/>
    <w:rsid w:val="00D43344"/>
    <w:rsid w:val="00D43927"/>
    <w:rsid w:val="00D44058"/>
    <w:rsid w:val="00D44873"/>
    <w:rsid w:val="00D44CEA"/>
    <w:rsid w:val="00D44D02"/>
    <w:rsid w:val="00D46D04"/>
    <w:rsid w:val="00D46E02"/>
    <w:rsid w:val="00D51538"/>
    <w:rsid w:val="00D53119"/>
    <w:rsid w:val="00D53EF0"/>
    <w:rsid w:val="00D54476"/>
    <w:rsid w:val="00D544B5"/>
    <w:rsid w:val="00D544F8"/>
    <w:rsid w:val="00D54C70"/>
    <w:rsid w:val="00D54D16"/>
    <w:rsid w:val="00D55F91"/>
    <w:rsid w:val="00D5623D"/>
    <w:rsid w:val="00D56351"/>
    <w:rsid w:val="00D574E0"/>
    <w:rsid w:val="00D60146"/>
    <w:rsid w:val="00D60376"/>
    <w:rsid w:val="00D60CE9"/>
    <w:rsid w:val="00D618A0"/>
    <w:rsid w:val="00D62259"/>
    <w:rsid w:val="00D639EC"/>
    <w:rsid w:val="00D643CF"/>
    <w:rsid w:val="00D64C13"/>
    <w:rsid w:val="00D6535A"/>
    <w:rsid w:val="00D655B9"/>
    <w:rsid w:val="00D656D3"/>
    <w:rsid w:val="00D65986"/>
    <w:rsid w:val="00D66528"/>
    <w:rsid w:val="00D66673"/>
    <w:rsid w:val="00D66A06"/>
    <w:rsid w:val="00D66C3E"/>
    <w:rsid w:val="00D674BF"/>
    <w:rsid w:val="00D70C7A"/>
    <w:rsid w:val="00D70CEB"/>
    <w:rsid w:val="00D7124B"/>
    <w:rsid w:val="00D7330F"/>
    <w:rsid w:val="00D74D62"/>
    <w:rsid w:val="00D75191"/>
    <w:rsid w:val="00D7542E"/>
    <w:rsid w:val="00D754BB"/>
    <w:rsid w:val="00D7560D"/>
    <w:rsid w:val="00D758F5"/>
    <w:rsid w:val="00D75E83"/>
    <w:rsid w:val="00D762F1"/>
    <w:rsid w:val="00D763E1"/>
    <w:rsid w:val="00D76693"/>
    <w:rsid w:val="00D76D86"/>
    <w:rsid w:val="00D7714E"/>
    <w:rsid w:val="00D80A5F"/>
    <w:rsid w:val="00D80A7C"/>
    <w:rsid w:val="00D80BD6"/>
    <w:rsid w:val="00D8262C"/>
    <w:rsid w:val="00D83C56"/>
    <w:rsid w:val="00D84E79"/>
    <w:rsid w:val="00D84FAE"/>
    <w:rsid w:val="00D858B2"/>
    <w:rsid w:val="00D87672"/>
    <w:rsid w:val="00D87823"/>
    <w:rsid w:val="00D90EAB"/>
    <w:rsid w:val="00D92744"/>
    <w:rsid w:val="00D931DF"/>
    <w:rsid w:val="00D93249"/>
    <w:rsid w:val="00D932D6"/>
    <w:rsid w:val="00D93AF9"/>
    <w:rsid w:val="00D940D0"/>
    <w:rsid w:val="00D948BA"/>
    <w:rsid w:val="00D950CA"/>
    <w:rsid w:val="00D95431"/>
    <w:rsid w:val="00D95C4B"/>
    <w:rsid w:val="00D977D6"/>
    <w:rsid w:val="00D97BA4"/>
    <w:rsid w:val="00D97DB8"/>
    <w:rsid w:val="00DA005F"/>
    <w:rsid w:val="00DA006A"/>
    <w:rsid w:val="00DA0D4E"/>
    <w:rsid w:val="00DA10C8"/>
    <w:rsid w:val="00DA2304"/>
    <w:rsid w:val="00DA3134"/>
    <w:rsid w:val="00DA3DF7"/>
    <w:rsid w:val="00DA4281"/>
    <w:rsid w:val="00DA516D"/>
    <w:rsid w:val="00DA5E3B"/>
    <w:rsid w:val="00DA652D"/>
    <w:rsid w:val="00DA658A"/>
    <w:rsid w:val="00DA71D9"/>
    <w:rsid w:val="00DA71E7"/>
    <w:rsid w:val="00DA7938"/>
    <w:rsid w:val="00DA7B81"/>
    <w:rsid w:val="00DB0025"/>
    <w:rsid w:val="00DB0036"/>
    <w:rsid w:val="00DB0D9F"/>
    <w:rsid w:val="00DB1ACF"/>
    <w:rsid w:val="00DB2298"/>
    <w:rsid w:val="00DB28C0"/>
    <w:rsid w:val="00DB395D"/>
    <w:rsid w:val="00DB3BE0"/>
    <w:rsid w:val="00DB45EA"/>
    <w:rsid w:val="00DB4B49"/>
    <w:rsid w:val="00DB4E03"/>
    <w:rsid w:val="00DB59EA"/>
    <w:rsid w:val="00DB6492"/>
    <w:rsid w:val="00DB7865"/>
    <w:rsid w:val="00DC04A5"/>
    <w:rsid w:val="00DC08E2"/>
    <w:rsid w:val="00DC1335"/>
    <w:rsid w:val="00DC3239"/>
    <w:rsid w:val="00DC3AE3"/>
    <w:rsid w:val="00DC3D51"/>
    <w:rsid w:val="00DC436F"/>
    <w:rsid w:val="00DC5373"/>
    <w:rsid w:val="00DC5A39"/>
    <w:rsid w:val="00DC5C12"/>
    <w:rsid w:val="00DC6A68"/>
    <w:rsid w:val="00DC6AA3"/>
    <w:rsid w:val="00DC7225"/>
    <w:rsid w:val="00DC747B"/>
    <w:rsid w:val="00DD0B02"/>
    <w:rsid w:val="00DD0B9D"/>
    <w:rsid w:val="00DD1FF4"/>
    <w:rsid w:val="00DD2305"/>
    <w:rsid w:val="00DD3485"/>
    <w:rsid w:val="00DD4943"/>
    <w:rsid w:val="00DD5A1D"/>
    <w:rsid w:val="00DD5B9F"/>
    <w:rsid w:val="00DD664E"/>
    <w:rsid w:val="00DD72C7"/>
    <w:rsid w:val="00DD74F7"/>
    <w:rsid w:val="00DD7CF1"/>
    <w:rsid w:val="00DD7D81"/>
    <w:rsid w:val="00DE0053"/>
    <w:rsid w:val="00DE19A6"/>
    <w:rsid w:val="00DE1C82"/>
    <w:rsid w:val="00DE20A2"/>
    <w:rsid w:val="00DE211B"/>
    <w:rsid w:val="00DE2DCF"/>
    <w:rsid w:val="00DE4DD6"/>
    <w:rsid w:val="00DE54C2"/>
    <w:rsid w:val="00DE5898"/>
    <w:rsid w:val="00DE6999"/>
    <w:rsid w:val="00DE6A07"/>
    <w:rsid w:val="00DE71FF"/>
    <w:rsid w:val="00DE7757"/>
    <w:rsid w:val="00DF04A3"/>
    <w:rsid w:val="00DF0960"/>
    <w:rsid w:val="00DF17DB"/>
    <w:rsid w:val="00DF1A56"/>
    <w:rsid w:val="00DF2110"/>
    <w:rsid w:val="00DF3FE9"/>
    <w:rsid w:val="00DF629A"/>
    <w:rsid w:val="00DF707B"/>
    <w:rsid w:val="00DF7FD6"/>
    <w:rsid w:val="00E00D40"/>
    <w:rsid w:val="00E02701"/>
    <w:rsid w:val="00E037CD"/>
    <w:rsid w:val="00E04E4C"/>
    <w:rsid w:val="00E0511C"/>
    <w:rsid w:val="00E05853"/>
    <w:rsid w:val="00E05F89"/>
    <w:rsid w:val="00E0721B"/>
    <w:rsid w:val="00E10458"/>
    <w:rsid w:val="00E112E2"/>
    <w:rsid w:val="00E114B2"/>
    <w:rsid w:val="00E114B4"/>
    <w:rsid w:val="00E120BC"/>
    <w:rsid w:val="00E121C3"/>
    <w:rsid w:val="00E127C3"/>
    <w:rsid w:val="00E12C7D"/>
    <w:rsid w:val="00E13316"/>
    <w:rsid w:val="00E13584"/>
    <w:rsid w:val="00E13954"/>
    <w:rsid w:val="00E142A1"/>
    <w:rsid w:val="00E14343"/>
    <w:rsid w:val="00E15C2B"/>
    <w:rsid w:val="00E15FDB"/>
    <w:rsid w:val="00E16609"/>
    <w:rsid w:val="00E170F0"/>
    <w:rsid w:val="00E17364"/>
    <w:rsid w:val="00E17433"/>
    <w:rsid w:val="00E2010E"/>
    <w:rsid w:val="00E20466"/>
    <w:rsid w:val="00E21A60"/>
    <w:rsid w:val="00E21D55"/>
    <w:rsid w:val="00E226A8"/>
    <w:rsid w:val="00E22A6F"/>
    <w:rsid w:val="00E22FFC"/>
    <w:rsid w:val="00E2349D"/>
    <w:rsid w:val="00E236CF"/>
    <w:rsid w:val="00E24917"/>
    <w:rsid w:val="00E25481"/>
    <w:rsid w:val="00E259F3"/>
    <w:rsid w:val="00E25CDC"/>
    <w:rsid w:val="00E26754"/>
    <w:rsid w:val="00E26E7E"/>
    <w:rsid w:val="00E27461"/>
    <w:rsid w:val="00E30A33"/>
    <w:rsid w:val="00E31AE2"/>
    <w:rsid w:val="00E3202E"/>
    <w:rsid w:val="00E32C3C"/>
    <w:rsid w:val="00E334C6"/>
    <w:rsid w:val="00E33673"/>
    <w:rsid w:val="00E33B35"/>
    <w:rsid w:val="00E33DAC"/>
    <w:rsid w:val="00E33E8C"/>
    <w:rsid w:val="00E34990"/>
    <w:rsid w:val="00E34AA4"/>
    <w:rsid w:val="00E35BE8"/>
    <w:rsid w:val="00E3610A"/>
    <w:rsid w:val="00E36424"/>
    <w:rsid w:val="00E36B3F"/>
    <w:rsid w:val="00E36CE0"/>
    <w:rsid w:val="00E373EF"/>
    <w:rsid w:val="00E37AF1"/>
    <w:rsid w:val="00E40316"/>
    <w:rsid w:val="00E40B21"/>
    <w:rsid w:val="00E40FF2"/>
    <w:rsid w:val="00E41B96"/>
    <w:rsid w:val="00E439B0"/>
    <w:rsid w:val="00E43F23"/>
    <w:rsid w:val="00E44EF9"/>
    <w:rsid w:val="00E452D8"/>
    <w:rsid w:val="00E45D2D"/>
    <w:rsid w:val="00E46240"/>
    <w:rsid w:val="00E46C3E"/>
    <w:rsid w:val="00E503BB"/>
    <w:rsid w:val="00E51A6E"/>
    <w:rsid w:val="00E5267B"/>
    <w:rsid w:val="00E52FA8"/>
    <w:rsid w:val="00E534D4"/>
    <w:rsid w:val="00E5390A"/>
    <w:rsid w:val="00E53AF1"/>
    <w:rsid w:val="00E53C90"/>
    <w:rsid w:val="00E56500"/>
    <w:rsid w:val="00E5668C"/>
    <w:rsid w:val="00E57A2F"/>
    <w:rsid w:val="00E57A64"/>
    <w:rsid w:val="00E608AB"/>
    <w:rsid w:val="00E60EB0"/>
    <w:rsid w:val="00E61144"/>
    <w:rsid w:val="00E61239"/>
    <w:rsid w:val="00E6269A"/>
    <w:rsid w:val="00E62F81"/>
    <w:rsid w:val="00E6304F"/>
    <w:rsid w:val="00E63542"/>
    <w:rsid w:val="00E63B54"/>
    <w:rsid w:val="00E63B9A"/>
    <w:rsid w:val="00E65CC7"/>
    <w:rsid w:val="00E65F47"/>
    <w:rsid w:val="00E6659D"/>
    <w:rsid w:val="00E676F8"/>
    <w:rsid w:val="00E70A58"/>
    <w:rsid w:val="00E71A6F"/>
    <w:rsid w:val="00E7257D"/>
    <w:rsid w:val="00E73B5A"/>
    <w:rsid w:val="00E74716"/>
    <w:rsid w:val="00E74C5F"/>
    <w:rsid w:val="00E752E4"/>
    <w:rsid w:val="00E75A3F"/>
    <w:rsid w:val="00E76534"/>
    <w:rsid w:val="00E8120E"/>
    <w:rsid w:val="00E814C0"/>
    <w:rsid w:val="00E83C9C"/>
    <w:rsid w:val="00E83DE1"/>
    <w:rsid w:val="00E8510C"/>
    <w:rsid w:val="00E85218"/>
    <w:rsid w:val="00E85FB6"/>
    <w:rsid w:val="00E87068"/>
    <w:rsid w:val="00E872B2"/>
    <w:rsid w:val="00E87A6D"/>
    <w:rsid w:val="00E87EE4"/>
    <w:rsid w:val="00E90194"/>
    <w:rsid w:val="00E901CA"/>
    <w:rsid w:val="00E9099D"/>
    <w:rsid w:val="00E90A3F"/>
    <w:rsid w:val="00E90F84"/>
    <w:rsid w:val="00E92732"/>
    <w:rsid w:val="00E92916"/>
    <w:rsid w:val="00E92DD3"/>
    <w:rsid w:val="00E93333"/>
    <w:rsid w:val="00E93846"/>
    <w:rsid w:val="00E94300"/>
    <w:rsid w:val="00E95E31"/>
    <w:rsid w:val="00E96BD4"/>
    <w:rsid w:val="00E96C93"/>
    <w:rsid w:val="00E9744F"/>
    <w:rsid w:val="00E9763E"/>
    <w:rsid w:val="00E97B51"/>
    <w:rsid w:val="00E97EB9"/>
    <w:rsid w:val="00EA11E0"/>
    <w:rsid w:val="00EA1B8F"/>
    <w:rsid w:val="00EA20A2"/>
    <w:rsid w:val="00EA2194"/>
    <w:rsid w:val="00EA2542"/>
    <w:rsid w:val="00EA2E27"/>
    <w:rsid w:val="00EA3677"/>
    <w:rsid w:val="00EA41F9"/>
    <w:rsid w:val="00EA4642"/>
    <w:rsid w:val="00EA46B8"/>
    <w:rsid w:val="00EA5D06"/>
    <w:rsid w:val="00EA5E79"/>
    <w:rsid w:val="00EA62D5"/>
    <w:rsid w:val="00EA636B"/>
    <w:rsid w:val="00EA6B66"/>
    <w:rsid w:val="00EA6F49"/>
    <w:rsid w:val="00EA700B"/>
    <w:rsid w:val="00EA72C3"/>
    <w:rsid w:val="00EA73DC"/>
    <w:rsid w:val="00EB082E"/>
    <w:rsid w:val="00EB12CD"/>
    <w:rsid w:val="00EB1555"/>
    <w:rsid w:val="00EB2170"/>
    <w:rsid w:val="00EB24D0"/>
    <w:rsid w:val="00EB2CDB"/>
    <w:rsid w:val="00EB3F58"/>
    <w:rsid w:val="00EB44DD"/>
    <w:rsid w:val="00EB5082"/>
    <w:rsid w:val="00EB522D"/>
    <w:rsid w:val="00EB6AB2"/>
    <w:rsid w:val="00EB6F68"/>
    <w:rsid w:val="00EC058A"/>
    <w:rsid w:val="00EC0827"/>
    <w:rsid w:val="00EC08BC"/>
    <w:rsid w:val="00EC2231"/>
    <w:rsid w:val="00EC29A6"/>
    <w:rsid w:val="00EC48C2"/>
    <w:rsid w:val="00EC4B38"/>
    <w:rsid w:val="00EC6FDD"/>
    <w:rsid w:val="00EC74D9"/>
    <w:rsid w:val="00EC7B62"/>
    <w:rsid w:val="00EC7F41"/>
    <w:rsid w:val="00ED3B23"/>
    <w:rsid w:val="00ED7218"/>
    <w:rsid w:val="00ED7510"/>
    <w:rsid w:val="00EE041F"/>
    <w:rsid w:val="00EE0C6F"/>
    <w:rsid w:val="00EE1288"/>
    <w:rsid w:val="00EE2F99"/>
    <w:rsid w:val="00EE3165"/>
    <w:rsid w:val="00EE4099"/>
    <w:rsid w:val="00EE42C3"/>
    <w:rsid w:val="00EE4EA4"/>
    <w:rsid w:val="00EE5190"/>
    <w:rsid w:val="00EE59C1"/>
    <w:rsid w:val="00EE6826"/>
    <w:rsid w:val="00EE7DAB"/>
    <w:rsid w:val="00EF0237"/>
    <w:rsid w:val="00EF02ED"/>
    <w:rsid w:val="00EF23CF"/>
    <w:rsid w:val="00EF2796"/>
    <w:rsid w:val="00EF290A"/>
    <w:rsid w:val="00EF3E22"/>
    <w:rsid w:val="00EF3E39"/>
    <w:rsid w:val="00EF7854"/>
    <w:rsid w:val="00F00D81"/>
    <w:rsid w:val="00F00FEF"/>
    <w:rsid w:val="00F01CF0"/>
    <w:rsid w:val="00F025CB"/>
    <w:rsid w:val="00F031AC"/>
    <w:rsid w:val="00F031D3"/>
    <w:rsid w:val="00F03A4C"/>
    <w:rsid w:val="00F03B2A"/>
    <w:rsid w:val="00F04B7F"/>
    <w:rsid w:val="00F052EC"/>
    <w:rsid w:val="00F053A3"/>
    <w:rsid w:val="00F05EA4"/>
    <w:rsid w:val="00F070D8"/>
    <w:rsid w:val="00F0716F"/>
    <w:rsid w:val="00F07BD4"/>
    <w:rsid w:val="00F10C03"/>
    <w:rsid w:val="00F126C2"/>
    <w:rsid w:val="00F131AA"/>
    <w:rsid w:val="00F13F5C"/>
    <w:rsid w:val="00F14246"/>
    <w:rsid w:val="00F14534"/>
    <w:rsid w:val="00F1526E"/>
    <w:rsid w:val="00F17EAD"/>
    <w:rsid w:val="00F2048C"/>
    <w:rsid w:val="00F20C92"/>
    <w:rsid w:val="00F21A15"/>
    <w:rsid w:val="00F2235B"/>
    <w:rsid w:val="00F227D2"/>
    <w:rsid w:val="00F22E0E"/>
    <w:rsid w:val="00F23783"/>
    <w:rsid w:val="00F23906"/>
    <w:rsid w:val="00F24173"/>
    <w:rsid w:val="00F25647"/>
    <w:rsid w:val="00F25844"/>
    <w:rsid w:val="00F25CC8"/>
    <w:rsid w:val="00F26C5B"/>
    <w:rsid w:val="00F27262"/>
    <w:rsid w:val="00F27F33"/>
    <w:rsid w:val="00F27FD5"/>
    <w:rsid w:val="00F30E6A"/>
    <w:rsid w:val="00F32F51"/>
    <w:rsid w:val="00F32F87"/>
    <w:rsid w:val="00F342E8"/>
    <w:rsid w:val="00F3432B"/>
    <w:rsid w:val="00F3438E"/>
    <w:rsid w:val="00F347E4"/>
    <w:rsid w:val="00F35629"/>
    <w:rsid w:val="00F3620B"/>
    <w:rsid w:val="00F36351"/>
    <w:rsid w:val="00F36DAA"/>
    <w:rsid w:val="00F37912"/>
    <w:rsid w:val="00F379BA"/>
    <w:rsid w:val="00F37C63"/>
    <w:rsid w:val="00F40A58"/>
    <w:rsid w:val="00F40C60"/>
    <w:rsid w:val="00F4189E"/>
    <w:rsid w:val="00F420C5"/>
    <w:rsid w:val="00F425C6"/>
    <w:rsid w:val="00F4278F"/>
    <w:rsid w:val="00F42B20"/>
    <w:rsid w:val="00F446EA"/>
    <w:rsid w:val="00F44728"/>
    <w:rsid w:val="00F44ABB"/>
    <w:rsid w:val="00F45243"/>
    <w:rsid w:val="00F46D34"/>
    <w:rsid w:val="00F47850"/>
    <w:rsid w:val="00F517D3"/>
    <w:rsid w:val="00F51F9E"/>
    <w:rsid w:val="00F5234C"/>
    <w:rsid w:val="00F52A8B"/>
    <w:rsid w:val="00F551A4"/>
    <w:rsid w:val="00F56282"/>
    <w:rsid w:val="00F5798D"/>
    <w:rsid w:val="00F6131A"/>
    <w:rsid w:val="00F6197F"/>
    <w:rsid w:val="00F61C1D"/>
    <w:rsid w:val="00F61C81"/>
    <w:rsid w:val="00F65919"/>
    <w:rsid w:val="00F67C6B"/>
    <w:rsid w:val="00F67EA6"/>
    <w:rsid w:val="00F70E13"/>
    <w:rsid w:val="00F7104F"/>
    <w:rsid w:val="00F71837"/>
    <w:rsid w:val="00F72F79"/>
    <w:rsid w:val="00F7354B"/>
    <w:rsid w:val="00F7361C"/>
    <w:rsid w:val="00F73C3D"/>
    <w:rsid w:val="00F74BFF"/>
    <w:rsid w:val="00F74E89"/>
    <w:rsid w:val="00F75380"/>
    <w:rsid w:val="00F75CBA"/>
    <w:rsid w:val="00F763AD"/>
    <w:rsid w:val="00F766EF"/>
    <w:rsid w:val="00F7760B"/>
    <w:rsid w:val="00F80335"/>
    <w:rsid w:val="00F82491"/>
    <w:rsid w:val="00F82BA3"/>
    <w:rsid w:val="00F82FA5"/>
    <w:rsid w:val="00F84F0B"/>
    <w:rsid w:val="00F851E3"/>
    <w:rsid w:val="00F85351"/>
    <w:rsid w:val="00F8611E"/>
    <w:rsid w:val="00F86202"/>
    <w:rsid w:val="00F86515"/>
    <w:rsid w:val="00F86863"/>
    <w:rsid w:val="00F87332"/>
    <w:rsid w:val="00F87CEB"/>
    <w:rsid w:val="00F87D8B"/>
    <w:rsid w:val="00F87FE7"/>
    <w:rsid w:val="00F90199"/>
    <w:rsid w:val="00F909C2"/>
    <w:rsid w:val="00F90FA7"/>
    <w:rsid w:val="00F92DBD"/>
    <w:rsid w:val="00F93B16"/>
    <w:rsid w:val="00F93E48"/>
    <w:rsid w:val="00F94457"/>
    <w:rsid w:val="00F94498"/>
    <w:rsid w:val="00F94D1A"/>
    <w:rsid w:val="00F95870"/>
    <w:rsid w:val="00F9646A"/>
    <w:rsid w:val="00F968A7"/>
    <w:rsid w:val="00F96E57"/>
    <w:rsid w:val="00F9720D"/>
    <w:rsid w:val="00F97A3F"/>
    <w:rsid w:val="00FA1511"/>
    <w:rsid w:val="00FA170F"/>
    <w:rsid w:val="00FA1795"/>
    <w:rsid w:val="00FA23FF"/>
    <w:rsid w:val="00FA253F"/>
    <w:rsid w:val="00FA27FE"/>
    <w:rsid w:val="00FA3704"/>
    <w:rsid w:val="00FA3828"/>
    <w:rsid w:val="00FA3E38"/>
    <w:rsid w:val="00FA46D1"/>
    <w:rsid w:val="00FA47D9"/>
    <w:rsid w:val="00FA53DF"/>
    <w:rsid w:val="00FA70DF"/>
    <w:rsid w:val="00FA72FC"/>
    <w:rsid w:val="00FA7B75"/>
    <w:rsid w:val="00FB0114"/>
    <w:rsid w:val="00FB0476"/>
    <w:rsid w:val="00FB13C6"/>
    <w:rsid w:val="00FB1571"/>
    <w:rsid w:val="00FB1A93"/>
    <w:rsid w:val="00FB3825"/>
    <w:rsid w:val="00FB3E4C"/>
    <w:rsid w:val="00FB476B"/>
    <w:rsid w:val="00FB6CAF"/>
    <w:rsid w:val="00FB714D"/>
    <w:rsid w:val="00FB78CA"/>
    <w:rsid w:val="00FB7EBC"/>
    <w:rsid w:val="00FC0252"/>
    <w:rsid w:val="00FC180D"/>
    <w:rsid w:val="00FC32CD"/>
    <w:rsid w:val="00FC3B08"/>
    <w:rsid w:val="00FC3FD2"/>
    <w:rsid w:val="00FC442F"/>
    <w:rsid w:val="00FC44C4"/>
    <w:rsid w:val="00FC4D04"/>
    <w:rsid w:val="00FC54F3"/>
    <w:rsid w:val="00FC58A7"/>
    <w:rsid w:val="00FC61C3"/>
    <w:rsid w:val="00FC6821"/>
    <w:rsid w:val="00FC6BA6"/>
    <w:rsid w:val="00FC7DDA"/>
    <w:rsid w:val="00FD02CC"/>
    <w:rsid w:val="00FD1836"/>
    <w:rsid w:val="00FD183E"/>
    <w:rsid w:val="00FD1D36"/>
    <w:rsid w:val="00FD1D9F"/>
    <w:rsid w:val="00FD1FC2"/>
    <w:rsid w:val="00FD3521"/>
    <w:rsid w:val="00FD3C45"/>
    <w:rsid w:val="00FD4875"/>
    <w:rsid w:val="00FD4CB3"/>
    <w:rsid w:val="00FD5547"/>
    <w:rsid w:val="00FD6B5D"/>
    <w:rsid w:val="00FD7145"/>
    <w:rsid w:val="00FE05BD"/>
    <w:rsid w:val="00FE05E9"/>
    <w:rsid w:val="00FE0946"/>
    <w:rsid w:val="00FE128C"/>
    <w:rsid w:val="00FE1F2E"/>
    <w:rsid w:val="00FE2A1D"/>
    <w:rsid w:val="00FE36EA"/>
    <w:rsid w:val="00FE5031"/>
    <w:rsid w:val="00FE5606"/>
    <w:rsid w:val="00FE6612"/>
    <w:rsid w:val="00FE77F2"/>
    <w:rsid w:val="00FF0441"/>
    <w:rsid w:val="00FF19D0"/>
    <w:rsid w:val="00FF1F03"/>
    <w:rsid w:val="00FF31DC"/>
    <w:rsid w:val="00FF36AE"/>
    <w:rsid w:val="00FF3785"/>
    <w:rsid w:val="00FF3A4B"/>
    <w:rsid w:val="00FF4410"/>
    <w:rsid w:val="00FF4AB1"/>
    <w:rsid w:val="00FF5155"/>
    <w:rsid w:val="00FF55DD"/>
    <w:rsid w:val="00FF5A65"/>
    <w:rsid w:val="00FF6309"/>
    <w:rsid w:val="00FF65AE"/>
    <w:rsid w:val="00FF708A"/>
    <w:rsid w:val="00FF7848"/>
    <w:rsid w:val="00FF785E"/>
    <w:rsid w:val="00FF794D"/>
    <w:rsid w:val="014D5D5C"/>
    <w:rsid w:val="023664F3"/>
    <w:rsid w:val="02C06746"/>
    <w:rsid w:val="02CA16CD"/>
    <w:rsid w:val="02DF7FBE"/>
    <w:rsid w:val="033525CE"/>
    <w:rsid w:val="033A14F7"/>
    <w:rsid w:val="03710900"/>
    <w:rsid w:val="0374260E"/>
    <w:rsid w:val="03F76CAD"/>
    <w:rsid w:val="042C18D2"/>
    <w:rsid w:val="043207C2"/>
    <w:rsid w:val="04760FF3"/>
    <w:rsid w:val="054F403F"/>
    <w:rsid w:val="05957E4C"/>
    <w:rsid w:val="05A26A9F"/>
    <w:rsid w:val="05C33BE2"/>
    <w:rsid w:val="05EC2091"/>
    <w:rsid w:val="05FB0DD1"/>
    <w:rsid w:val="0697577F"/>
    <w:rsid w:val="0730723F"/>
    <w:rsid w:val="0734014B"/>
    <w:rsid w:val="07396920"/>
    <w:rsid w:val="077360BA"/>
    <w:rsid w:val="07870ACD"/>
    <w:rsid w:val="07EC56B1"/>
    <w:rsid w:val="083B4F96"/>
    <w:rsid w:val="089320CE"/>
    <w:rsid w:val="097D4B8A"/>
    <w:rsid w:val="09DA51EF"/>
    <w:rsid w:val="0A867461"/>
    <w:rsid w:val="0AAB6520"/>
    <w:rsid w:val="0AC960E8"/>
    <w:rsid w:val="0B64573B"/>
    <w:rsid w:val="0BCB2677"/>
    <w:rsid w:val="0BF970DD"/>
    <w:rsid w:val="0C84430B"/>
    <w:rsid w:val="0CE30DCB"/>
    <w:rsid w:val="0CEA5CE2"/>
    <w:rsid w:val="0D36571C"/>
    <w:rsid w:val="0D522E8B"/>
    <w:rsid w:val="0D8D73F6"/>
    <w:rsid w:val="0DCF0089"/>
    <w:rsid w:val="0DE71B8A"/>
    <w:rsid w:val="0E3354E6"/>
    <w:rsid w:val="0E6C598D"/>
    <w:rsid w:val="0E7774E4"/>
    <w:rsid w:val="0E7C3321"/>
    <w:rsid w:val="0ECC6194"/>
    <w:rsid w:val="0F14025F"/>
    <w:rsid w:val="0F7559B3"/>
    <w:rsid w:val="0F771B63"/>
    <w:rsid w:val="0F9D280B"/>
    <w:rsid w:val="0FD80EFB"/>
    <w:rsid w:val="0FE351A4"/>
    <w:rsid w:val="105036E3"/>
    <w:rsid w:val="110905CA"/>
    <w:rsid w:val="11384A53"/>
    <w:rsid w:val="115579F7"/>
    <w:rsid w:val="11BB13F1"/>
    <w:rsid w:val="13AF5460"/>
    <w:rsid w:val="13CF0C69"/>
    <w:rsid w:val="14483628"/>
    <w:rsid w:val="14607778"/>
    <w:rsid w:val="14B87E9C"/>
    <w:rsid w:val="15263691"/>
    <w:rsid w:val="15265CD8"/>
    <w:rsid w:val="1533595F"/>
    <w:rsid w:val="15682C88"/>
    <w:rsid w:val="156F5B7D"/>
    <w:rsid w:val="157238E8"/>
    <w:rsid w:val="15BF7EF9"/>
    <w:rsid w:val="15CE0568"/>
    <w:rsid w:val="15F57813"/>
    <w:rsid w:val="16351468"/>
    <w:rsid w:val="1698563D"/>
    <w:rsid w:val="169F2F35"/>
    <w:rsid w:val="16D76583"/>
    <w:rsid w:val="170E40C3"/>
    <w:rsid w:val="174A3BE5"/>
    <w:rsid w:val="17F2419F"/>
    <w:rsid w:val="18040CF4"/>
    <w:rsid w:val="18DD78AA"/>
    <w:rsid w:val="18EE4F2B"/>
    <w:rsid w:val="19055472"/>
    <w:rsid w:val="1932718C"/>
    <w:rsid w:val="19413A1C"/>
    <w:rsid w:val="19AA39A9"/>
    <w:rsid w:val="1A7D57B3"/>
    <w:rsid w:val="1AB41291"/>
    <w:rsid w:val="1AE127CC"/>
    <w:rsid w:val="1B422009"/>
    <w:rsid w:val="1B49135A"/>
    <w:rsid w:val="1B6D14B3"/>
    <w:rsid w:val="1BD36121"/>
    <w:rsid w:val="1BF22EE0"/>
    <w:rsid w:val="1C0D3987"/>
    <w:rsid w:val="1C13055C"/>
    <w:rsid w:val="1C235248"/>
    <w:rsid w:val="1CF5448D"/>
    <w:rsid w:val="1D621CA9"/>
    <w:rsid w:val="1D704715"/>
    <w:rsid w:val="1D87339D"/>
    <w:rsid w:val="1D9231FE"/>
    <w:rsid w:val="1DCC4CA4"/>
    <w:rsid w:val="1E2D2178"/>
    <w:rsid w:val="1E3369A8"/>
    <w:rsid w:val="1E540B7A"/>
    <w:rsid w:val="1E791EB8"/>
    <w:rsid w:val="1EAB4495"/>
    <w:rsid w:val="1EF95F1F"/>
    <w:rsid w:val="1F82771B"/>
    <w:rsid w:val="1F8D78DB"/>
    <w:rsid w:val="1F9E3F07"/>
    <w:rsid w:val="1FB136D0"/>
    <w:rsid w:val="1FFD7A1E"/>
    <w:rsid w:val="20725CE6"/>
    <w:rsid w:val="20CF4911"/>
    <w:rsid w:val="21A7279E"/>
    <w:rsid w:val="21C1354C"/>
    <w:rsid w:val="21D73C65"/>
    <w:rsid w:val="22293F34"/>
    <w:rsid w:val="22312715"/>
    <w:rsid w:val="22485BEF"/>
    <w:rsid w:val="226862B7"/>
    <w:rsid w:val="22CD37B7"/>
    <w:rsid w:val="22D46396"/>
    <w:rsid w:val="22FF7FAE"/>
    <w:rsid w:val="23A80DA4"/>
    <w:rsid w:val="24591A24"/>
    <w:rsid w:val="25804441"/>
    <w:rsid w:val="25A419B1"/>
    <w:rsid w:val="25A5767F"/>
    <w:rsid w:val="26495325"/>
    <w:rsid w:val="2695231C"/>
    <w:rsid w:val="26AF36E1"/>
    <w:rsid w:val="26B87AD9"/>
    <w:rsid w:val="26CA140F"/>
    <w:rsid w:val="26F60800"/>
    <w:rsid w:val="27216F96"/>
    <w:rsid w:val="275A63DB"/>
    <w:rsid w:val="276C0EF4"/>
    <w:rsid w:val="27E53A6A"/>
    <w:rsid w:val="28170957"/>
    <w:rsid w:val="281F7229"/>
    <w:rsid w:val="287F2EEC"/>
    <w:rsid w:val="28C07CFF"/>
    <w:rsid w:val="28CE30F9"/>
    <w:rsid w:val="293421C0"/>
    <w:rsid w:val="297A1820"/>
    <w:rsid w:val="299B608E"/>
    <w:rsid w:val="29E16D16"/>
    <w:rsid w:val="2A033789"/>
    <w:rsid w:val="2AE957D8"/>
    <w:rsid w:val="2BA13087"/>
    <w:rsid w:val="2BFD6086"/>
    <w:rsid w:val="2C1C1DA3"/>
    <w:rsid w:val="2C43450D"/>
    <w:rsid w:val="2C4A5A54"/>
    <w:rsid w:val="2D354C9B"/>
    <w:rsid w:val="2D7B3AD8"/>
    <w:rsid w:val="2E917B77"/>
    <w:rsid w:val="2EDB511A"/>
    <w:rsid w:val="2F196B27"/>
    <w:rsid w:val="2F2146E4"/>
    <w:rsid w:val="2F3065A3"/>
    <w:rsid w:val="2F50318E"/>
    <w:rsid w:val="2F7D467F"/>
    <w:rsid w:val="2FA500D5"/>
    <w:rsid w:val="2FFF5CEA"/>
    <w:rsid w:val="300525E5"/>
    <w:rsid w:val="306B1902"/>
    <w:rsid w:val="30C20E48"/>
    <w:rsid w:val="30EC7D54"/>
    <w:rsid w:val="320E3169"/>
    <w:rsid w:val="3231403A"/>
    <w:rsid w:val="32775A97"/>
    <w:rsid w:val="32930494"/>
    <w:rsid w:val="33226ACE"/>
    <w:rsid w:val="334D1263"/>
    <w:rsid w:val="339705EA"/>
    <w:rsid w:val="33BB2F68"/>
    <w:rsid w:val="348025B2"/>
    <w:rsid w:val="348768A4"/>
    <w:rsid w:val="355D0BC2"/>
    <w:rsid w:val="35F35A4B"/>
    <w:rsid w:val="36325DD9"/>
    <w:rsid w:val="36B17A55"/>
    <w:rsid w:val="36EE1630"/>
    <w:rsid w:val="379B02B9"/>
    <w:rsid w:val="38074CA4"/>
    <w:rsid w:val="382353B3"/>
    <w:rsid w:val="38563965"/>
    <w:rsid w:val="386B3640"/>
    <w:rsid w:val="3901783E"/>
    <w:rsid w:val="397E4611"/>
    <w:rsid w:val="39ED5AB7"/>
    <w:rsid w:val="3A256DCC"/>
    <w:rsid w:val="3B2C130D"/>
    <w:rsid w:val="3C7046B3"/>
    <w:rsid w:val="3CAC70D8"/>
    <w:rsid w:val="3CEC06E6"/>
    <w:rsid w:val="3D076B74"/>
    <w:rsid w:val="3D634CDD"/>
    <w:rsid w:val="3DAD42E0"/>
    <w:rsid w:val="3DFA1AE2"/>
    <w:rsid w:val="3F5278A1"/>
    <w:rsid w:val="3F5517C1"/>
    <w:rsid w:val="3FE073B1"/>
    <w:rsid w:val="40084C1F"/>
    <w:rsid w:val="40440D10"/>
    <w:rsid w:val="40BD353E"/>
    <w:rsid w:val="422B5877"/>
    <w:rsid w:val="42522A79"/>
    <w:rsid w:val="429B11BB"/>
    <w:rsid w:val="42AD7A69"/>
    <w:rsid w:val="42D35A95"/>
    <w:rsid w:val="43151224"/>
    <w:rsid w:val="43371BE5"/>
    <w:rsid w:val="434426F0"/>
    <w:rsid w:val="439A6359"/>
    <w:rsid w:val="444C5120"/>
    <w:rsid w:val="44984362"/>
    <w:rsid w:val="44FA3D38"/>
    <w:rsid w:val="45FA7AEC"/>
    <w:rsid w:val="46282575"/>
    <w:rsid w:val="46611768"/>
    <w:rsid w:val="470677A0"/>
    <w:rsid w:val="476B21C9"/>
    <w:rsid w:val="47BD17AD"/>
    <w:rsid w:val="47C721AA"/>
    <w:rsid w:val="48265066"/>
    <w:rsid w:val="48B74D31"/>
    <w:rsid w:val="491B78B2"/>
    <w:rsid w:val="493800DF"/>
    <w:rsid w:val="494675C0"/>
    <w:rsid w:val="497D3D8C"/>
    <w:rsid w:val="49B45140"/>
    <w:rsid w:val="49B712DA"/>
    <w:rsid w:val="49C773B6"/>
    <w:rsid w:val="4A6531BF"/>
    <w:rsid w:val="4BC149EA"/>
    <w:rsid w:val="4C612F07"/>
    <w:rsid w:val="4C80109A"/>
    <w:rsid w:val="4CE6258C"/>
    <w:rsid w:val="4D2315CF"/>
    <w:rsid w:val="4D5F6F03"/>
    <w:rsid w:val="4D9C2A9E"/>
    <w:rsid w:val="4ECA0EE9"/>
    <w:rsid w:val="4ED20E52"/>
    <w:rsid w:val="4EE62D6C"/>
    <w:rsid w:val="4EED505D"/>
    <w:rsid w:val="4F1417B8"/>
    <w:rsid w:val="4F1760E7"/>
    <w:rsid w:val="4F242B2E"/>
    <w:rsid w:val="4F6E059D"/>
    <w:rsid w:val="4FB9657B"/>
    <w:rsid w:val="4FF80A11"/>
    <w:rsid w:val="50472FC0"/>
    <w:rsid w:val="514652FC"/>
    <w:rsid w:val="516D294E"/>
    <w:rsid w:val="51715CB0"/>
    <w:rsid w:val="51C03E91"/>
    <w:rsid w:val="522B36C1"/>
    <w:rsid w:val="525F426C"/>
    <w:rsid w:val="530C04E6"/>
    <w:rsid w:val="534E30DA"/>
    <w:rsid w:val="535A30F5"/>
    <w:rsid w:val="53FD7358"/>
    <w:rsid w:val="5424316E"/>
    <w:rsid w:val="543B1002"/>
    <w:rsid w:val="54481858"/>
    <w:rsid w:val="54C735FE"/>
    <w:rsid w:val="54F85161"/>
    <w:rsid w:val="562A1241"/>
    <w:rsid w:val="56C72FA5"/>
    <w:rsid w:val="56CE5ABC"/>
    <w:rsid w:val="56E759AA"/>
    <w:rsid w:val="58CE144D"/>
    <w:rsid w:val="58EA5419"/>
    <w:rsid w:val="59AA7DBB"/>
    <w:rsid w:val="59EC5FE1"/>
    <w:rsid w:val="5A2A63E6"/>
    <w:rsid w:val="5A57528F"/>
    <w:rsid w:val="5AAD6914"/>
    <w:rsid w:val="5ABB27DC"/>
    <w:rsid w:val="5AC5606D"/>
    <w:rsid w:val="5B634589"/>
    <w:rsid w:val="5BA775A3"/>
    <w:rsid w:val="5BD944F3"/>
    <w:rsid w:val="5BDD6EDC"/>
    <w:rsid w:val="5D2D7E57"/>
    <w:rsid w:val="5D5672D3"/>
    <w:rsid w:val="5DD5046D"/>
    <w:rsid w:val="5DFD6852"/>
    <w:rsid w:val="5DFE06D4"/>
    <w:rsid w:val="5E135D21"/>
    <w:rsid w:val="5EA17CA8"/>
    <w:rsid w:val="60902470"/>
    <w:rsid w:val="60D94797"/>
    <w:rsid w:val="61264BD4"/>
    <w:rsid w:val="619464AB"/>
    <w:rsid w:val="61DB1DE2"/>
    <w:rsid w:val="629B5848"/>
    <w:rsid w:val="63863819"/>
    <w:rsid w:val="64431912"/>
    <w:rsid w:val="64861F7B"/>
    <w:rsid w:val="64E73AF5"/>
    <w:rsid w:val="650102A1"/>
    <w:rsid w:val="651327F0"/>
    <w:rsid w:val="65480517"/>
    <w:rsid w:val="6562032F"/>
    <w:rsid w:val="656E1AE1"/>
    <w:rsid w:val="65E671B1"/>
    <w:rsid w:val="667E6F14"/>
    <w:rsid w:val="66917813"/>
    <w:rsid w:val="66C633AF"/>
    <w:rsid w:val="671F7560"/>
    <w:rsid w:val="673B3DFA"/>
    <w:rsid w:val="673F1C77"/>
    <w:rsid w:val="679A28CA"/>
    <w:rsid w:val="67C63695"/>
    <w:rsid w:val="68356FF9"/>
    <w:rsid w:val="691E3C44"/>
    <w:rsid w:val="692B3F0F"/>
    <w:rsid w:val="69E55B60"/>
    <w:rsid w:val="6A2031AE"/>
    <w:rsid w:val="6A21454A"/>
    <w:rsid w:val="6ACD4B60"/>
    <w:rsid w:val="6ADE2741"/>
    <w:rsid w:val="6AF5331A"/>
    <w:rsid w:val="6B4142E6"/>
    <w:rsid w:val="6B57359A"/>
    <w:rsid w:val="6B622682"/>
    <w:rsid w:val="6BA41202"/>
    <w:rsid w:val="6BDA2628"/>
    <w:rsid w:val="6BE6754D"/>
    <w:rsid w:val="6C660B40"/>
    <w:rsid w:val="6DB31C1A"/>
    <w:rsid w:val="6ECC2D63"/>
    <w:rsid w:val="6F475BCD"/>
    <w:rsid w:val="6F5673EE"/>
    <w:rsid w:val="70330B54"/>
    <w:rsid w:val="708F2B7E"/>
    <w:rsid w:val="709E3A7D"/>
    <w:rsid w:val="70A8162C"/>
    <w:rsid w:val="70DC2EBB"/>
    <w:rsid w:val="71026158"/>
    <w:rsid w:val="710F2959"/>
    <w:rsid w:val="711B65B2"/>
    <w:rsid w:val="715B506C"/>
    <w:rsid w:val="717E71B0"/>
    <w:rsid w:val="72182854"/>
    <w:rsid w:val="72185DCC"/>
    <w:rsid w:val="72202088"/>
    <w:rsid w:val="729D26EB"/>
    <w:rsid w:val="72DD6C10"/>
    <w:rsid w:val="735A3AD5"/>
    <w:rsid w:val="73E81D47"/>
    <w:rsid w:val="73E9368C"/>
    <w:rsid w:val="741B4BC4"/>
    <w:rsid w:val="7445189A"/>
    <w:rsid w:val="749E19D8"/>
    <w:rsid w:val="751829A5"/>
    <w:rsid w:val="754E6E16"/>
    <w:rsid w:val="76800488"/>
    <w:rsid w:val="76EB513A"/>
    <w:rsid w:val="77A34E86"/>
    <w:rsid w:val="783443B1"/>
    <w:rsid w:val="790B478E"/>
    <w:rsid w:val="7911550D"/>
    <w:rsid w:val="797E4D68"/>
    <w:rsid w:val="79C93466"/>
    <w:rsid w:val="79CB4960"/>
    <w:rsid w:val="7A206157"/>
    <w:rsid w:val="7A313010"/>
    <w:rsid w:val="7AAE5BA7"/>
    <w:rsid w:val="7AD10C1C"/>
    <w:rsid w:val="7B8A18F9"/>
    <w:rsid w:val="7B9F76EC"/>
    <w:rsid w:val="7BD724E3"/>
    <w:rsid w:val="7BDF08FE"/>
    <w:rsid w:val="7C1848E5"/>
    <w:rsid w:val="7C6252AD"/>
    <w:rsid w:val="7D563218"/>
    <w:rsid w:val="7D674428"/>
    <w:rsid w:val="7DBA05FD"/>
    <w:rsid w:val="7DD34486"/>
    <w:rsid w:val="7DE059ED"/>
    <w:rsid w:val="7DFD1282"/>
    <w:rsid w:val="7E123192"/>
    <w:rsid w:val="7E72215D"/>
    <w:rsid w:val="7EC16CDE"/>
    <w:rsid w:val="7F4D512C"/>
    <w:rsid w:val="7F53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E7E7A6"/>
  <w15:docId w15:val="{7CE7B951-20D9-4057-8001-9C13E732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5" w:lineRule="auto"/>
      <w:outlineLvl w:val="1"/>
    </w:pPr>
    <w:rPr>
      <w:rFonts w:ascii="Cambria" w:hAnsi="Cambria" w:cs="宋体"/>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pPr>
      <w:jc w:val="both"/>
    </w:pPr>
    <w:rPr>
      <w:b/>
      <w:bCs/>
      <w:sz w:val="20"/>
      <w:szCs w:val="20"/>
    </w:rPr>
  </w:style>
  <w:style w:type="paragraph" w:styleId="a4">
    <w:name w:val="annotation text"/>
    <w:basedOn w:val="a"/>
    <w:link w:val="Char0"/>
    <w:unhideWhenUsed/>
    <w:qFormat/>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Char4"/>
    <w:uiPriority w:val="99"/>
    <w:unhideWhenUsed/>
    <w:qFormat/>
    <w:pPr>
      <w:snapToGrid w:val="0"/>
      <w:jc w:val="left"/>
    </w:pPr>
    <w:rPr>
      <w:sz w:val="18"/>
      <w:szCs w:val="18"/>
    </w:rPr>
  </w:style>
  <w:style w:type="character" w:styleId="aa">
    <w:name w:val="Strong"/>
    <w:basedOn w:val="a0"/>
    <w:uiPriority w:val="22"/>
    <w:qFormat/>
    <w:rPr>
      <w:b/>
      <w:bCs/>
    </w:rPr>
  </w:style>
  <w:style w:type="character" w:styleId="ab">
    <w:name w:val="FollowedHyperlink"/>
    <w:basedOn w:val="a0"/>
    <w:uiPriority w:val="99"/>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unhideWhenUsed/>
    <w:qFormat/>
    <w:rPr>
      <w:sz w:val="21"/>
      <w:szCs w:val="21"/>
    </w:rPr>
  </w:style>
  <w:style w:type="character" w:styleId="ae">
    <w:name w:val="footnote reference"/>
    <w:basedOn w:val="a0"/>
    <w:uiPriority w:val="99"/>
    <w:unhideWhenUsed/>
    <w:qFormat/>
    <w:rPr>
      <w:vertAlign w:val="superscript"/>
    </w:rPr>
  </w:style>
  <w:style w:type="table" w:styleId="af">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1">
    <w:name w:val="批注框文本 Char"/>
    <w:basedOn w:val="a0"/>
    <w:link w:val="a6"/>
    <w:uiPriority w:val="99"/>
    <w:semiHidden/>
    <w:qFormat/>
    <w:rPr>
      <w:sz w:val="18"/>
      <w:szCs w:val="18"/>
    </w:rPr>
  </w:style>
  <w:style w:type="paragraph" w:customStyle="1" w:styleId="EndNoteBibliographyTitle">
    <w:name w:val="EndNote Bibliography Title"/>
    <w:basedOn w:val="a"/>
    <w:link w:val="EndNoteBibliographyTitleChar"/>
    <w:qFormat/>
    <w:pPr>
      <w:jc w:val="center"/>
    </w:pPr>
    <w:rPr>
      <w:rFonts w:ascii="Calibri" w:hAnsi="Calibri"/>
      <w:sz w:val="20"/>
    </w:rPr>
  </w:style>
  <w:style w:type="character" w:customStyle="1" w:styleId="EndNoteBibliographyTitleChar">
    <w:name w:val="EndNote Bibliography Title Char"/>
    <w:basedOn w:val="a0"/>
    <w:link w:val="EndNoteBibliographyTitle"/>
    <w:qFormat/>
    <w:rPr>
      <w:rFonts w:ascii="Calibri" w:hAnsi="Calibri"/>
      <w:kern w:val="2"/>
      <w:szCs w:val="21"/>
    </w:rPr>
  </w:style>
  <w:style w:type="paragraph" w:customStyle="1" w:styleId="EndNoteBibliography">
    <w:name w:val="EndNote Bibliography"/>
    <w:basedOn w:val="a"/>
    <w:link w:val="EndNoteBibliographyChar"/>
    <w:qFormat/>
    <w:rPr>
      <w:rFonts w:ascii="Calibri" w:hAnsi="Calibri"/>
      <w:sz w:val="20"/>
    </w:rPr>
  </w:style>
  <w:style w:type="character" w:customStyle="1" w:styleId="EndNoteBibliographyChar">
    <w:name w:val="EndNote Bibliography Char"/>
    <w:basedOn w:val="a0"/>
    <w:link w:val="EndNoteBibliography"/>
    <w:qFormat/>
    <w:rPr>
      <w:rFonts w:ascii="Calibri" w:hAnsi="Calibri"/>
      <w:kern w:val="2"/>
      <w:szCs w:val="21"/>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Char0">
    <w:name w:val="批注文字 Char"/>
    <w:basedOn w:val="a0"/>
    <w:link w:val="a4"/>
    <w:qFormat/>
  </w:style>
  <w:style w:type="character" w:customStyle="1" w:styleId="apple-converted-space">
    <w:name w:val="apple-converted-space"/>
    <w:basedOn w:val="a0"/>
    <w:qFormat/>
  </w:style>
  <w:style w:type="character" w:customStyle="1" w:styleId="2Char">
    <w:name w:val="标题 2 Char"/>
    <w:basedOn w:val="a0"/>
    <w:link w:val="2"/>
    <w:uiPriority w:val="99"/>
    <w:qFormat/>
    <w:rPr>
      <w:rFonts w:ascii="Cambria" w:eastAsia="宋体" w:hAnsi="Cambria" w:cs="宋体"/>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6">
    <w:name w:val="列出段落6"/>
    <w:basedOn w:val="a"/>
    <w:uiPriority w:val="99"/>
    <w:qFormat/>
    <w:pPr>
      <w:ind w:firstLineChars="200" w:firstLine="420"/>
    </w:pPr>
  </w:style>
  <w:style w:type="paragraph" w:customStyle="1" w:styleId="Af0">
    <w:name w:val="正文 A"/>
    <w:qFormat/>
    <w:rPr>
      <w:rFonts w:ascii="Helvetica" w:eastAsia="Arial Unicode MS" w:hAnsi="Arial Unicode MS" w:cs="Arial Unicode MS"/>
      <w:color w:val="000000"/>
      <w:sz w:val="22"/>
      <w:szCs w:val="22"/>
      <w:u w:color="000000"/>
    </w:rPr>
  </w:style>
  <w:style w:type="paragraph" w:customStyle="1" w:styleId="af1">
    <w:name w:val="论文正文"/>
    <w:basedOn w:val="a"/>
    <w:link w:val="Char5"/>
    <w:qFormat/>
    <w:pPr>
      <w:spacing w:line="360" w:lineRule="auto"/>
      <w:ind w:firstLineChars="200" w:firstLine="200"/>
    </w:pPr>
    <w:rPr>
      <w:sz w:val="24"/>
    </w:rPr>
  </w:style>
  <w:style w:type="character" w:customStyle="1" w:styleId="Char5">
    <w:name w:val="论文正文 Char"/>
    <w:link w:val="af1"/>
    <w:qFormat/>
    <w:rPr>
      <w:rFonts w:ascii="Times New Roman" w:eastAsia="宋体" w:hAnsi="Times New Roman" w:cs="Times New Roman"/>
      <w:sz w:val="24"/>
    </w:rPr>
  </w:style>
  <w:style w:type="character" w:customStyle="1" w:styleId="Char4">
    <w:name w:val="脚注文本 Char"/>
    <w:basedOn w:val="a0"/>
    <w:link w:val="a9"/>
    <w:uiPriority w:val="99"/>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 w:type="character" w:customStyle="1" w:styleId="Char">
    <w:name w:val="批注主题 Char"/>
    <w:basedOn w:val="Char0"/>
    <w:link w:val="a3"/>
    <w:uiPriority w:val="99"/>
    <w:semiHidden/>
    <w:qFormat/>
    <w:rPr>
      <w:b/>
      <w:bCs/>
      <w:kern w:val="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paragraph" w:customStyle="1" w:styleId="31">
    <w:name w:val="修订3"/>
    <w:hidden/>
    <w:uiPriority w:val="99"/>
    <w:semiHidden/>
    <w:qFormat/>
    <w:rPr>
      <w:rFonts w:asciiTheme="minorHAnsi" w:eastAsiaTheme="minorEastAsia" w:hAnsiTheme="minorHAnsi" w:cstheme="minorBidi"/>
      <w:kern w:val="2"/>
      <w:sz w:val="21"/>
      <w:szCs w:val="22"/>
    </w:rPr>
  </w:style>
  <w:style w:type="paragraph" w:customStyle="1" w:styleId="12">
    <w:name w:val="正文1"/>
    <w:qFormat/>
    <w:pPr>
      <w:jc w:val="both"/>
    </w:pPr>
    <w:rPr>
      <w:kern w:val="2"/>
      <w:sz w:val="21"/>
      <w:szCs w:val="21"/>
    </w:rPr>
  </w:style>
  <w:style w:type="paragraph" w:styleId="af2">
    <w:name w:val="List Paragraph"/>
    <w:basedOn w:val="a"/>
    <w:uiPriority w:val="34"/>
    <w:qFormat/>
    <w:pPr>
      <w:ind w:firstLineChars="200" w:firstLine="420"/>
    </w:pPr>
  </w:style>
  <w:style w:type="paragraph" w:customStyle="1" w:styleId="40">
    <w:name w:val="列出段落4"/>
    <w:basedOn w:val="a"/>
    <w:qFormat/>
    <w:pPr>
      <w:ind w:firstLineChars="200" w:firstLine="420"/>
    </w:pPr>
    <w:rPr>
      <w:rFonts w:ascii="Calibri" w:hAnsi="Calibri"/>
    </w:rPr>
  </w:style>
  <w:style w:type="character" w:customStyle="1" w:styleId="blackclass1">
    <w:name w:val="blackclass1"/>
    <w:basedOn w:val="a0"/>
    <w:qFormat/>
    <w:rPr>
      <w:color w:val="000000"/>
    </w:rPr>
  </w:style>
  <w:style w:type="character" w:customStyle="1" w:styleId="blueclass1">
    <w:name w:val="blueclass1"/>
    <w:basedOn w:val="a0"/>
    <w:qFormat/>
    <w:rPr>
      <w:color w:val="000000"/>
    </w:rPr>
  </w:style>
  <w:style w:type="character" w:customStyle="1" w:styleId="phraseanchor">
    <w:name w:val="phrase_anchor"/>
    <w:basedOn w:val="a0"/>
    <w:qFormat/>
  </w:style>
  <w:style w:type="paragraph" w:customStyle="1" w:styleId="ListParagraph1">
    <w:name w:val="List Paragraph1"/>
    <w:basedOn w:val="a"/>
    <w:qFormat/>
    <w:pPr>
      <w:ind w:firstLineChars="200" w:firstLine="420"/>
    </w:pPr>
    <w:rPr>
      <w:rFonts w:ascii="Calibri" w:hAnsi="Calibri"/>
    </w:rPr>
  </w:style>
  <w:style w:type="character" w:customStyle="1" w:styleId="15">
    <w:name w:val="15"/>
    <w:basedOn w:val="a0"/>
    <w:qFormat/>
    <w:rPr>
      <w:rFonts w:ascii="Times New Roman" w:hAnsi="Times New Roman" w:cs="Times New Roman" w:hint="default"/>
      <w:color w:val="0563C1"/>
      <w:u w:val="single"/>
    </w:rPr>
  </w:style>
  <w:style w:type="paragraph" w:customStyle="1" w:styleId="22">
    <w:name w:val="正文2"/>
    <w:qFormat/>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hyperlink" Target="http://www.iqidao.com/paper/view/31657#3"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microsoft.com/office/2011/relationships/commentsExtended" Target="commentsExtended.xml"/><Relationship Id="rId10" Type="http://schemas.openxmlformats.org/officeDocument/2006/relationships/image" Target="media/image2.emf"/><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2.vsdx"/><Relationship Id="rId22"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AFFCF3-AAF4-41AC-B09D-A67AAB1DD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12275</Words>
  <Characters>69968</Characters>
  <Application>Microsoft Office Word</Application>
  <DocSecurity>0</DocSecurity>
  <Lines>583</Lines>
  <Paragraphs>164</Paragraphs>
  <ScaleCrop>false</ScaleCrop>
  <Company>Microsoft</Company>
  <LinksUpToDate>false</LinksUpToDate>
  <CharactersWithSpaces>82079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zjstone</dc:creator>
  <cp:lastModifiedBy>pc1</cp:lastModifiedBy>
  <cp:revision>353</cp:revision>
  <cp:lastPrinted>2018-02-07T11:47:00Z</cp:lastPrinted>
  <dcterms:created xsi:type="dcterms:W3CDTF">2018-03-21T12:15:00Z</dcterms:created>
  <dcterms:modified xsi:type="dcterms:W3CDTF">2018-03-23T04:19:00Z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